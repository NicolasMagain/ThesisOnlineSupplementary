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F0ABB" w14:textId="77777777" w:rsidR="002303F9" w:rsidRPr="00C328EB" w:rsidRDefault="002303F9" w:rsidP="0076442A">
      <w:pPr>
        <w:widowControl w:val="0"/>
        <w:autoSpaceDE w:val="0"/>
        <w:autoSpaceDN w:val="0"/>
        <w:adjustRightInd w:val="0"/>
        <w:rPr>
          <w:b/>
          <w:i/>
          <w:lang w:eastAsia="ja-JP"/>
        </w:rPr>
        <w:pPrChange w:id="0" w:author="Editor" w:date="2014-08-14T11:23:00Z">
          <w:pPr>
            <w:widowControl w:val="0"/>
            <w:autoSpaceDE w:val="0"/>
            <w:autoSpaceDN w:val="0"/>
            <w:adjustRightInd w:val="0"/>
            <w:spacing w:line="480" w:lineRule="auto"/>
          </w:pPr>
        </w:pPrChange>
      </w:pPr>
      <w:bookmarkStart w:id="1" w:name="suppl"/>
      <w:proofErr w:type="gramStart"/>
      <w:r w:rsidRPr="00C328EB">
        <w:rPr>
          <w:rFonts w:eastAsia="Times New Roman"/>
        </w:rPr>
        <w:t>Miadlikowska et al.—</w:t>
      </w:r>
      <w:r w:rsidRPr="0076442A">
        <w:rPr>
          <w:rFonts w:eastAsia="Times New Roman"/>
          <w:i/>
          <w:rPrChange w:id="2" w:author="Editor" w:date="2014-08-14T11:22:00Z">
            <w:rPr>
              <w:rFonts w:eastAsia="Times New Roman"/>
            </w:rPr>
          </w:rPrChange>
        </w:rPr>
        <w:t>American Journal of Botany</w:t>
      </w:r>
      <w:r w:rsidRPr="00C328EB">
        <w:rPr>
          <w:rFonts w:eastAsia="Times New Roman"/>
        </w:rPr>
        <w:t xml:space="preserve"> 2014.</w:t>
      </w:r>
      <w:proofErr w:type="gramEnd"/>
      <w:r w:rsidRPr="00C328EB">
        <w:rPr>
          <w:rFonts w:eastAsia="Times New Roman"/>
        </w:rPr>
        <w:t xml:space="preserve"> – Data Supplement S3 – Page 1</w:t>
      </w:r>
      <w:bookmarkEnd w:id="1"/>
    </w:p>
    <w:p w14:paraId="1F59533D" w14:textId="77777777" w:rsidR="00C328EB" w:rsidRPr="00C328EB" w:rsidRDefault="00C328EB" w:rsidP="0076442A">
      <w:pPr>
        <w:widowControl w:val="0"/>
        <w:autoSpaceDE w:val="0"/>
        <w:autoSpaceDN w:val="0"/>
        <w:adjustRightInd w:val="0"/>
        <w:rPr>
          <w:b/>
          <w:i/>
          <w:lang w:eastAsia="ja-JP"/>
        </w:rPr>
        <w:pPrChange w:id="3" w:author="Editor" w:date="2014-08-14T11:23:00Z">
          <w:pPr>
            <w:widowControl w:val="0"/>
            <w:autoSpaceDE w:val="0"/>
            <w:autoSpaceDN w:val="0"/>
            <w:adjustRightInd w:val="0"/>
            <w:spacing w:line="480" w:lineRule="auto"/>
          </w:pPr>
        </w:pPrChange>
      </w:pPr>
    </w:p>
    <w:p w14:paraId="302B8D04" w14:textId="77777777" w:rsidR="00EC0C5F" w:rsidRPr="00C328EB" w:rsidRDefault="00EC0C5F" w:rsidP="0076442A">
      <w:pPr>
        <w:widowControl w:val="0"/>
        <w:autoSpaceDE w:val="0"/>
        <w:autoSpaceDN w:val="0"/>
        <w:adjustRightInd w:val="0"/>
        <w:rPr>
          <w:i/>
          <w:lang w:eastAsia="ja-JP"/>
        </w:rPr>
        <w:pPrChange w:id="4" w:author="Editor" w:date="2014-08-14T11:23:00Z">
          <w:pPr>
            <w:widowControl w:val="0"/>
            <w:autoSpaceDE w:val="0"/>
            <w:autoSpaceDN w:val="0"/>
            <w:adjustRightInd w:val="0"/>
            <w:spacing w:line="480" w:lineRule="auto"/>
          </w:pPr>
        </w:pPrChange>
      </w:pPr>
      <w:r w:rsidRPr="00C328EB">
        <w:rPr>
          <w:b/>
          <w:i/>
          <w:lang w:eastAsia="ja-JP"/>
        </w:rPr>
        <w:t xml:space="preserve">Distribution, Ecology and Potential threats to species within section </w:t>
      </w:r>
      <w:proofErr w:type="spellStart"/>
      <w:r w:rsidRPr="00C328EB">
        <w:rPr>
          <w:b/>
          <w:lang w:eastAsia="ja-JP"/>
        </w:rPr>
        <w:t>Hydrothyriae</w:t>
      </w:r>
      <w:proofErr w:type="spellEnd"/>
      <w:r w:rsidRPr="00C328EB">
        <w:rPr>
          <w:i/>
          <w:lang w:eastAsia="ja-JP"/>
        </w:rPr>
        <w:t xml:space="preserve"> </w:t>
      </w:r>
      <w:proofErr w:type="spellStart"/>
      <w:r w:rsidRPr="00C328EB">
        <w:rPr>
          <w:i/>
          <w:lang w:eastAsia="ja-JP"/>
        </w:rPr>
        <w:t>Peltigera</w:t>
      </w:r>
      <w:proofErr w:type="spellEnd"/>
      <w:r w:rsidRPr="00C328EB">
        <w:rPr>
          <w:i/>
          <w:lang w:eastAsia="ja-JP"/>
        </w:rPr>
        <w:t xml:space="preserve"> </w:t>
      </w:r>
      <w:proofErr w:type="spellStart"/>
      <w:r w:rsidRPr="00C328EB">
        <w:rPr>
          <w:i/>
          <w:lang w:eastAsia="ja-JP"/>
        </w:rPr>
        <w:t>hydrothyria</w:t>
      </w:r>
      <w:proofErr w:type="spellEnd"/>
      <w:r w:rsidRPr="00C328EB">
        <w:rPr>
          <w:lang w:eastAsia="ja-JP"/>
        </w:rPr>
        <w:t xml:space="preserve"> – This species is endemic to and restricted to eastern North America (Fig. 5B). In the USA, it occurs from Georgia in the south as far north as Maine. About 30 occurrences are known from the states of Connecticut, Massachusetts, New Hampshire, North Carolina, Pennsylvania, Rhode Island, Tennessee, Vermont and Virginia (nine confirmed by molecular data) but there have been no estimates of the size of the populations of </w:t>
      </w:r>
      <w:r w:rsidRPr="00C328EB">
        <w:rPr>
          <w:i/>
          <w:lang w:eastAsia="ja-JP"/>
        </w:rPr>
        <w:t xml:space="preserve">P. </w:t>
      </w:r>
      <w:proofErr w:type="spellStart"/>
      <w:r w:rsidRPr="00C328EB">
        <w:rPr>
          <w:i/>
          <w:lang w:eastAsia="ja-JP"/>
        </w:rPr>
        <w:t>hydrothyria</w:t>
      </w:r>
      <w:proofErr w:type="spellEnd"/>
      <w:r w:rsidRPr="00C328EB">
        <w:rPr>
          <w:lang w:eastAsia="ja-JP"/>
        </w:rPr>
        <w:t xml:space="preserve"> in the USA. In Canada, this lichen occurs in a single stream in Québec (the identity of four populations was confirmed by molecular data) and New Brunswick (three occurrences, one of which was confirmed by molecular data) to Nova Scotia (six occurrences, of which five were confirmed by molecular data) with an estimated total of 1,300 colonies (COSEWIC, 2013a). The species grows in and on the margins of partially shaded streams, which are silt-free and usually have a pH between 6 and 7. The streams are often sinuous and have small waterfalls or boulders that create backwaters where the lichen more easily colonizes rock surfaces out of the main flow. A high humidity seems essential to provide the necessary microclimate in summer. In Canada, </w:t>
      </w:r>
      <w:r w:rsidRPr="00C328EB">
        <w:rPr>
          <w:i/>
          <w:lang w:eastAsia="ja-JP"/>
        </w:rPr>
        <w:t xml:space="preserve">P. </w:t>
      </w:r>
      <w:proofErr w:type="spellStart"/>
      <w:r w:rsidRPr="00C328EB">
        <w:rPr>
          <w:i/>
          <w:lang w:eastAsia="ja-JP"/>
        </w:rPr>
        <w:t>hydrothyria</w:t>
      </w:r>
      <w:proofErr w:type="spellEnd"/>
      <w:r w:rsidRPr="00C328EB">
        <w:rPr>
          <w:i/>
          <w:lang w:eastAsia="ja-JP"/>
        </w:rPr>
        <w:t xml:space="preserve"> </w:t>
      </w:r>
      <w:r w:rsidRPr="00C328EB">
        <w:rPr>
          <w:lang w:eastAsia="ja-JP"/>
        </w:rPr>
        <w:t>was found growing from 10 to 720 m above the sea level (COSEWIC, 2013a) and its distribution</w:t>
      </w:r>
      <w:r w:rsidRPr="00C328EB">
        <w:rPr>
          <w:i/>
          <w:lang w:eastAsia="ja-JP"/>
        </w:rPr>
        <w:t xml:space="preserve"> </w:t>
      </w:r>
      <w:r w:rsidRPr="00C328EB">
        <w:rPr>
          <w:lang w:eastAsia="ja-JP"/>
        </w:rPr>
        <w:t xml:space="preserve">is strongly associated with areas having a </w:t>
      </w:r>
      <w:proofErr w:type="spellStart"/>
      <w:r w:rsidRPr="00C328EB">
        <w:rPr>
          <w:lang w:eastAsia="ja-JP"/>
        </w:rPr>
        <w:t>perhumid</w:t>
      </w:r>
      <w:proofErr w:type="spellEnd"/>
      <w:r w:rsidRPr="00C328EB">
        <w:rPr>
          <w:lang w:eastAsia="ja-JP"/>
        </w:rPr>
        <w:t xml:space="preserve"> climate (</w:t>
      </w:r>
      <w:proofErr w:type="spellStart"/>
      <w:r w:rsidRPr="00C328EB">
        <w:rPr>
          <w:lang w:eastAsia="ja-JP"/>
        </w:rPr>
        <w:t>Clayden</w:t>
      </w:r>
      <w:proofErr w:type="spellEnd"/>
      <w:r w:rsidRPr="00C328EB">
        <w:rPr>
          <w:lang w:eastAsia="ja-JP"/>
        </w:rPr>
        <w:t xml:space="preserve"> et al., 2011), i.e., where there may be short periods when water loss exceeds water gains but rain/snow or melt-water in the flanking periods compensates for this. </w:t>
      </w:r>
    </w:p>
    <w:p w14:paraId="11CD9E35" w14:textId="77777777" w:rsidR="00EC0C5F" w:rsidRPr="00C328EB" w:rsidRDefault="00EC0C5F" w:rsidP="0076442A">
      <w:pPr>
        <w:widowControl w:val="0"/>
        <w:autoSpaceDE w:val="0"/>
        <w:autoSpaceDN w:val="0"/>
        <w:adjustRightInd w:val="0"/>
        <w:ind w:firstLine="720"/>
        <w:rPr>
          <w:lang w:eastAsia="ja-JP"/>
        </w:rPr>
        <w:pPrChange w:id="5" w:author="Editor" w:date="2014-08-14T11:23:00Z">
          <w:pPr>
            <w:widowControl w:val="0"/>
            <w:autoSpaceDE w:val="0"/>
            <w:autoSpaceDN w:val="0"/>
            <w:adjustRightInd w:val="0"/>
            <w:spacing w:line="480" w:lineRule="auto"/>
            <w:ind w:firstLine="720"/>
          </w:pPr>
        </w:pPrChange>
      </w:pPr>
      <w:r w:rsidRPr="00C328EB">
        <w:rPr>
          <w:lang w:eastAsia="ja-JP"/>
        </w:rPr>
        <w:t xml:space="preserve">Threats to the species come from disturbances that cause siltation of the stream or lead to a reduction in humidity or a change in water flow.  Forestry operations for pulp, </w:t>
      </w:r>
      <w:proofErr w:type="spellStart"/>
      <w:r w:rsidRPr="00C328EB">
        <w:rPr>
          <w:lang w:eastAsia="ja-JP"/>
        </w:rPr>
        <w:t>sawlogs</w:t>
      </w:r>
      <w:proofErr w:type="spellEnd"/>
      <w:r w:rsidRPr="00C328EB">
        <w:rPr>
          <w:lang w:eastAsia="ja-JP"/>
        </w:rPr>
        <w:t xml:space="preserve"> or biomass (the biomass el</w:t>
      </w:r>
      <w:r w:rsidRPr="00C328EB">
        <w:rPr>
          <w:iCs/>
          <w:lang w:eastAsia="ja-JP"/>
        </w:rPr>
        <w:t xml:space="preserve">ectricity generation facilities in Nova Scotia require some 500,000 tons of fuel annually; </w:t>
      </w:r>
      <w:r w:rsidRPr="00C328EB">
        <w:rPr>
          <w:iCs/>
          <w:lang w:val="en-CA" w:eastAsia="ja-JP"/>
        </w:rPr>
        <w:t xml:space="preserve">Simpson and </w:t>
      </w:r>
      <w:proofErr w:type="spellStart"/>
      <w:r w:rsidRPr="00C328EB">
        <w:rPr>
          <w:iCs/>
          <w:lang w:val="en-CA" w:eastAsia="ja-JP"/>
        </w:rPr>
        <w:t>Plourde</w:t>
      </w:r>
      <w:proofErr w:type="spellEnd"/>
      <w:r w:rsidRPr="00C328EB">
        <w:rPr>
          <w:iCs/>
          <w:lang w:val="en-CA" w:eastAsia="ja-JP"/>
        </w:rPr>
        <w:t xml:space="preserve">, 2011; King, 2012; </w:t>
      </w:r>
      <w:proofErr w:type="spellStart"/>
      <w:r w:rsidRPr="00C328EB">
        <w:rPr>
          <w:lang w:eastAsia="ja-JP"/>
        </w:rPr>
        <w:t>Albertstat</w:t>
      </w:r>
      <w:proofErr w:type="spellEnd"/>
      <w:r w:rsidRPr="00C328EB">
        <w:rPr>
          <w:lang w:eastAsia="ja-JP"/>
        </w:rPr>
        <w:t xml:space="preserve">, 2012), as well as culvert and road construction can result in siltation in the streams where </w:t>
      </w:r>
      <w:r w:rsidRPr="00C328EB">
        <w:rPr>
          <w:i/>
          <w:lang w:eastAsia="ja-JP"/>
        </w:rPr>
        <w:t xml:space="preserve">P. </w:t>
      </w:r>
      <w:proofErr w:type="spellStart"/>
      <w:r w:rsidRPr="00C328EB">
        <w:rPr>
          <w:i/>
          <w:lang w:eastAsia="ja-JP"/>
        </w:rPr>
        <w:t>hydrothyria</w:t>
      </w:r>
      <w:proofErr w:type="spellEnd"/>
      <w:r w:rsidRPr="00C328EB">
        <w:rPr>
          <w:lang w:eastAsia="ja-JP"/>
        </w:rPr>
        <w:t xml:space="preserve"> grows.  Over the longer time frame, climate change is expected to disrupt precipitation patterns with greater seasonal and yearly variations. Drier conditions may occur in inland regions as higher summer temperatures will likely cause increased evaporation (</w:t>
      </w:r>
      <w:proofErr w:type="spellStart"/>
      <w:r w:rsidRPr="00C328EB">
        <w:rPr>
          <w:lang w:eastAsia="ja-JP"/>
        </w:rPr>
        <w:t>Vasseur</w:t>
      </w:r>
      <w:proofErr w:type="spellEnd"/>
      <w:r w:rsidRPr="00C328EB">
        <w:rPr>
          <w:lang w:eastAsia="ja-JP"/>
        </w:rPr>
        <w:t xml:space="preserve"> and Cato, 2008; </w:t>
      </w:r>
      <w:proofErr w:type="spellStart"/>
      <w:r w:rsidRPr="00C328EB">
        <w:rPr>
          <w:lang w:eastAsia="ja-JP"/>
        </w:rPr>
        <w:t>Clayden</w:t>
      </w:r>
      <w:proofErr w:type="spellEnd"/>
      <w:r w:rsidRPr="00C328EB">
        <w:rPr>
          <w:lang w:eastAsia="ja-JP"/>
        </w:rPr>
        <w:t xml:space="preserve">, 2010) and fog levels along the Atlantic coast of Nova Scotia and the Bay of Fundy may continue to decline (Beauchamp et al., 1998; </w:t>
      </w:r>
      <w:proofErr w:type="spellStart"/>
      <w:r w:rsidRPr="00C328EB">
        <w:rPr>
          <w:lang w:eastAsia="ja-JP"/>
        </w:rPr>
        <w:t>Muraca</w:t>
      </w:r>
      <w:proofErr w:type="spellEnd"/>
      <w:r w:rsidRPr="00C328EB">
        <w:rPr>
          <w:lang w:eastAsia="ja-JP"/>
        </w:rPr>
        <w:t xml:space="preserve"> et al</w:t>
      </w:r>
      <w:r w:rsidRPr="00C328EB">
        <w:rPr>
          <w:i/>
          <w:lang w:eastAsia="ja-JP"/>
        </w:rPr>
        <w:t>.</w:t>
      </w:r>
      <w:r w:rsidRPr="00C328EB">
        <w:rPr>
          <w:lang w:eastAsia="ja-JP"/>
        </w:rPr>
        <w:t xml:space="preserve">, 2001; Percy et al., 2005). Taken together this may lead to less water flow in summer and a reduction in humidity along the stream margins that could affect populations of </w:t>
      </w:r>
      <w:r w:rsidRPr="00C328EB">
        <w:rPr>
          <w:i/>
          <w:lang w:eastAsia="ja-JP"/>
        </w:rPr>
        <w:t xml:space="preserve">P. </w:t>
      </w:r>
      <w:proofErr w:type="spellStart"/>
      <w:r w:rsidRPr="00C328EB">
        <w:rPr>
          <w:i/>
          <w:lang w:eastAsia="ja-JP"/>
        </w:rPr>
        <w:t>hydrothyria</w:t>
      </w:r>
      <w:proofErr w:type="spellEnd"/>
      <w:r w:rsidRPr="00C328EB">
        <w:rPr>
          <w:lang w:eastAsia="ja-JP"/>
        </w:rPr>
        <w:t xml:space="preserve">, which must be moist for extended periods to photosynthesize and grow (COSEWIC, 2013a).  Furthermore, </w:t>
      </w:r>
      <w:r w:rsidRPr="00C328EB">
        <w:rPr>
          <w:i/>
          <w:lang w:eastAsia="ja-JP"/>
        </w:rPr>
        <w:t xml:space="preserve">P. </w:t>
      </w:r>
      <w:proofErr w:type="spellStart"/>
      <w:r w:rsidRPr="00C328EB">
        <w:rPr>
          <w:i/>
          <w:lang w:eastAsia="ja-JP"/>
        </w:rPr>
        <w:t>hydrothyria</w:t>
      </w:r>
      <w:proofErr w:type="spellEnd"/>
      <w:r w:rsidRPr="00C328EB">
        <w:rPr>
          <w:lang w:eastAsia="ja-JP"/>
        </w:rPr>
        <w:t xml:space="preserve">, like other </w:t>
      </w:r>
      <w:proofErr w:type="spellStart"/>
      <w:r w:rsidRPr="00C328EB">
        <w:rPr>
          <w:lang w:eastAsia="ja-JP"/>
        </w:rPr>
        <w:t>cyanolichens</w:t>
      </w:r>
      <w:proofErr w:type="spellEnd"/>
      <w:r w:rsidRPr="00C328EB">
        <w:rPr>
          <w:lang w:eastAsia="ja-JP"/>
        </w:rPr>
        <w:t xml:space="preserve">, is sensitive to acid rain, which can reduce the pH of stream water.  </w:t>
      </w:r>
    </w:p>
    <w:p w14:paraId="183B233C" w14:textId="77777777" w:rsidR="00EC0C5F" w:rsidRPr="00C328EB" w:rsidRDefault="00EC0C5F" w:rsidP="0076442A">
      <w:pPr>
        <w:widowControl w:val="0"/>
        <w:autoSpaceDE w:val="0"/>
        <w:autoSpaceDN w:val="0"/>
        <w:adjustRightInd w:val="0"/>
        <w:ind w:firstLine="720"/>
        <w:rPr>
          <w:lang w:val="fr-CA" w:eastAsia="ja-JP"/>
        </w:rPr>
        <w:pPrChange w:id="6" w:author="Editor" w:date="2014-08-14T11:23:00Z">
          <w:pPr>
            <w:widowControl w:val="0"/>
            <w:autoSpaceDE w:val="0"/>
            <w:autoSpaceDN w:val="0"/>
            <w:adjustRightInd w:val="0"/>
            <w:spacing w:line="480" w:lineRule="auto"/>
            <w:ind w:firstLine="720"/>
          </w:pPr>
        </w:pPrChange>
      </w:pPr>
      <w:r w:rsidRPr="00C328EB">
        <w:rPr>
          <w:lang w:eastAsia="ja-JP"/>
        </w:rPr>
        <w:t>This species is rated as S1, critically endangered in Virginia and S3, vulnerable in North Carolina but it has not been ranked in Connecticut, New Hampshire, Pennsylvania, Tennessee or Vermont (</w:t>
      </w:r>
      <w:proofErr w:type="spellStart"/>
      <w:r w:rsidRPr="00C328EB">
        <w:rPr>
          <w:lang w:eastAsia="ja-JP"/>
        </w:rPr>
        <w:t>NatureServe</w:t>
      </w:r>
      <w:proofErr w:type="spellEnd"/>
      <w:r w:rsidRPr="00C328EB">
        <w:rPr>
          <w:lang w:eastAsia="ja-JP"/>
        </w:rPr>
        <w:t xml:space="preserve">, 2012).  The disappearance of this lichen from three New England States has been attributed to air pollution and to habitat destruction (Hinds and Hinds, 2007) and further south by land-use conversion, habitat fragmentation, forest management practices and sedimentation (Southern Appalachian Species Viability Project, 2002). In Canada, </w:t>
      </w:r>
      <w:r w:rsidRPr="00C328EB">
        <w:rPr>
          <w:i/>
          <w:lang w:eastAsia="ja-JP"/>
        </w:rPr>
        <w:t xml:space="preserve">P. </w:t>
      </w:r>
      <w:proofErr w:type="spellStart"/>
      <w:r w:rsidRPr="00C328EB">
        <w:rPr>
          <w:i/>
          <w:lang w:eastAsia="ja-JP"/>
        </w:rPr>
        <w:t>hydrothyria</w:t>
      </w:r>
      <w:proofErr w:type="spellEnd"/>
      <w:r w:rsidRPr="00C328EB">
        <w:rPr>
          <w:lang w:eastAsia="ja-JP"/>
        </w:rPr>
        <w:t xml:space="preserve"> has recently been assessed as threatened as a result of disturbance due to the factors mentioned above (COSEWIC, 2013a).</w:t>
      </w:r>
    </w:p>
    <w:p w14:paraId="2FC36F51" w14:textId="77777777" w:rsidR="00EC0C5F" w:rsidRPr="00C328EB" w:rsidRDefault="00EC0C5F" w:rsidP="0076442A">
      <w:pPr>
        <w:widowControl w:val="0"/>
        <w:autoSpaceDE w:val="0"/>
        <w:autoSpaceDN w:val="0"/>
        <w:adjustRightInd w:val="0"/>
        <w:ind w:firstLine="720"/>
        <w:rPr>
          <w:i/>
          <w:lang w:eastAsia="ja-JP"/>
        </w:rPr>
        <w:pPrChange w:id="7" w:author="Editor" w:date="2014-08-14T11:23:00Z">
          <w:pPr>
            <w:widowControl w:val="0"/>
            <w:autoSpaceDE w:val="0"/>
            <w:autoSpaceDN w:val="0"/>
            <w:adjustRightInd w:val="0"/>
            <w:spacing w:line="480" w:lineRule="auto"/>
            <w:ind w:firstLine="720"/>
          </w:pPr>
        </w:pPrChange>
      </w:pPr>
    </w:p>
    <w:p w14:paraId="77924AF1" w14:textId="77777777" w:rsidR="00EC0C5F" w:rsidRPr="00C328EB" w:rsidRDefault="00EC0C5F" w:rsidP="0076442A">
      <w:pPr>
        <w:widowControl w:val="0"/>
        <w:autoSpaceDE w:val="0"/>
        <w:autoSpaceDN w:val="0"/>
        <w:adjustRightInd w:val="0"/>
        <w:rPr>
          <w:iCs/>
          <w:lang w:eastAsia="ja-JP"/>
        </w:rPr>
        <w:pPrChange w:id="8" w:author="Editor" w:date="2014-08-14T11:23:00Z">
          <w:pPr>
            <w:widowControl w:val="0"/>
            <w:autoSpaceDE w:val="0"/>
            <w:autoSpaceDN w:val="0"/>
            <w:adjustRightInd w:val="0"/>
            <w:spacing w:line="480" w:lineRule="auto"/>
          </w:pPr>
        </w:pPrChange>
      </w:pPr>
      <w:proofErr w:type="spellStart"/>
      <w:r w:rsidRPr="00C328EB">
        <w:rPr>
          <w:i/>
          <w:lang w:eastAsia="ja-JP"/>
        </w:rPr>
        <w:lastRenderedPageBreak/>
        <w:t>Peltigera</w:t>
      </w:r>
      <w:proofErr w:type="spellEnd"/>
      <w:r w:rsidRPr="00C328EB">
        <w:rPr>
          <w:i/>
          <w:lang w:eastAsia="ja-JP"/>
        </w:rPr>
        <w:t xml:space="preserve"> </w:t>
      </w:r>
      <w:proofErr w:type="spellStart"/>
      <w:r w:rsidRPr="00C328EB">
        <w:rPr>
          <w:i/>
          <w:lang w:eastAsia="ja-JP"/>
        </w:rPr>
        <w:t>aquatica</w:t>
      </w:r>
      <w:proofErr w:type="spellEnd"/>
      <w:r w:rsidRPr="00C328EB">
        <w:rPr>
          <w:lang w:eastAsia="ja-JP"/>
        </w:rPr>
        <w:t>–</w:t>
      </w:r>
      <w:r w:rsidRPr="00C328EB">
        <w:rPr>
          <w:iCs/>
          <w:lang w:eastAsia="ja-JP"/>
        </w:rPr>
        <w:t xml:space="preserve"> This species</w:t>
      </w:r>
      <w:r w:rsidRPr="00C328EB">
        <w:rPr>
          <w:lang w:val="fr-CA" w:eastAsia="ja-JP"/>
        </w:rPr>
        <w:t xml:space="preserve"> </w:t>
      </w:r>
      <w:proofErr w:type="spellStart"/>
      <w:r w:rsidRPr="00C328EB">
        <w:rPr>
          <w:lang w:val="fr-CA" w:eastAsia="ja-JP"/>
        </w:rPr>
        <w:t>is</w:t>
      </w:r>
      <w:proofErr w:type="spellEnd"/>
      <w:r w:rsidRPr="00C328EB">
        <w:rPr>
          <w:lang w:val="fr-CA" w:eastAsia="ja-JP"/>
        </w:rPr>
        <w:t xml:space="preserve"> </w:t>
      </w:r>
      <w:proofErr w:type="spellStart"/>
      <w:r w:rsidRPr="00C328EB">
        <w:rPr>
          <w:lang w:val="fr-CA" w:eastAsia="ja-JP"/>
        </w:rPr>
        <w:t>endemic</w:t>
      </w:r>
      <w:proofErr w:type="spellEnd"/>
      <w:r w:rsidRPr="00C328EB">
        <w:rPr>
          <w:lang w:val="fr-CA" w:eastAsia="ja-JP"/>
        </w:rPr>
        <w:t xml:space="preserve"> and </w:t>
      </w:r>
      <w:proofErr w:type="spellStart"/>
      <w:r w:rsidRPr="00C328EB">
        <w:rPr>
          <w:lang w:val="fr-CA" w:eastAsia="ja-JP"/>
        </w:rPr>
        <w:t>restricted</w:t>
      </w:r>
      <w:proofErr w:type="spellEnd"/>
      <w:r w:rsidRPr="00C328EB">
        <w:rPr>
          <w:lang w:val="fr-CA" w:eastAsia="ja-JP"/>
        </w:rPr>
        <w:t xml:space="preserve"> to western USA, </w:t>
      </w:r>
      <w:proofErr w:type="spellStart"/>
      <w:r w:rsidRPr="00C328EB">
        <w:rPr>
          <w:lang w:val="fr-CA" w:eastAsia="ja-JP"/>
        </w:rPr>
        <w:t>south</w:t>
      </w:r>
      <w:proofErr w:type="spellEnd"/>
      <w:r w:rsidRPr="00C328EB">
        <w:rPr>
          <w:lang w:val="fr-CA" w:eastAsia="ja-JP"/>
        </w:rPr>
        <w:t xml:space="preserve"> of the Canadian border </w:t>
      </w:r>
      <w:proofErr w:type="spellStart"/>
      <w:r w:rsidRPr="00C328EB">
        <w:rPr>
          <w:lang w:val="fr-CA" w:eastAsia="ja-JP"/>
        </w:rPr>
        <w:t>where</w:t>
      </w:r>
      <w:proofErr w:type="spellEnd"/>
      <w:r w:rsidRPr="00C328EB">
        <w:rPr>
          <w:lang w:val="fr-CA" w:eastAsia="ja-JP"/>
        </w:rPr>
        <w:t xml:space="preserve"> </w:t>
      </w:r>
      <w:proofErr w:type="spellStart"/>
      <w:r w:rsidRPr="00C328EB">
        <w:rPr>
          <w:lang w:val="fr-CA" w:eastAsia="ja-JP"/>
        </w:rPr>
        <w:t>it</w:t>
      </w:r>
      <w:proofErr w:type="spellEnd"/>
      <w:r w:rsidRPr="00C328EB">
        <w:rPr>
          <w:lang w:val="fr-CA" w:eastAsia="ja-JP"/>
        </w:rPr>
        <w:t xml:space="preserve"> </w:t>
      </w:r>
      <w:proofErr w:type="spellStart"/>
      <w:r w:rsidRPr="00C328EB">
        <w:rPr>
          <w:lang w:val="fr-CA" w:eastAsia="ja-JP"/>
        </w:rPr>
        <w:t>occurrs</w:t>
      </w:r>
      <w:proofErr w:type="spellEnd"/>
      <w:r w:rsidRPr="00C328EB">
        <w:rPr>
          <w:lang w:val="fr-CA" w:eastAsia="ja-JP"/>
        </w:rPr>
        <w:t xml:space="preserve"> in Washington and</w:t>
      </w:r>
      <w:r w:rsidRPr="00C328EB">
        <w:rPr>
          <w:iCs/>
          <w:lang w:val="en-CA" w:eastAsia="ja-JP"/>
        </w:rPr>
        <w:t xml:space="preserve"> extends south along the Cascade and Sierra ranges to central California</w:t>
      </w:r>
      <w:r w:rsidRPr="00C328EB">
        <w:rPr>
          <w:lang w:val="fr-CA" w:eastAsia="ja-JP"/>
        </w:rPr>
        <w:t>.</w:t>
      </w:r>
      <w:r w:rsidRPr="00C328EB">
        <w:rPr>
          <w:rFonts w:eastAsia="Times New Roman"/>
          <w:iCs/>
          <w:lang w:val="x-none"/>
        </w:rPr>
        <w:t xml:space="preserve"> </w:t>
      </w:r>
      <w:r w:rsidRPr="00C328EB">
        <w:rPr>
          <w:rFonts w:eastAsia="Times New Roman"/>
          <w:iCs/>
        </w:rPr>
        <w:t xml:space="preserve"> There are</w:t>
      </w:r>
      <w:r w:rsidRPr="00C328EB">
        <w:rPr>
          <w:iCs/>
          <w:lang w:eastAsia="ja-JP"/>
        </w:rPr>
        <w:t xml:space="preserve"> some </w:t>
      </w:r>
      <w:r w:rsidRPr="00C328EB">
        <w:rPr>
          <w:iCs/>
          <w:lang w:val="x-none" w:eastAsia="ja-JP"/>
        </w:rPr>
        <w:t>28 occurrences in Washington (two conformed by molecular data) and 25 in Oregon (five confirmed by molecular data)</w:t>
      </w:r>
      <w:r w:rsidRPr="00C328EB">
        <w:rPr>
          <w:iCs/>
          <w:lang w:eastAsia="ja-JP"/>
        </w:rPr>
        <w:t>,</w:t>
      </w:r>
      <w:r w:rsidRPr="00C328EB">
        <w:rPr>
          <w:iCs/>
          <w:lang w:val="x-none" w:eastAsia="ja-JP"/>
        </w:rPr>
        <w:t xml:space="preserve"> </w:t>
      </w:r>
      <w:r w:rsidRPr="00C328EB">
        <w:rPr>
          <w:iCs/>
          <w:lang w:eastAsia="ja-JP"/>
        </w:rPr>
        <w:t>and about 100</w:t>
      </w:r>
      <w:r w:rsidRPr="00C328EB">
        <w:rPr>
          <w:iCs/>
          <w:lang w:val="x-none" w:eastAsia="ja-JP"/>
        </w:rPr>
        <w:t xml:space="preserve"> in California (one confirmed by molecular data) </w:t>
      </w:r>
      <w:r w:rsidRPr="00C328EB">
        <w:rPr>
          <w:iCs/>
          <w:lang w:eastAsia="ja-JP"/>
        </w:rPr>
        <w:t>with the</w:t>
      </w:r>
      <w:r w:rsidRPr="00C328EB">
        <w:rPr>
          <w:iCs/>
          <w:lang w:val="x-none" w:eastAsia="ja-JP"/>
        </w:rPr>
        <w:t xml:space="preserve"> southernmost site</w:t>
      </w:r>
      <w:r w:rsidRPr="00C328EB">
        <w:rPr>
          <w:iCs/>
          <w:lang w:eastAsia="ja-JP"/>
        </w:rPr>
        <w:t xml:space="preserve"> being</w:t>
      </w:r>
      <w:r w:rsidRPr="00C328EB">
        <w:rPr>
          <w:iCs/>
          <w:lang w:val="x-none" w:eastAsia="ja-JP"/>
        </w:rPr>
        <w:t xml:space="preserve"> in the Sequoia National Forest in California (</w:t>
      </w:r>
      <w:r w:rsidRPr="00C328EB">
        <w:rPr>
          <w:iCs/>
          <w:lang w:eastAsia="ja-JP"/>
        </w:rPr>
        <w:t>Fig. 5A;</w:t>
      </w:r>
      <w:r w:rsidRPr="00C328EB">
        <w:rPr>
          <w:iCs/>
          <w:lang w:val="x-none" w:eastAsia="ja-JP"/>
        </w:rPr>
        <w:t xml:space="preserve"> Lesher et al</w:t>
      </w:r>
      <w:r w:rsidRPr="00C328EB">
        <w:rPr>
          <w:i/>
          <w:iCs/>
          <w:lang w:val="x-none" w:eastAsia="ja-JP"/>
        </w:rPr>
        <w:t>.</w:t>
      </w:r>
      <w:r w:rsidRPr="00C328EB">
        <w:rPr>
          <w:iCs/>
          <w:lang w:val="x-none" w:eastAsia="ja-JP"/>
        </w:rPr>
        <w:t>, 2003; Peterson, 2010</w:t>
      </w:r>
      <w:r w:rsidRPr="00C328EB">
        <w:rPr>
          <w:iCs/>
          <w:lang w:eastAsia="ja-JP"/>
        </w:rPr>
        <w:t xml:space="preserve">; COSEWIC, 2013b), however, the identity of most records has to be confirmed based on the ITS region (Fig. 5A). </w:t>
      </w:r>
      <w:proofErr w:type="spellStart"/>
      <w:r w:rsidRPr="00C328EB">
        <w:rPr>
          <w:i/>
          <w:iCs/>
          <w:lang w:eastAsia="ja-JP"/>
        </w:rPr>
        <w:t>Peltigera</w:t>
      </w:r>
      <w:proofErr w:type="spellEnd"/>
      <w:r w:rsidRPr="00C328EB">
        <w:rPr>
          <w:i/>
          <w:iCs/>
          <w:lang w:eastAsia="ja-JP"/>
        </w:rPr>
        <w:t xml:space="preserve"> </w:t>
      </w:r>
      <w:proofErr w:type="spellStart"/>
      <w:r w:rsidRPr="00C328EB">
        <w:rPr>
          <w:i/>
          <w:iCs/>
          <w:lang w:eastAsia="ja-JP"/>
        </w:rPr>
        <w:t>aquatica</w:t>
      </w:r>
      <w:proofErr w:type="spellEnd"/>
      <w:r w:rsidRPr="00C328EB">
        <w:rPr>
          <w:iCs/>
          <w:lang w:eastAsia="ja-JP"/>
        </w:rPr>
        <w:t xml:space="preserve"> is found from mid to high elevations (800-2500m above the sea level) mainly in partially shaded habitats associated with old growth forests (</w:t>
      </w:r>
      <w:proofErr w:type="spellStart"/>
      <w:r w:rsidRPr="00C328EB">
        <w:rPr>
          <w:iCs/>
          <w:lang w:eastAsia="ja-JP"/>
        </w:rPr>
        <w:t>Glavich</w:t>
      </w:r>
      <w:proofErr w:type="spellEnd"/>
      <w:r w:rsidRPr="00C328EB">
        <w:rPr>
          <w:iCs/>
          <w:lang w:eastAsia="ja-JP"/>
        </w:rPr>
        <w:t xml:space="preserve">, 2009) but occasionally in non-shaded situations (Peterson, 2010). Similar to </w:t>
      </w:r>
      <w:r w:rsidRPr="00C328EB">
        <w:rPr>
          <w:i/>
          <w:iCs/>
          <w:lang w:eastAsia="ja-JP"/>
        </w:rPr>
        <w:t xml:space="preserve">P. </w:t>
      </w:r>
      <w:proofErr w:type="spellStart"/>
      <w:r w:rsidRPr="00C328EB">
        <w:rPr>
          <w:i/>
          <w:iCs/>
          <w:lang w:eastAsia="ja-JP"/>
        </w:rPr>
        <w:t>hydrothyria</w:t>
      </w:r>
      <w:proofErr w:type="spellEnd"/>
      <w:r w:rsidRPr="00C328EB">
        <w:rPr>
          <w:iCs/>
          <w:lang w:eastAsia="ja-JP"/>
        </w:rPr>
        <w:t xml:space="preserve">, this species requires silt-free stream conditions with a pH of around 7. It typically grows in shallow water but is capable of growing at depths exceeding 1 meter (Davis, 1999). Although at one site it grows in mist from a nearby waterfall, it is intolerant of drying for extended periods, elevated water temperatures or nitrate pollution (Davis et al., 2000, 2003). </w:t>
      </w:r>
    </w:p>
    <w:p w14:paraId="4251FB8F" w14:textId="77777777" w:rsidR="00EC0C5F" w:rsidRPr="00C328EB" w:rsidRDefault="00EC0C5F" w:rsidP="0076442A">
      <w:pPr>
        <w:widowControl w:val="0"/>
        <w:autoSpaceDE w:val="0"/>
        <w:autoSpaceDN w:val="0"/>
        <w:adjustRightInd w:val="0"/>
        <w:ind w:firstLine="720"/>
        <w:rPr>
          <w:i/>
          <w:lang w:eastAsia="ja-JP"/>
        </w:rPr>
        <w:pPrChange w:id="9" w:author="Editor" w:date="2014-08-14T11:23:00Z">
          <w:pPr>
            <w:widowControl w:val="0"/>
            <w:autoSpaceDE w:val="0"/>
            <w:autoSpaceDN w:val="0"/>
            <w:adjustRightInd w:val="0"/>
            <w:spacing w:line="480" w:lineRule="auto"/>
            <w:ind w:firstLine="720"/>
          </w:pPr>
        </w:pPrChange>
      </w:pPr>
      <w:r w:rsidRPr="00C328EB">
        <w:rPr>
          <w:iCs/>
          <w:lang w:eastAsia="ja-JP"/>
        </w:rPr>
        <w:t>The USA Forest Service reports that this lichen has been in decline throughout its current range (</w:t>
      </w:r>
      <w:proofErr w:type="spellStart"/>
      <w:r w:rsidRPr="00C328EB">
        <w:rPr>
          <w:iCs/>
          <w:lang w:eastAsia="ja-JP"/>
        </w:rPr>
        <w:t>Poulsen</w:t>
      </w:r>
      <w:proofErr w:type="spellEnd"/>
      <w:r w:rsidRPr="00C328EB">
        <w:rPr>
          <w:iCs/>
          <w:lang w:eastAsia="ja-JP"/>
        </w:rPr>
        <w:t xml:space="preserve"> and </w:t>
      </w:r>
      <w:proofErr w:type="spellStart"/>
      <w:r w:rsidRPr="00C328EB">
        <w:rPr>
          <w:iCs/>
          <w:lang w:eastAsia="ja-JP"/>
        </w:rPr>
        <w:t>Carlberg</w:t>
      </w:r>
      <w:proofErr w:type="spellEnd"/>
      <w:r w:rsidRPr="00C328EB">
        <w:rPr>
          <w:iCs/>
          <w:lang w:eastAsia="ja-JP"/>
        </w:rPr>
        <w:t>, 2007) and it has been speculated that logging during the gold rush era and the 20th century could have resulted in the loss of its populations. Recently an extensive account of declining populations of aquatic</w:t>
      </w:r>
      <w:r w:rsidRPr="00C328EB">
        <w:rPr>
          <w:i/>
          <w:iCs/>
          <w:lang w:eastAsia="ja-JP"/>
        </w:rPr>
        <w:t xml:space="preserve"> </w:t>
      </w:r>
      <w:proofErr w:type="spellStart"/>
      <w:r w:rsidRPr="00C328EB">
        <w:rPr>
          <w:i/>
          <w:iCs/>
          <w:lang w:eastAsia="ja-JP"/>
        </w:rPr>
        <w:t>Peltigera</w:t>
      </w:r>
      <w:proofErr w:type="spellEnd"/>
      <w:r w:rsidRPr="00C328EB">
        <w:rPr>
          <w:iCs/>
          <w:lang w:eastAsia="ja-JP"/>
        </w:rPr>
        <w:t xml:space="preserve"> in California (Madera County) was reported (Larson, 2013), however, there is insufficient data to confirm this hypothesis (Peterson, 2010).</w:t>
      </w:r>
      <w:r w:rsidRPr="00C328EB">
        <w:rPr>
          <w:rFonts w:eastAsia="Times New Roman"/>
          <w:lang w:val="x-none" w:eastAsia="en-CA"/>
        </w:rPr>
        <w:t xml:space="preserve"> </w:t>
      </w:r>
      <w:r w:rsidRPr="00C328EB">
        <w:rPr>
          <w:rFonts w:eastAsia="Times New Roman"/>
          <w:iCs/>
          <w:lang w:eastAsia="en-CA"/>
        </w:rPr>
        <w:t>The range of water temperatures measured in streams where this lichen was found ranged from 2-16</w:t>
      </w:r>
      <w:r w:rsidRPr="00C328EB">
        <w:rPr>
          <w:rFonts w:eastAsia="Times New Roman"/>
          <w:iCs/>
          <w:vertAlign w:val="superscript"/>
          <w:lang w:eastAsia="en-CA"/>
        </w:rPr>
        <w:t>o</w:t>
      </w:r>
      <w:r w:rsidRPr="00C328EB">
        <w:rPr>
          <w:rFonts w:eastAsia="Times New Roman"/>
          <w:iCs/>
          <w:lang w:eastAsia="en-CA"/>
        </w:rPr>
        <w:t>C with a mean of 5.5</w:t>
      </w:r>
      <w:r w:rsidRPr="00C328EB">
        <w:rPr>
          <w:rFonts w:eastAsia="Times New Roman"/>
          <w:iCs/>
          <w:vertAlign w:val="superscript"/>
          <w:lang w:eastAsia="en-CA"/>
        </w:rPr>
        <w:t>o</w:t>
      </w:r>
      <w:r w:rsidRPr="00C328EB">
        <w:rPr>
          <w:rFonts w:eastAsia="Times New Roman"/>
          <w:iCs/>
          <w:lang w:eastAsia="en-CA"/>
        </w:rPr>
        <w:t>C (</w:t>
      </w:r>
      <w:r w:rsidRPr="00C328EB">
        <w:rPr>
          <w:rFonts w:eastAsia="Times New Roman"/>
          <w:lang w:eastAsia="en-CA"/>
        </w:rPr>
        <w:t>Davis et al., 2003). Climate change is expected to warm air temperatures substantially</w:t>
      </w:r>
      <w:r w:rsidRPr="00C328EB">
        <w:rPr>
          <w:i/>
          <w:lang w:eastAsia="ja-JP"/>
        </w:rPr>
        <w:t xml:space="preserve"> </w:t>
      </w:r>
      <w:r w:rsidRPr="00C328EB">
        <w:rPr>
          <w:rFonts w:eastAsia="Times New Roman"/>
          <w:lang w:eastAsia="en-CA"/>
        </w:rPr>
        <w:t xml:space="preserve">in California (Solomon et al., 2007), which could subsequently increase stream water temperatures. Additionally, snow-pack in the Sierra Nevada is expected to decrease, which would increase stream water temperatures and reduce stream flow rapidly during summer (Peterson, 2010). </w:t>
      </w:r>
      <w:r w:rsidRPr="00C328EB">
        <w:rPr>
          <w:iCs/>
          <w:lang w:eastAsia="ja-JP"/>
        </w:rPr>
        <w:t xml:space="preserve"> Experimental studies on the effects of water temperature revealed that if illuminated </w:t>
      </w:r>
      <w:proofErr w:type="spellStart"/>
      <w:r w:rsidRPr="00C328EB">
        <w:rPr>
          <w:iCs/>
          <w:lang w:eastAsia="ja-JP"/>
        </w:rPr>
        <w:t>thalli</w:t>
      </w:r>
      <w:proofErr w:type="spellEnd"/>
      <w:r w:rsidRPr="00C328EB">
        <w:rPr>
          <w:iCs/>
          <w:lang w:eastAsia="ja-JP"/>
        </w:rPr>
        <w:t xml:space="preserve"> were maintained in water at 5</w:t>
      </w:r>
      <w:r w:rsidRPr="00C328EB">
        <w:rPr>
          <w:iCs/>
          <w:vertAlign w:val="superscript"/>
          <w:lang w:eastAsia="ja-JP"/>
        </w:rPr>
        <w:t>o</w:t>
      </w:r>
      <w:r w:rsidRPr="00C328EB">
        <w:rPr>
          <w:iCs/>
          <w:lang w:eastAsia="ja-JP"/>
        </w:rPr>
        <w:t>C, there was little change in weight or photosynthetic capacity for periods as long as 400 days. However, at higher water temperatures a decline in both parameters was found and at 18</w:t>
      </w:r>
      <w:r w:rsidRPr="00C328EB">
        <w:rPr>
          <w:iCs/>
          <w:vertAlign w:val="superscript"/>
          <w:lang w:eastAsia="ja-JP"/>
        </w:rPr>
        <w:t>o</w:t>
      </w:r>
      <w:r w:rsidRPr="00C328EB">
        <w:rPr>
          <w:iCs/>
          <w:lang w:eastAsia="ja-JP"/>
        </w:rPr>
        <w:t>C this was evident after just 30 days. A time-tolerance relationship was observed: 100 days were tolerated at 11</w:t>
      </w:r>
      <w:r w:rsidRPr="00C328EB">
        <w:rPr>
          <w:iCs/>
          <w:vertAlign w:val="superscript"/>
          <w:lang w:eastAsia="ja-JP"/>
        </w:rPr>
        <w:t>o</w:t>
      </w:r>
      <w:r w:rsidRPr="00C328EB">
        <w:rPr>
          <w:iCs/>
          <w:lang w:eastAsia="ja-JP"/>
        </w:rPr>
        <w:t>C, 60 days at 15</w:t>
      </w:r>
      <w:r w:rsidRPr="00C328EB">
        <w:rPr>
          <w:iCs/>
          <w:vertAlign w:val="superscript"/>
          <w:lang w:eastAsia="ja-JP"/>
        </w:rPr>
        <w:t>o</w:t>
      </w:r>
      <w:r w:rsidRPr="00C328EB">
        <w:rPr>
          <w:iCs/>
          <w:lang w:eastAsia="ja-JP"/>
        </w:rPr>
        <w:t>C but only 30 days at 18</w:t>
      </w:r>
      <w:r w:rsidRPr="00C328EB">
        <w:rPr>
          <w:iCs/>
          <w:vertAlign w:val="superscript"/>
          <w:lang w:eastAsia="ja-JP"/>
        </w:rPr>
        <w:t>o</w:t>
      </w:r>
      <w:r w:rsidRPr="00C328EB">
        <w:rPr>
          <w:iCs/>
          <w:lang w:eastAsia="ja-JP"/>
        </w:rPr>
        <w:t>C (Davis et al., 2003).  Nitrate loading in the Sierra Nevada streams via long distance transport from the Central Valley could also have an impact as this lichen has been shown to be sensitive to this ion (Davis et al., 2003; Peterson, 2010). Other threats to the population include pollution, and wildfires. These may directly impact canopy cover, increase sedimentation through removal of vegetation and a reduction of duff, enhance nutrient runoff, or even alter watershed hydrology (Peterson, 2010). The state-le</w:t>
      </w:r>
      <w:r w:rsidRPr="00C328EB">
        <w:rPr>
          <w:iCs/>
          <w:lang w:val="x-none" w:eastAsia="ja-JP"/>
        </w:rPr>
        <w:t>v</w:t>
      </w:r>
      <w:r w:rsidRPr="00C328EB">
        <w:rPr>
          <w:iCs/>
          <w:lang w:eastAsia="ja-JP"/>
        </w:rPr>
        <w:t>el</w:t>
      </w:r>
      <w:r w:rsidRPr="00C328EB">
        <w:rPr>
          <w:iCs/>
          <w:lang w:val="x-none" w:eastAsia="ja-JP"/>
        </w:rPr>
        <w:t xml:space="preserve"> rankings </w:t>
      </w:r>
      <w:r w:rsidRPr="00C328EB">
        <w:rPr>
          <w:iCs/>
          <w:lang w:eastAsia="ja-JP"/>
        </w:rPr>
        <w:t xml:space="preserve">for </w:t>
      </w:r>
      <w:r w:rsidRPr="00C328EB">
        <w:rPr>
          <w:i/>
          <w:iCs/>
          <w:lang w:eastAsia="ja-JP"/>
        </w:rPr>
        <w:t xml:space="preserve">P. </w:t>
      </w:r>
      <w:proofErr w:type="spellStart"/>
      <w:r w:rsidRPr="00C328EB">
        <w:rPr>
          <w:i/>
          <w:iCs/>
          <w:lang w:eastAsia="ja-JP"/>
        </w:rPr>
        <w:t>aquatic</w:t>
      </w:r>
      <w:r w:rsidRPr="00C328EB">
        <w:rPr>
          <w:iCs/>
          <w:lang w:eastAsia="ja-JP"/>
        </w:rPr>
        <w:t>a</w:t>
      </w:r>
      <w:proofErr w:type="spellEnd"/>
      <w:r w:rsidRPr="00C328EB">
        <w:rPr>
          <w:iCs/>
          <w:lang w:val="x-none" w:eastAsia="ja-JP"/>
        </w:rPr>
        <w:t xml:space="preserve"> range from</w:t>
      </w:r>
      <w:r w:rsidRPr="00C328EB">
        <w:rPr>
          <w:iCs/>
          <w:lang w:eastAsia="ja-JP"/>
        </w:rPr>
        <w:t xml:space="preserve"> unranked in Oregon </w:t>
      </w:r>
      <w:r w:rsidRPr="00C328EB">
        <w:rPr>
          <w:iCs/>
          <w:lang w:val="x-none" w:eastAsia="ja-JP"/>
        </w:rPr>
        <w:t>to S2 (imperiled) in Washington and S3.2 (vulnerable) in California (Peterson, 2010)</w:t>
      </w:r>
      <w:r w:rsidRPr="00C328EB">
        <w:rPr>
          <w:iCs/>
          <w:lang w:eastAsia="ja-JP"/>
        </w:rPr>
        <w:t>.</w:t>
      </w:r>
    </w:p>
    <w:p w14:paraId="5E2C681A" w14:textId="77777777" w:rsidR="00EC0C5F" w:rsidRPr="00C328EB" w:rsidRDefault="00EC0C5F" w:rsidP="0076442A">
      <w:pPr>
        <w:widowControl w:val="0"/>
        <w:autoSpaceDE w:val="0"/>
        <w:autoSpaceDN w:val="0"/>
        <w:adjustRightInd w:val="0"/>
        <w:rPr>
          <w:iCs/>
          <w:lang w:eastAsia="ja-JP"/>
        </w:rPr>
        <w:pPrChange w:id="10" w:author="Editor" w:date="2014-08-14T11:23:00Z">
          <w:pPr>
            <w:widowControl w:val="0"/>
            <w:autoSpaceDE w:val="0"/>
            <w:autoSpaceDN w:val="0"/>
            <w:adjustRightInd w:val="0"/>
            <w:spacing w:line="480" w:lineRule="auto"/>
          </w:pPr>
        </w:pPrChange>
      </w:pPr>
    </w:p>
    <w:p w14:paraId="68A28E66" w14:textId="77777777" w:rsidR="00EC0C5F" w:rsidRPr="00C328EB" w:rsidRDefault="00EC0C5F" w:rsidP="0076442A">
      <w:pPr>
        <w:widowControl w:val="0"/>
        <w:autoSpaceDE w:val="0"/>
        <w:autoSpaceDN w:val="0"/>
        <w:adjustRightInd w:val="0"/>
        <w:rPr>
          <w:iCs/>
          <w:lang w:eastAsia="ja-JP"/>
        </w:rPr>
        <w:pPrChange w:id="11" w:author="Editor" w:date="2014-08-14T11:23:00Z">
          <w:pPr>
            <w:widowControl w:val="0"/>
            <w:autoSpaceDE w:val="0"/>
            <w:autoSpaceDN w:val="0"/>
            <w:adjustRightInd w:val="0"/>
            <w:spacing w:line="480" w:lineRule="auto"/>
          </w:pPr>
        </w:pPrChange>
      </w:pPr>
      <w:r w:rsidRPr="00C328EB">
        <w:rPr>
          <w:iCs/>
          <w:lang w:eastAsia="ja-JP"/>
        </w:rPr>
        <w:t xml:space="preserve"> </w:t>
      </w:r>
      <w:proofErr w:type="spellStart"/>
      <w:r w:rsidRPr="00C328EB">
        <w:rPr>
          <w:i/>
          <w:iCs/>
          <w:lang w:eastAsia="ja-JP"/>
        </w:rPr>
        <w:t>Peltigera</w:t>
      </w:r>
      <w:proofErr w:type="spellEnd"/>
      <w:r w:rsidRPr="00C328EB">
        <w:rPr>
          <w:i/>
          <w:iCs/>
          <w:lang w:eastAsia="ja-JP"/>
        </w:rPr>
        <w:t xml:space="preserve"> </w:t>
      </w:r>
      <w:proofErr w:type="spellStart"/>
      <w:r w:rsidRPr="00C328EB">
        <w:rPr>
          <w:i/>
          <w:iCs/>
          <w:lang w:eastAsia="ja-JP"/>
        </w:rPr>
        <w:t>gowardii</w:t>
      </w:r>
      <w:proofErr w:type="spellEnd"/>
      <w:r w:rsidRPr="00C328EB">
        <w:rPr>
          <w:i/>
          <w:iCs/>
          <w:lang w:eastAsia="ja-JP"/>
        </w:rPr>
        <w:t xml:space="preserve"> </w:t>
      </w:r>
      <w:r w:rsidRPr="00C328EB">
        <w:rPr>
          <w:lang w:eastAsia="ja-JP"/>
        </w:rPr>
        <w:t>–</w:t>
      </w:r>
      <w:r w:rsidRPr="00C328EB">
        <w:rPr>
          <w:iCs/>
          <w:lang w:eastAsia="ja-JP"/>
        </w:rPr>
        <w:t xml:space="preserve"> </w:t>
      </w:r>
      <w:r w:rsidRPr="00C328EB">
        <w:rPr>
          <w:iCs/>
          <w:lang w:val="en-CA" w:eastAsia="ja-JP"/>
        </w:rPr>
        <w:t xml:space="preserve">This species is found in the Northwest Cordillera, with three occurrences in Alaska (two confirmed by molecular data), five occurrences in British Columbia (six populations confirmed by molecular data), a single occurrence in Montana and Washington (confirmed by molecular data). This species seems to have maritime tendencies but extends inland to the Columbia Mountains of southeastern BC and to the Rocky Mountains in Montana. On Mt. Baker in Snohomish County, Washington, just south of the Canadian border, it co-occurs with </w:t>
      </w:r>
      <w:r w:rsidRPr="00C328EB">
        <w:rPr>
          <w:i/>
          <w:iCs/>
          <w:lang w:val="en-CA" w:eastAsia="ja-JP"/>
        </w:rPr>
        <w:t xml:space="preserve">P. </w:t>
      </w:r>
      <w:proofErr w:type="spellStart"/>
      <w:r w:rsidRPr="00C328EB">
        <w:rPr>
          <w:i/>
          <w:iCs/>
          <w:lang w:val="en-CA" w:eastAsia="ja-JP"/>
        </w:rPr>
        <w:t>aquatica</w:t>
      </w:r>
      <w:proofErr w:type="spellEnd"/>
      <w:r w:rsidRPr="00C328EB">
        <w:rPr>
          <w:iCs/>
          <w:lang w:val="en-CA" w:eastAsia="ja-JP"/>
        </w:rPr>
        <w:t xml:space="preserve"> </w:t>
      </w:r>
      <w:r w:rsidRPr="00C328EB">
        <w:t xml:space="preserve">(Fig. 5B; </w:t>
      </w:r>
      <w:proofErr w:type="spellStart"/>
      <w:r w:rsidRPr="00C328EB">
        <w:t>Lendemer</w:t>
      </w:r>
      <w:proofErr w:type="spellEnd"/>
      <w:r w:rsidRPr="00C328EB">
        <w:t xml:space="preserve"> and O’Brien, 2011)</w:t>
      </w:r>
      <w:r w:rsidRPr="00C328EB">
        <w:rPr>
          <w:iCs/>
          <w:lang w:eastAsia="ja-JP"/>
        </w:rPr>
        <w:t xml:space="preserve">. There are additional records of aquatic </w:t>
      </w:r>
      <w:proofErr w:type="spellStart"/>
      <w:r w:rsidRPr="00C328EB">
        <w:rPr>
          <w:i/>
          <w:iCs/>
          <w:lang w:eastAsia="ja-JP"/>
        </w:rPr>
        <w:t>Peltigera</w:t>
      </w:r>
      <w:proofErr w:type="spellEnd"/>
      <w:r w:rsidRPr="00C328EB">
        <w:rPr>
          <w:iCs/>
          <w:lang w:eastAsia="ja-JP"/>
        </w:rPr>
        <w:t xml:space="preserve"> in Washington that should be verified molecularly to disentangle </w:t>
      </w:r>
      <w:r w:rsidRPr="00C328EB">
        <w:rPr>
          <w:i/>
          <w:iCs/>
          <w:lang w:eastAsia="ja-JP"/>
        </w:rPr>
        <w:t xml:space="preserve">P. </w:t>
      </w:r>
      <w:proofErr w:type="spellStart"/>
      <w:r w:rsidRPr="00C328EB">
        <w:rPr>
          <w:i/>
          <w:iCs/>
          <w:lang w:eastAsia="ja-JP"/>
        </w:rPr>
        <w:t>gowardii</w:t>
      </w:r>
      <w:proofErr w:type="spellEnd"/>
      <w:r w:rsidRPr="00C328EB">
        <w:rPr>
          <w:iCs/>
          <w:lang w:eastAsia="ja-JP"/>
        </w:rPr>
        <w:t xml:space="preserve"> from </w:t>
      </w:r>
      <w:r w:rsidRPr="00C328EB">
        <w:rPr>
          <w:i/>
          <w:iCs/>
          <w:lang w:eastAsia="ja-JP"/>
        </w:rPr>
        <w:t xml:space="preserve">P. </w:t>
      </w:r>
      <w:proofErr w:type="spellStart"/>
      <w:r w:rsidRPr="00C328EB">
        <w:rPr>
          <w:i/>
          <w:iCs/>
          <w:lang w:eastAsia="ja-JP"/>
        </w:rPr>
        <w:t>aquatica</w:t>
      </w:r>
      <w:proofErr w:type="spellEnd"/>
      <w:r w:rsidRPr="00C328EB">
        <w:rPr>
          <w:iCs/>
          <w:lang w:eastAsia="ja-JP"/>
        </w:rPr>
        <w:t xml:space="preserve">. </w:t>
      </w:r>
      <w:proofErr w:type="spellStart"/>
      <w:r w:rsidRPr="00C328EB">
        <w:rPr>
          <w:i/>
          <w:iCs/>
          <w:lang w:eastAsia="ja-JP"/>
        </w:rPr>
        <w:t>Peltigera</w:t>
      </w:r>
      <w:proofErr w:type="spellEnd"/>
      <w:r w:rsidRPr="00C328EB">
        <w:rPr>
          <w:i/>
          <w:iCs/>
          <w:lang w:eastAsia="ja-JP"/>
        </w:rPr>
        <w:t xml:space="preserve"> </w:t>
      </w:r>
      <w:proofErr w:type="spellStart"/>
      <w:r w:rsidRPr="00C328EB">
        <w:rPr>
          <w:i/>
          <w:iCs/>
          <w:lang w:eastAsia="ja-JP"/>
        </w:rPr>
        <w:t>gowardii</w:t>
      </w:r>
      <w:proofErr w:type="spellEnd"/>
      <w:r w:rsidRPr="00C328EB">
        <w:rPr>
          <w:iCs/>
          <w:lang w:eastAsia="ja-JP"/>
        </w:rPr>
        <w:t xml:space="preserve"> is usually found in high subalpine and alpine habitats at elevations of about 1400 to 1900 m above the sea level (COSEWIC, 2013b).  In Canada, </w:t>
      </w:r>
      <w:r w:rsidRPr="00C328EB">
        <w:rPr>
          <w:i/>
          <w:iCs/>
          <w:lang w:eastAsia="ja-JP"/>
        </w:rPr>
        <w:t xml:space="preserve">P. </w:t>
      </w:r>
      <w:proofErr w:type="spellStart"/>
      <w:r w:rsidRPr="00C328EB">
        <w:rPr>
          <w:i/>
          <w:iCs/>
          <w:lang w:eastAsia="ja-JP"/>
        </w:rPr>
        <w:t>gowardii</w:t>
      </w:r>
      <w:proofErr w:type="spellEnd"/>
      <w:r w:rsidRPr="00C328EB">
        <w:rPr>
          <w:iCs/>
          <w:lang w:eastAsia="ja-JP"/>
        </w:rPr>
        <w:t xml:space="preserve"> generally grows at or below water level in permanent unshaded spring-fed streams that are one meter or less in width and where the water is cold and silt free with a pH close to 7. It is estimated that the population at the five Canadian occurrences consists of about 1,000 colonies (COSEWIC, 2013b). </w:t>
      </w:r>
      <w:r w:rsidRPr="00C328EB">
        <w:rPr>
          <w:iCs/>
          <w:lang w:val="x-none" w:eastAsia="ja-JP"/>
        </w:rPr>
        <w:t>The most northerly and westerly</w:t>
      </w:r>
      <w:r w:rsidRPr="00C328EB">
        <w:rPr>
          <w:iCs/>
          <w:lang w:eastAsia="ja-JP"/>
        </w:rPr>
        <w:t xml:space="preserve"> record for this lichen </w:t>
      </w:r>
      <w:r w:rsidRPr="00C328EB">
        <w:rPr>
          <w:iCs/>
          <w:lang w:val="x-none" w:eastAsia="ja-JP"/>
        </w:rPr>
        <w:t>is at</w:t>
      </w:r>
      <w:r w:rsidRPr="00C328EB">
        <w:rPr>
          <w:iCs/>
          <w:lang w:val="en-CA" w:eastAsia="ja-JP"/>
        </w:rPr>
        <w:t xml:space="preserve"> Denali National Park and Preserve, </w:t>
      </w:r>
      <w:proofErr w:type="spellStart"/>
      <w:r w:rsidRPr="00C328EB">
        <w:rPr>
          <w:iCs/>
          <w:lang w:val="en-CA" w:eastAsia="ja-JP"/>
        </w:rPr>
        <w:t>Skihi</w:t>
      </w:r>
      <w:proofErr w:type="spellEnd"/>
      <w:r w:rsidRPr="00C328EB">
        <w:rPr>
          <w:iCs/>
          <w:lang w:val="en-CA" w:eastAsia="ja-JP"/>
        </w:rPr>
        <w:t xml:space="preserve"> Creek, Alaska, at an elevation of 847 m above the see level where it grows in a creek surrounded by dwarf shrub tundra with a willow-herbaceous riparian zone (Walton and Nelson pers. </w:t>
      </w:r>
      <w:proofErr w:type="gramStart"/>
      <w:r w:rsidRPr="00C328EB">
        <w:rPr>
          <w:iCs/>
          <w:lang w:val="en-CA" w:eastAsia="ja-JP"/>
        </w:rPr>
        <w:t>comm.).</w:t>
      </w:r>
      <w:proofErr w:type="gramEnd"/>
      <w:r w:rsidRPr="00C328EB">
        <w:rPr>
          <w:iCs/>
          <w:lang w:val="en-CA" w:eastAsia="ja-JP"/>
        </w:rPr>
        <w:t xml:space="preserve"> </w:t>
      </w:r>
    </w:p>
    <w:p w14:paraId="3F3DE0E8" w14:textId="77777777" w:rsidR="00EC0C5F" w:rsidRPr="00C328EB" w:rsidRDefault="00EC0C5F" w:rsidP="0076442A">
      <w:pPr>
        <w:widowControl w:val="0"/>
        <w:autoSpaceDE w:val="0"/>
        <w:autoSpaceDN w:val="0"/>
        <w:adjustRightInd w:val="0"/>
        <w:ind w:firstLine="720"/>
        <w:rPr>
          <w:iCs/>
          <w:lang w:val="en-CA" w:eastAsia="ja-JP"/>
        </w:rPr>
        <w:pPrChange w:id="12" w:author="Editor" w:date="2014-08-14T11:23:00Z">
          <w:pPr>
            <w:widowControl w:val="0"/>
            <w:autoSpaceDE w:val="0"/>
            <w:autoSpaceDN w:val="0"/>
            <w:adjustRightInd w:val="0"/>
            <w:spacing w:line="480" w:lineRule="auto"/>
            <w:ind w:firstLine="720"/>
          </w:pPr>
        </w:pPrChange>
      </w:pPr>
      <w:r w:rsidRPr="00C328EB">
        <w:rPr>
          <w:i/>
          <w:iCs/>
          <w:lang w:val="x-none" w:eastAsia="ja-JP"/>
        </w:rPr>
        <w:t xml:space="preserve">Peltigera gowardii </w:t>
      </w:r>
      <w:r w:rsidRPr="00C328EB">
        <w:rPr>
          <w:iCs/>
          <w:lang w:val="x-none" w:eastAsia="ja-JP"/>
        </w:rPr>
        <w:t xml:space="preserve">is dependent upon ecological attributes at the landscape scale, </w:t>
      </w:r>
      <w:proofErr w:type="spellStart"/>
      <w:r w:rsidRPr="00C328EB">
        <w:rPr>
          <w:iCs/>
          <w:lang w:eastAsia="ja-JP"/>
        </w:rPr>
        <w:t>i.e</w:t>
      </w:r>
      <w:proofErr w:type="spellEnd"/>
      <w:r w:rsidRPr="00C328EB">
        <w:rPr>
          <w:iCs/>
          <w:lang w:val="x-none" w:eastAsia="ja-JP"/>
        </w:rPr>
        <w:t>., enough precipitation and snow to maintain year-round</w:t>
      </w:r>
      <w:r w:rsidRPr="00C328EB">
        <w:rPr>
          <w:iCs/>
          <w:lang w:eastAsia="ja-JP"/>
        </w:rPr>
        <w:t>,</w:t>
      </w:r>
      <w:r w:rsidRPr="00C328EB">
        <w:rPr>
          <w:iCs/>
          <w:lang w:val="x-none" w:eastAsia="ja-JP"/>
        </w:rPr>
        <w:t xml:space="preserve"> but not too much</w:t>
      </w:r>
      <w:r w:rsidRPr="00C328EB">
        <w:rPr>
          <w:iCs/>
          <w:lang w:eastAsia="ja-JP"/>
        </w:rPr>
        <w:t xml:space="preserve">, </w:t>
      </w:r>
      <w:r w:rsidRPr="00C328EB">
        <w:rPr>
          <w:iCs/>
          <w:lang w:val="x-none" w:eastAsia="ja-JP"/>
        </w:rPr>
        <w:t>stream-water</w:t>
      </w:r>
      <w:r w:rsidRPr="00C328EB">
        <w:rPr>
          <w:iCs/>
          <w:lang w:eastAsia="ja-JP"/>
        </w:rPr>
        <w:t xml:space="preserve"> flow with the water</w:t>
      </w:r>
      <w:r w:rsidRPr="00C328EB">
        <w:rPr>
          <w:iCs/>
          <w:lang w:val="x-none" w:eastAsia="ja-JP"/>
        </w:rPr>
        <w:t xml:space="preserve"> having a generally low temperature</w:t>
      </w:r>
      <w:r w:rsidRPr="00C328EB">
        <w:rPr>
          <w:iCs/>
          <w:lang w:eastAsia="ja-JP"/>
        </w:rPr>
        <w:t>,</w:t>
      </w:r>
      <w:r w:rsidRPr="00C328EB">
        <w:rPr>
          <w:iCs/>
          <w:lang w:val="x-none" w:eastAsia="ja-JP"/>
        </w:rPr>
        <w:t xml:space="preserve"> close to neutral pH, and a lack of silt. </w:t>
      </w:r>
      <w:r w:rsidRPr="00C328EB">
        <w:rPr>
          <w:iCs/>
          <w:lang w:eastAsia="ja-JP"/>
        </w:rPr>
        <w:t>C</w:t>
      </w:r>
      <w:r w:rsidRPr="00C328EB">
        <w:rPr>
          <w:iCs/>
          <w:lang w:val="x-none" w:eastAsia="ja-JP"/>
        </w:rPr>
        <w:t xml:space="preserve">limate change is </w:t>
      </w:r>
      <w:r w:rsidRPr="00C328EB">
        <w:rPr>
          <w:iCs/>
          <w:lang w:eastAsia="ja-JP"/>
        </w:rPr>
        <w:t>the major threat and it seems to have already an impact in Canada</w:t>
      </w:r>
      <w:r w:rsidRPr="00C328EB">
        <w:rPr>
          <w:iCs/>
          <w:lang w:val="x-none" w:eastAsia="ja-JP"/>
        </w:rPr>
        <w:t xml:space="preserve">. The changes at timberline are clear and dramatic. For example </w:t>
      </w:r>
      <w:r w:rsidRPr="00C328EB">
        <w:rPr>
          <w:iCs/>
          <w:lang w:eastAsia="ja-JP"/>
        </w:rPr>
        <w:t>a</w:t>
      </w:r>
      <w:r w:rsidRPr="00C328EB">
        <w:rPr>
          <w:iCs/>
          <w:lang w:val="x-none" w:eastAsia="ja-JP"/>
        </w:rPr>
        <w:t>fter just 40 years, trees ha</w:t>
      </w:r>
      <w:r w:rsidRPr="00C328EB">
        <w:rPr>
          <w:iCs/>
          <w:lang w:eastAsia="ja-JP"/>
        </w:rPr>
        <w:t>d</w:t>
      </w:r>
      <w:r w:rsidRPr="00C328EB">
        <w:rPr>
          <w:iCs/>
          <w:lang w:val="x-none" w:eastAsia="ja-JP"/>
        </w:rPr>
        <w:t xml:space="preserve"> encroached on the subalpine meadows in Manning Provincial Park  and </w:t>
      </w:r>
      <w:r w:rsidRPr="00C328EB">
        <w:rPr>
          <w:iCs/>
          <w:lang w:eastAsia="ja-JP"/>
        </w:rPr>
        <w:t>were</w:t>
      </w:r>
      <w:r w:rsidRPr="00C328EB">
        <w:rPr>
          <w:iCs/>
          <w:lang w:val="x-none" w:eastAsia="ja-JP"/>
        </w:rPr>
        <w:t xml:space="preserve"> rapidly filling them in (Pojar pers. comm.).</w:t>
      </w:r>
      <w:r w:rsidRPr="00C328EB">
        <w:rPr>
          <w:iCs/>
          <w:lang w:val="en-CA" w:eastAsia="ja-JP"/>
        </w:rPr>
        <w:t xml:space="preserve"> Another observation is that in the early 1980s, the Cardinal Divide, on the eastern slope of the Rocky Mountains, south of Hinton, Alberta was alpine habitat but thirty years later (in 2010), subalpine vegetation had moved in and included small trees, shrubs so that fewer lichens were present (Janet Marsh pers. comm.). Thus there seems little doubt that shrubs and trees will eventually invade </w:t>
      </w:r>
      <w:r w:rsidRPr="00C328EB">
        <w:rPr>
          <w:iCs/>
          <w:lang w:val="x-none" w:eastAsia="ja-JP"/>
        </w:rPr>
        <w:t>the subalpine habitats</w:t>
      </w:r>
      <w:r w:rsidRPr="00C328EB">
        <w:rPr>
          <w:iCs/>
          <w:lang w:eastAsia="ja-JP"/>
        </w:rPr>
        <w:t xml:space="preserve"> where </w:t>
      </w:r>
      <w:r w:rsidRPr="00C328EB">
        <w:rPr>
          <w:i/>
          <w:iCs/>
          <w:lang w:eastAsia="ja-JP"/>
        </w:rPr>
        <w:t xml:space="preserve">P. </w:t>
      </w:r>
      <w:proofErr w:type="spellStart"/>
      <w:r w:rsidRPr="00C328EB">
        <w:rPr>
          <w:i/>
          <w:iCs/>
          <w:lang w:eastAsia="ja-JP"/>
        </w:rPr>
        <w:t>gowardii</w:t>
      </w:r>
      <w:proofErr w:type="spellEnd"/>
      <w:r w:rsidRPr="00C328EB">
        <w:rPr>
          <w:iCs/>
          <w:lang w:eastAsia="ja-JP"/>
        </w:rPr>
        <w:t xml:space="preserve"> is found </w:t>
      </w:r>
      <w:r w:rsidRPr="00C328EB">
        <w:rPr>
          <w:iCs/>
          <w:lang w:val="x-none" w:eastAsia="ja-JP"/>
        </w:rPr>
        <w:t>(</w:t>
      </w:r>
      <w:proofErr w:type="spellStart"/>
      <w:r w:rsidRPr="00C328EB">
        <w:rPr>
          <w:iCs/>
          <w:lang w:val="x-none" w:eastAsia="ja-JP"/>
        </w:rPr>
        <w:t>Pojar</w:t>
      </w:r>
      <w:proofErr w:type="spellEnd"/>
      <w:r w:rsidRPr="00C328EB">
        <w:rPr>
          <w:iCs/>
          <w:lang w:val="x-none" w:eastAsia="ja-JP"/>
        </w:rPr>
        <w:t xml:space="preserve">, 2010). </w:t>
      </w:r>
      <w:r w:rsidRPr="00C328EB">
        <w:rPr>
          <w:iCs/>
          <w:lang w:eastAsia="ja-JP"/>
        </w:rPr>
        <w:t xml:space="preserve"> Another threat for this lichen growing close to human habitation is disturbance leading to siltation of the streams where </w:t>
      </w:r>
      <w:r w:rsidRPr="00C328EB">
        <w:rPr>
          <w:i/>
          <w:iCs/>
          <w:lang w:val="x-none" w:eastAsia="ja-JP"/>
        </w:rPr>
        <w:t xml:space="preserve">P. gowardii </w:t>
      </w:r>
      <w:r w:rsidRPr="00C328EB">
        <w:rPr>
          <w:iCs/>
          <w:lang w:eastAsia="ja-JP"/>
        </w:rPr>
        <w:t>grows. H</w:t>
      </w:r>
      <w:proofErr w:type="spellStart"/>
      <w:r w:rsidRPr="00C328EB">
        <w:rPr>
          <w:iCs/>
          <w:lang w:val="en-CA" w:eastAsia="ja-JP"/>
        </w:rPr>
        <w:t>uman</w:t>
      </w:r>
      <w:proofErr w:type="spellEnd"/>
      <w:r w:rsidRPr="00C328EB">
        <w:rPr>
          <w:iCs/>
          <w:lang w:val="x-none" w:eastAsia="ja-JP"/>
        </w:rPr>
        <w:t xml:space="preserve"> recreation-related </w:t>
      </w:r>
      <w:r w:rsidRPr="00C328EB">
        <w:rPr>
          <w:iCs/>
          <w:lang w:val="en-CA" w:eastAsia="ja-JP"/>
        </w:rPr>
        <w:t>or communications infrastructure-related</w:t>
      </w:r>
      <w:r w:rsidRPr="00C328EB">
        <w:rPr>
          <w:iCs/>
          <w:lang w:val="x-none" w:eastAsia="ja-JP"/>
        </w:rPr>
        <w:t xml:space="preserve"> activities</w:t>
      </w:r>
      <w:r w:rsidRPr="00C328EB">
        <w:rPr>
          <w:iCs/>
          <w:lang w:eastAsia="ja-JP"/>
        </w:rPr>
        <w:t xml:space="preserve"> that lead to siltation </w:t>
      </w:r>
      <w:r w:rsidRPr="00C328EB">
        <w:rPr>
          <w:iCs/>
          <w:lang w:val="x-none" w:eastAsia="ja-JP"/>
        </w:rPr>
        <w:t>include trail construction for hiking</w:t>
      </w:r>
      <w:r w:rsidRPr="00C328EB">
        <w:rPr>
          <w:iCs/>
          <w:lang w:eastAsia="ja-JP"/>
        </w:rPr>
        <w:t xml:space="preserve"> or mountain bikes,</w:t>
      </w:r>
      <w:r w:rsidRPr="00C328EB">
        <w:rPr>
          <w:iCs/>
          <w:lang w:val="x-none" w:eastAsia="ja-JP"/>
        </w:rPr>
        <w:t xml:space="preserve"> the use of ATVs</w:t>
      </w:r>
      <w:r w:rsidRPr="00C328EB">
        <w:rPr>
          <w:iCs/>
          <w:lang w:eastAsia="ja-JP"/>
        </w:rPr>
        <w:t xml:space="preserve"> or</w:t>
      </w:r>
      <w:r w:rsidRPr="00C328EB">
        <w:rPr>
          <w:iCs/>
          <w:lang w:val="x-none" w:eastAsia="ja-JP"/>
        </w:rPr>
        <w:t xml:space="preserve"> snowmobiles</w:t>
      </w:r>
      <w:r w:rsidRPr="00C328EB">
        <w:rPr>
          <w:iCs/>
          <w:lang w:eastAsia="ja-JP"/>
        </w:rPr>
        <w:t xml:space="preserve"> and</w:t>
      </w:r>
      <w:r w:rsidRPr="00C328EB">
        <w:rPr>
          <w:iCs/>
          <w:lang w:val="x-none" w:eastAsia="ja-JP"/>
        </w:rPr>
        <w:t xml:space="preserve"> the construction of roads to service microwave towers or recreational activities</w:t>
      </w:r>
      <w:r w:rsidRPr="00C328EB">
        <w:rPr>
          <w:iCs/>
          <w:lang w:eastAsia="ja-JP"/>
        </w:rPr>
        <w:t xml:space="preserve"> (COSEWIC, 2013b)</w:t>
      </w:r>
      <w:r w:rsidRPr="00C328EB">
        <w:rPr>
          <w:iCs/>
          <w:lang w:val="x-none" w:eastAsia="ja-JP"/>
        </w:rPr>
        <w:t xml:space="preserve">. </w:t>
      </w:r>
    </w:p>
    <w:p w14:paraId="43E9F5CE" w14:textId="77777777" w:rsidR="00EC0C5F" w:rsidRPr="00C328EB" w:rsidRDefault="00EC0C5F" w:rsidP="0076442A">
      <w:pPr>
        <w:widowControl w:val="0"/>
        <w:autoSpaceDE w:val="0"/>
        <w:autoSpaceDN w:val="0"/>
        <w:adjustRightInd w:val="0"/>
        <w:ind w:firstLine="720"/>
        <w:rPr>
          <w:iCs/>
          <w:lang w:val="fr-CA" w:eastAsia="ja-JP"/>
        </w:rPr>
        <w:pPrChange w:id="13" w:author="Editor" w:date="2014-08-14T11:23:00Z">
          <w:pPr>
            <w:widowControl w:val="0"/>
            <w:autoSpaceDE w:val="0"/>
            <w:autoSpaceDN w:val="0"/>
            <w:adjustRightInd w:val="0"/>
            <w:spacing w:line="480" w:lineRule="auto"/>
            <w:ind w:firstLine="720"/>
          </w:pPr>
        </w:pPrChange>
      </w:pPr>
      <w:r w:rsidRPr="00C328EB">
        <w:rPr>
          <w:i/>
          <w:iCs/>
          <w:lang w:val="x-none" w:eastAsia="ja-JP"/>
        </w:rPr>
        <w:t>Peltigera gowardii</w:t>
      </w:r>
      <w:r w:rsidRPr="00C328EB">
        <w:rPr>
          <w:iCs/>
          <w:lang w:val="x-none" w:eastAsia="ja-JP"/>
        </w:rPr>
        <w:t xml:space="preserve"> </w:t>
      </w:r>
      <w:r w:rsidRPr="00C328EB">
        <w:rPr>
          <w:i/>
          <w:iCs/>
          <w:lang w:eastAsia="ja-JP"/>
        </w:rPr>
        <w:t xml:space="preserve"> </w:t>
      </w:r>
      <w:r w:rsidRPr="00C328EB">
        <w:rPr>
          <w:iCs/>
          <w:lang w:eastAsia="ja-JP"/>
        </w:rPr>
        <w:t xml:space="preserve">has </w:t>
      </w:r>
      <w:r w:rsidRPr="00C328EB">
        <w:rPr>
          <w:iCs/>
          <w:lang w:val="x-none" w:eastAsia="ja-JP"/>
        </w:rPr>
        <w:t>an</w:t>
      </w:r>
      <w:r w:rsidRPr="00C328EB">
        <w:rPr>
          <w:iCs/>
          <w:lang w:eastAsia="ja-JP"/>
        </w:rPr>
        <w:t xml:space="preserve"> </w:t>
      </w:r>
      <w:r w:rsidRPr="00C328EB">
        <w:rPr>
          <w:iCs/>
          <w:lang w:val="x-none" w:eastAsia="ja-JP"/>
        </w:rPr>
        <w:t xml:space="preserve">S1 status (critically imperiled) in Montana. It has </w:t>
      </w:r>
      <w:r w:rsidRPr="00C328EB">
        <w:rPr>
          <w:iCs/>
          <w:lang w:eastAsia="ja-JP"/>
        </w:rPr>
        <w:t xml:space="preserve">been </w:t>
      </w:r>
      <w:proofErr w:type="spellStart"/>
      <w:r w:rsidRPr="00C328EB">
        <w:rPr>
          <w:iCs/>
          <w:lang w:eastAsia="ja-JP"/>
        </w:rPr>
        <w:t>gi</w:t>
      </w:r>
      <w:r w:rsidRPr="00C328EB">
        <w:rPr>
          <w:iCs/>
          <w:lang w:val="x-none" w:eastAsia="ja-JP"/>
        </w:rPr>
        <w:t>ven</w:t>
      </w:r>
      <w:proofErr w:type="spellEnd"/>
      <w:r w:rsidRPr="00C328EB">
        <w:rPr>
          <w:iCs/>
          <w:lang w:val="x-none" w:eastAsia="ja-JP"/>
        </w:rPr>
        <w:t xml:space="preserve"> provincial status of S1S2 (Red) in British Columbia in 2010 (NatureServe 2012)</w:t>
      </w:r>
      <w:r w:rsidRPr="00C328EB">
        <w:rPr>
          <w:iCs/>
          <w:lang w:eastAsia="ja-JP"/>
        </w:rPr>
        <w:t xml:space="preserve">, and </w:t>
      </w:r>
      <w:r w:rsidRPr="00C328EB">
        <w:rPr>
          <w:iCs/>
          <w:lang w:val="x-none" w:eastAsia="ja-JP"/>
        </w:rPr>
        <w:t>is stated to be vulnerable to trail development.</w:t>
      </w:r>
      <w:r w:rsidRPr="00C328EB">
        <w:rPr>
          <w:b/>
          <w:iCs/>
          <w:lang w:val="en-CA" w:eastAsia="ja-JP"/>
        </w:rPr>
        <w:t xml:space="preserve"> </w:t>
      </w:r>
      <w:r w:rsidRPr="00C328EB">
        <w:rPr>
          <w:iCs/>
          <w:lang w:val="x-none" w:eastAsia="ja-JP"/>
        </w:rPr>
        <w:t>In addition, the General Status Data of Species in Canada (CESCC, 2011)</w:t>
      </w:r>
      <w:r w:rsidRPr="00C328EB">
        <w:rPr>
          <w:iCs/>
          <w:lang w:val="en-CA" w:eastAsia="ja-JP"/>
        </w:rPr>
        <w:t xml:space="preserve"> lists </w:t>
      </w:r>
      <w:r w:rsidRPr="00C328EB">
        <w:rPr>
          <w:i/>
          <w:iCs/>
          <w:lang w:val="en-CA" w:eastAsia="ja-JP"/>
        </w:rPr>
        <w:t xml:space="preserve">P. </w:t>
      </w:r>
      <w:proofErr w:type="spellStart"/>
      <w:proofErr w:type="gramStart"/>
      <w:r w:rsidRPr="00C328EB">
        <w:rPr>
          <w:i/>
          <w:iCs/>
          <w:lang w:val="en-CA" w:eastAsia="ja-JP"/>
        </w:rPr>
        <w:t>gowardii</w:t>
      </w:r>
      <w:proofErr w:type="spellEnd"/>
      <w:proofErr w:type="gramEnd"/>
      <w:r w:rsidRPr="00C328EB">
        <w:rPr>
          <w:iCs/>
          <w:lang w:val="en-CA" w:eastAsia="ja-JP"/>
        </w:rPr>
        <w:t xml:space="preserve"> as 2 (may be at risk) in BC. Finally,</w:t>
      </w:r>
      <w:r w:rsidRPr="00C328EB">
        <w:rPr>
          <w:lang w:eastAsia="ja-JP"/>
        </w:rPr>
        <w:t xml:space="preserve"> </w:t>
      </w:r>
      <w:r w:rsidRPr="00C328EB">
        <w:rPr>
          <w:i/>
          <w:iCs/>
          <w:lang w:eastAsia="ja-JP"/>
        </w:rPr>
        <w:t xml:space="preserve">P. </w:t>
      </w:r>
      <w:proofErr w:type="spellStart"/>
      <w:r w:rsidRPr="00C328EB">
        <w:rPr>
          <w:i/>
          <w:iCs/>
          <w:lang w:eastAsia="ja-JP"/>
        </w:rPr>
        <w:t>gowardii</w:t>
      </w:r>
      <w:proofErr w:type="spellEnd"/>
      <w:r w:rsidRPr="00C328EB">
        <w:rPr>
          <w:iCs/>
          <w:lang w:eastAsia="ja-JP"/>
        </w:rPr>
        <w:t xml:space="preserve"> has recently been assessed as special concern as a result of the threats mentioned above (COSEWIC, 2013b).  The recognition of two genetically distinct species for what used to be recognized as one, further elevate the rarity of </w:t>
      </w:r>
      <w:r w:rsidRPr="00C328EB">
        <w:rPr>
          <w:i/>
          <w:iCs/>
          <w:lang w:eastAsia="ja-JP"/>
        </w:rPr>
        <w:t xml:space="preserve">P. </w:t>
      </w:r>
      <w:proofErr w:type="spellStart"/>
      <w:r w:rsidRPr="00C328EB">
        <w:rPr>
          <w:i/>
          <w:iCs/>
          <w:lang w:eastAsia="ja-JP"/>
        </w:rPr>
        <w:t>gowardii</w:t>
      </w:r>
      <w:proofErr w:type="spellEnd"/>
      <w:r w:rsidRPr="00C328EB">
        <w:rPr>
          <w:iCs/>
          <w:lang w:eastAsia="ja-JP"/>
        </w:rPr>
        <w:t xml:space="preserve">.  </w:t>
      </w:r>
    </w:p>
    <w:p w14:paraId="0187AB4B" w14:textId="77777777" w:rsidR="008A3F24" w:rsidRPr="00C328EB" w:rsidRDefault="008A3F24" w:rsidP="0076442A">
      <w:pPr>
        <w:pPrChange w:id="14" w:author="Editor" w:date="2014-08-14T11:23:00Z">
          <w:pPr>
            <w:spacing w:line="480" w:lineRule="auto"/>
          </w:pPr>
        </w:pPrChange>
      </w:pPr>
    </w:p>
    <w:p w14:paraId="14C10FAE" w14:textId="4D8339FC" w:rsidR="002A1005" w:rsidRPr="00C328EB" w:rsidRDefault="002A1005" w:rsidP="0076442A">
      <w:pPr>
        <w:jc w:val="center"/>
        <w:rPr>
          <w:caps/>
          <w:lang w:eastAsia="ja-JP"/>
        </w:rPr>
        <w:pPrChange w:id="15" w:author="Editor" w:date="2014-08-14T11:23:00Z">
          <w:pPr>
            <w:spacing w:line="480" w:lineRule="auto"/>
            <w:jc w:val="center"/>
          </w:pPr>
        </w:pPrChange>
      </w:pPr>
      <w:r w:rsidRPr="00C328EB">
        <w:rPr>
          <w:caps/>
          <w:lang w:eastAsia="ja-JP"/>
        </w:rPr>
        <w:t>References</w:t>
      </w:r>
    </w:p>
    <w:p w14:paraId="23DCCBF7" w14:textId="01B5C550" w:rsidR="002A1005" w:rsidRPr="00C328EB" w:rsidRDefault="002A1005" w:rsidP="0076442A">
      <w:pPr>
        <w:pPrChange w:id="16" w:author="Editor" w:date="2014-08-14T11:23:00Z">
          <w:pPr>
            <w:spacing w:line="480" w:lineRule="auto"/>
          </w:pPr>
        </w:pPrChange>
      </w:pPr>
      <w:proofErr w:type="spellStart"/>
      <w:r w:rsidRPr="00C328EB">
        <w:rPr>
          <w:smallCaps/>
          <w:lang w:val="en-CA"/>
        </w:rPr>
        <w:t>Albertstat</w:t>
      </w:r>
      <w:proofErr w:type="spellEnd"/>
      <w:r w:rsidRPr="00C328EB">
        <w:rPr>
          <w:smallCaps/>
          <w:lang w:val="en-CA"/>
        </w:rPr>
        <w:t>, J.</w:t>
      </w:r>
      <w:r w:rsidRPr="00C328EB">
        <w:rPr>
          <w:iCs/>
          <w:lang w:val="en-CA"/>
        </w:rPr>
        <w:t xml:space="preserve"> 2012. </w:t>
      </w:r>
      <w:proofErr w:type="gramStart"/>
      <w:r w:rsidRPr="00C328EB">
        <w:rPr>
          <w:iCs/>
          <w:lang w:val="en-CA"/>
        </w:rPr>
        <w:t>Biomass plant in works.</w:t>
      </w:r>
      <w:proofErr w:type="gramEnd"/>
      <w:r w:rsidRPr="00C328EB">
        <w:rPr>
          <w:iCs/>
          <w:lang w:val="en-CA"/>
        </w:rPr>
        <w:t xml:space="preserve"> </w:t>
      </w:r>
      <w:r w:rsidRPr="00C328EB">
        <w:rPr>
          <w:i/>
          <w:iCs/>
          <w:lang w:val="en-CA"/>
        </w:rPr>
        <w:t>Chronical Herald</w:t>
      </w:r>
      <w:r w:rsidRPr="00C328EB">
        <w:rPr>
          <w:iCs/>
          <w:lang w:val="en-CA"/>
        </w:rPr>
        <w:t>, Halifax, 6</w:t>
      </w:r>
      <w:proofErr w:type="spellStart"/>
      <w:r w:rsidRPr="00C328EB">
        <w:rPr>
          <w:iCs/>
          <w:vertAlign w:val="superscript"/>
        </w:rPr>
        <w:t>th</w:t>
      </w:r>
      <w:proofErr w:type="spellEnd"/>
      <w:r w:rsidRPr="00C328EB">
        <w:rPr>
          <w:iCs/>
          <w:lang w:val="en-CA"/>
        </w:rPr>
        <w:t xml:space="preserve"> Oct. C 1-3.</w:t>
      </w:r>
    </w:p>
    <w:p w14:paraId="2967FD40" w14:textId="4F32FB25" w:rsidR="00896AFD" w:rsidRPr="00C328EB" w:rsidRDefault="00896AFD" w:rsidP="0076442A">
      <w:pPr>
        <w:ind w:left="360" w:hanging="360"/>
        <w:pPrChange w:id="17" w:author="Editor" w:date="2014-08-14T11:23:00Z">
          <w:pPr>
            <w:spacing w:line="480" w:lineRule="auto"/>
            <w:ind w:left="360" w:hanging="360"/>
          </w:pPr>
        </w:pPrChange>
      </w:pPr>
      <w:proofErr w:type="gramStart"/>
      <w:r w:rsidRPr="00C328EB">
        <w:rPr>
          <w:smallCaps/>
        </w:rPr>
        <w:t xml:space="preserve">Beauchamp, S., R. </w:t>
      </w:r>
      <w:proofErr w:type="spellStart"/>
      <w:r w:rsidRPr="00C328EB">
        <w:rPr>
          <w:smallCaps/>
        </w:rPr>
        <w:t>Tordon</w:t>
      </w:r>
      <w:proofErr w:type="spellEnd"/>
      <w:r w:rsidRPr="00C328EB">
        <w:rPr>
          <w:smallCaps/>
        </w:rPr>
        <w:t xml:space="preserve">, and A. </w:t>
      </w:r>
      <w:proofErr w:type="spellStart"/>
      <w:r w:rsidRPr="00C328EB">
        <w:rPr>
          <w:smallCaps/>
        </w:rPr>
        <w:t>Pinette</w:t>
      </w:r>
      <w:proofErr w:type="spellEnd"/>
      <w:r w:rsidRPr="00C328EB">
        <w:rPr>
          <w:smallCaps/>
        </w:rPr>
        <w:t>.</w:t>
      </w:r>
      <w:proofErr w:type="gramEnd"/>
      <w:r w:rsidRPr="00C328EB">
        <w:t xml:space="preserve"> 1998. Chemistry and deposition of acidifying substances by marine advection fog in Atlantic Canada. </w:t>
      </w:r>
      <w:r w:rsidRPr="00C328EB">
        <w:rPr>
          <w:i/>
        </w:rPr>
        <w:t>In</w:t>
      </w:r>
      <w:r w:rsidRPr="00C328EB">
        <w:t xml:space="preserve"> R. S. </w:t>
      </w:r>
      <w:proofErr w:type="spellStart"/>
      <w:r w:rsidRPr="00C328EB">
        <w:t>Schemenauer</w:t>
      </w:r>
      <w:proofErr w:type="spellEnd"/>
      <w:r w:rsidRPr="00C328EB">
        <w:t xml:space="preserve"> and H. Bridgman [eds.], </w:t>
      </w:r>
      <w:r w:rsidRPr="00C328EB">
        <w:rPr>
          <w:i/>
        </w:rPr>
        <w:t>Proceedings of the First International Conference on Fog and Fog Collection</w:t>
      </w:r>
      <w:r w:rsidRPr="00C328EB">
        <w:t>, 171-174. Vancouver, Canada, July 19-24, 1998.</w:t>
      </w:r>
    </w:p>
    <w:p w14:paraId="2FD57AE7" w14:textId="342EA6C4" w:rsidR="006A2289" w:rsidRPr="00C328EB" w:rsidRDefault="006A2289" w:rsidP="0076442A">
      <w:pPr>
        <w:pStyle w:val="Heading1"/>
        <w:spacing w:before="0" w:beforeAutospacing="0" w:after="0" w:afterAutospacing="0"/>
        <w:ind w:left="360" w:hanging="360"/>
        <w:rPr>
          <w:rFonts w:ascii="Times New Roman" w:hAnsi="Times New Roman"/>
          <w:b w:val="0"/>
          <w:sz w:val="24"/>
          <w:szCs w:val="24"/>
        </w:rPr>
        <w:pPrChange w:id="18" w:author="Editor" w:date="2014-08-14T11:23:00Z">
          <w:pPr>
            <w:pStyle w:val="Heading1"/>
            <w:spacing w:before="0" w:beforeAutospacing="0" w:after="0" w:afterAutospacing="0" w:line="480" w:lineRule="auto"/>
            <w:ind w:left="360" w:hanging="360"/>
          </w:pPr>
        </w:pPrChange>
      </w:pPr>
      <w:r w:rsidRPr="00C328EB">
        <w:rPr>
          <w:rFonts w:ascii="Times New Roman" w:hAnsi="Times New Roman"/>
          <w:b w:val="0"/>
          <w:bCs w:val="0"/>
          <w:smallCaps/>
          <w:sz w:val="24"/>
          <w:szCs w:val="24"/>
        </w:rPr>
        <w:t>CESCC 2011</w:t>
      </w:r>
      <w:r w:rsidRPr="00C328EB">
        <w:rPr>
          <w:rFonts w:ascii="Times New Roman" w:hAnsi="Times New Roman"/>
          <w:b w:val="0"/>
          <w:sz w:val="24"/>
          <w:szCs w:val="24"/>
        </w:rPr>
        <w:t xml:space="preserve">. Wild Species 2010: The General Status of Species in Canada. </w:t>
      </w:r>
      <w:proofErr w:type="gramStart"/>
      <w:r w:rsidRPr="00C328EB">
        <w:rPr>
          <w:rFonts w:ascii="Times New Roman" w:hAnsi="Times New Roman"/>
          <w:b w:val="0"/>
          <w:sz w:val="24"/>
          <w:szCs w:val="24"/>
        </w:rPr>
        <w:t>Canadian Endangered Species Conservation Council.</w:t>
      </w:r>
      <w:proofErr w:type="gramEnd"/>
      <w:r w:rsidRPr="00C328EB">
        <w:rPr>
          <w:rFonts w:ascii="Times New Roman" w:hAnsi="Times New Roman"/>
          <w:b w:val="0"/>
          <w:sz w:val="24"/>
          <w:szCs w:val="24"/>
        </w:rPr>
        <w:t xml:space="preserve"> National General Status Working Group.</w:t>
      </w:r>
    </w:p>
    <w:p w14:paraId="45E4F7FF" w14:textId="77777777" w:rsidR="002A1005" w:rsidRPr="00C328EB" w:rsidRDefault="002A1005" w:rsidP="0076442A">
      <w:pPr>
        <w:ind w:left="360" w:hanging="360"/>
        <w:pPrChange w:id="19" w:author="Editor" w:date="2014-08-14T11:23:00Z">
          <w:pPr>
            <w:spacing w:line="480" w:lineRule="auto"/>
            <w:ind w:left="360" w:hanging="360"/>
          </w:pPr>
        </w:pPrChange>
      </w:pPr>
      <w:proofErr w:type="spellStart"/>
      <w:r w:rsidRPr="00C328EB">
        <w:rPr>
          <w:smallCaps/>
        </w:rPr>
        <w:t>Clayden</w:t>
      </w:r>
      <w:proofErr w:type="spellEnd"/>
      <w:r w:rsidRPr="00C328EB">
        <w:rPr>
          <w:smallCaps/>
        </w:rPr>
        <w:t>, S. R.</w:t>
      </w:r>
      <w:r w:rsidRPr="00C328EB">
        <w:t xml:space="preserve"> 2010. </w:t>
      </w:r>
      <w:proofErr w:type="gramStart"/>
      <w:r w:rsidRPr="00C328EB">
        <w:t xml:space="preserve">Lichens and allied fungi of the Atlantic Maritime </w:t>
      </w:r>
      <w:proofErr w:type="spellStart"/>
      <w:r w:rsidRPr="00C328EB">
        <w:t>Ecozone</w:t>
      </w:r>
      <w:proofErr w:type="spellEnd"/>
      <w:r w:rsidRPr="00C328EB">
        <w:t>.</w:t>
      </w:r>
      <w:proofErr w:type="gramEnd"/>
      <w:r w:rsidRPr="00C328EB">
        <w:t xml:space="preserve"> </w:t>
      </w:r>
      <w:r w:rsidRPr="00C328EB">
        <w:rPr>
          <w:i/>
        </w:rPr>
        <w:t xml:space="preserve">In </w:t>
      </w:r>
      <w:r w:rsidRPr="00C328EB">
        <w:t xml:space="preserve">D. F. </w:t>
      </w:r>
      <w:proofErr w:type="spellStart"/>
      <w:r w:rsidRPr="00C328EB">
        <w:t>McAlpine</w:t>
      </w:r>
      <w:proofErr w:type="spellEnd"/>
      <w:r w:rsidRPr="00C328EB">
        <w:t xml:space="preserve"> and I. M. Smith [eds.], Assessment of species diversity in the Atlantic Maritime </w:t>
      </w:r>
      <w:proofErr w:type="spellStart"/>
      <w:r w:rsidRPr="00C328EB">
        <w:t>Ecozone</w:t>
      </w:r>
      <w:proofErr w:type="spellEnd"/>
      <w:r w:rsidRPr="00C328EB">
        <w:t>, 153-178. NRC Press, Ottawa.</w:t>
      </w:r>
    </w:p>
    <w:p w14:paraId="7DD3EAD5" w14:textId="45665668" w:rsidR="002A1005" w:rsidRPr="00C328EB" w:rsidRDefault="002A1005" w:rsidP="0076442A">
      <w:pPr>
        <w:pStyle w:val="Heading1"/>
        <w:spacing w:before="0" w:beforeAutospacing="0" w:after="0" w:afterAutospacing="0"/>
        <w:ind w:left="360" w:hanging="360"/>
        <w:rPr>
          <w:rFonts w:ascii="Times New Roman" w:hAnsi="Times New Roman"/>
          <w:b w:val="0"/>
          <w:sz w:val="24"/>
          <w:szCs w:val="24"/>
        </w:rPr>
        <w:pPrChange w:id="20" w:author="Editor" w:date="2014-08-14T11:23:00Z">
          <w:pPr>
            <w:pStyle w:val="Heading1"/>
            <w:spacing w:before="0" w:beforeAutospacing="0" w:after="0" w:afterAutospacing="0" w:line="480" w:lineRule="auto"/>
            <w:ind w:left="360" w:hanging="360"/>
          </w:pPr>
        </w:pPrChange>
      </w:pPr>
      <w:proofErr w:type="spellStart"/>
      <w:r w:rsidRPr="00C328EB">
        <w:rPr>
          <w:rFonts w:ascii="Times New Roman" w:hAnsi="Times New Roman"/>
          <w:b w:val="0"/>
          <w:bCs w:val="0"/>
          <w:smallCaps/>
          <w:sz w:val="24"/>
          <w:szCs w:val="24"/>
        </w:rPr>
        <w:t>Clayden</w:t>
      </w:r>
      <w:proofErr w:type="spellEnd"/>
      <w:r w:rsidRPr="00C328EB">
        <w:rPr>
          <w:rFonts w:ascii="Times New Roman" w:hAnsi="Times New Roman"/>
          <w:b w:val="0"/>
          <w:bCs w:val="0"/>
          <w:smallCaps/>
          <w:sz w:val="24"/>
          <w:szCs w:val="24"/>
        </w:rPr>
        <w:t>, S. R., R. P. Cameron, and J. W. McCarthy</w:t>
      </w:r>
      <w:r w:rsidRPr="00C328EB">
        <w:rPr>
          <w:rFonts w:ascii="Times New Roman" w:hAnsi="Times New Roman"/>
          <w:b w:val="0"/>
          <w:sz w:val="24"/>
          <w:szCs w:val="24"/>
        </w:rPr>
        <w:t xml:space="preserve">. 2011. </w:t>
      </w:r>
      <w:proofErr w:type="spellStart"/>
      <w:r w:rsidRPr="00C328EB">
        <w:rPr>
          <w:rFonts w:ascii="Times New Roman" w:hAnsi="Times New Roman"/>
          <w:b w:val="0"/>
          <w:sz w:val="24"/>
          <w:szCs w:val="24"/>
        </w:rPr>
        <w:t>Perhumid</w:t>
      </w:r>
      <w:proofErr w:type="spellEnd"/>
      <w:r w:rsidRPr="00C328EB">
        <w:rPr>
          <w:rFonts w:ascii="Times New Roman" w:hAnsi="Times New Roman"/>
          <w:b w:val="0"/>
          <w:sz w:val="24"/>
          <w:szCs w:val="24"/>
        </w:rPr>
        <w:t xml:space="preserve"> boreal and </w:t>
      </w:r>
      <w:proofErr w:type="spellStart"/>
      <w:r w:rsidRPr="00C328EB">
        <w:rPr>
          <w:rFonts w:ascii="Times New Roman" w:hAnsi="Times New Roman"/>
          <w:b w:val="0"/>
          <w:sz w:val="24"/>
          <w:szCs w:val="24"/>
        </w:rPr>
        <w:t>semiboreal</w:t>
      </w:r>
      <w:proofErr w:type="spellEnd"/>
      <w:r w:rsidRPr="00C328EB">
        <w:rPr>
          <w:rFonts w:ascii="Times New Roman" w:hAnsi="Times New Roman"/>
          <w:b w:val="0"/>
          <w:sz w:val="24"/>
          <w:szCs w:val="24"/>
        </w:rPr>
        <w:t xml:space="preserve"> forests of eastern Canada. </w:t>
      </w:r>
      <w:r w:rsidRPr="00C328EB">
        <w:rPr>
          <w:rFonts w:ascii="Times New Roman" w:hAnsi="Times New Roman"/>
          <w:b w:val="0"/>
          <w:i/>
          <w:sz w:val="24"/>
          <w:szCs w:val="24"/>
        </w:rPr>
        <w:t>In</w:t>
      </w:r>
      <w:r w:rsidRPr="00C328EB">
        <w:rPr>
          <w:rFonts w:ascii="Times New Roman" w:hAnsi="Times New Roman"/>
          <w:b w:val="0"/>
          <w:sz w:val="24"/>
          <w:szCs w:val="24"/>
        </w:rPr>
        <w:t xml:space="preserve"> D. </w:t>
      </w:r>
      <w:proofErr w:type="spellStart"/>
      <w:r w:rsidRPr="00C328EB">
        <w:rPr>
          <w:rFonts w:ascii="Times New Roman" w:hAnsi="Times New Roman"/>
          <w:b w:val="0"/>
          <w:sz w:val="24"/>
          <w:szCs w:val="24"/>
        </w:rPr>
        <w:t>DellaSala</w:t>
      </w:r>
      <w:proofErr w:type="spellEnd"/>
      <w:r w:rsidRPr="00C328EB">
        <w:rPr>
          <w:rFonts w:ascii="Times New Roman" w:hAnsi="Times New Roman"/>
          <w:b w:val="0"/>
          <w:sz w:val="24"/>
          <w:szCs w:val="24"/>
        </w:rPr>
        <w:t xml:space="preserve"> [ed.], Temperate and boreal rainforests of the world: ecology and conservation, 111-131. Island Press, Washington, DC.</w:t>
      </w:r>
    </w:p>
    <w:p w14:paraId="7C6BB8FF" w14:textId="77777777" w:rsidR="002A1005" w:rsidRPr="00C328EB" w:rsidRDefault="002A1005" w:rsidP="0076442A">
      <w:pPr>
        <w:pStyle w:val="Heading1"/>
        <w:spacing w:before="0" w:beforeAutospacing="0" w:after="0" w:afterAutospacing="0"/>
        <w:ind w:left="360" w:hanging="360"/>
        <w:rPr>
          <w:rFonts w:ascii="Times New Roman" w:hAnsi="Times New Roman"/>
          <w:b w:val="0"/>
          <w:sz w:val="24"/>
          <w:szCs w:val="24"/>
        </w:rPr>
        <w:pPrChange w:id="21" w:author="Editor" w:date="2014-08-14T11:23:00Z">
          <w:pPr>
            <w:pStyle w:val="Heading1"/>
            <w:spacing w:before="0" w:beforeAutospacing="0" w:after="0" w:afterAutospacing="0" w:line="480" w:lineRule="auto"/>
            <w:ind w:left="360" w:hanging="360"/>
          </w:pPr>
        </w:pPrChange>
      </w:pPr>
      <w:r w:rsidRPr="00C328EB">
        <w:rPr>
          <w:rFonts w:ascii="Times New Roman" w:hAnsi="Times New Roman"/>
          <w:b w:val="0"/>
          <w:bCs w:val="0"/>
          <w:smallCaps/>
          <w:sz w:val="24"/>
          <w:szCs w:val="24"/>
        </w:rPr>
        <w:t>COSEWIC</w:t>
      </w:r>
      <w:r w:rsidRPr="00C328EB">
        <w:rPr>
          <w:rFonts w:ascii="Times New Roman" w:hAnsi="Times New Roman"/>
          <w:b w:val="0"/>
          <w:sz w:val="24"/>
          <w:szCs w:val="24"/>
        </w:rPr>
        <w:t xml:space="preserve"> 2013a. </w:t>
      </w:r>
      <w:proofErr w:type="gramStart"/>
      <w:r w:rsidRPr="00C328EB">
        <w:rPr>
          <w:rFonts w:ascii="Times New Roman" w:hAnsi="Times New Roman"/>
          <w:b w:val="0"/>
          <w:sz w:val="24"/>
          <w:szCs w:val="24"/>
        </w:rPr>
        <w:t xml:space="preserve">COSEWIC status report on the Eastern </w:t>
      </w:r>
      <w:proofErr w:type="spellStart"/>
      <w:r w:rsidRPr="00C328EB">
        <w:rPr>
          <w:rFonts w:ascii="Times New Roman" w:hAnsi="Times New Roman"/>
          <w:b w:val="0"/>
          <w:sz w:val="24"/>
          <w:szCs w:val="24"/>
        </w:rPr>
        <w:t>Waterfan</w:t>
      </w:r>
      <w:proofErr w:type="spellEnd"/>
      <w:r w:rsidRPr="00C328EB">
        <w:rPr>
          <w:rFonts w:ascii="Times New Roman" w:hAnsi="Times New Roman"/>
          <w:b w:val="0"/>
          <w:sz w:val="24"/>
          <w:szCs w:val="24"/>
        </w:rPr>
        <w:t xml:space="preserve"> (</w:t>
      </w:r>
      <w:proofErr w:type="spellStart"/>
      <w:r w:rsidRPr="00C328EB">
        <w:rPr>
          <w:rFonts w:ascii="Times New Roman" w:hAnsi="Times New Roman"/>
          <w:b w:val="0"/>
          <w:i/>
          <w:sz w:val="24"/>
          <w:szCs w:val="24"/>
        </w:rPr>
        <w:t>Peltigera</w:t>
      </w:r>
      <w:proofErr w:type="spellEnd"/>
      <w:r w:rsidRPr="00C328EB">
        <w:rPr>
          <w:rFonts w:ascii="Times New Roman" w:hAnsi="Times New Roman"/>
          <w:b w:val="0"/>
          <w:i/>
          <w:sz w:val="24"/>
          <w:szCs w:val="24"/>
        </w:rPr>
        <w:t xml:space="preserve"> </w:t>
      </w:r>
      <w:proofErr w:type="spellStart"/>
      <w:r w:rsidRPr="00C328EB">
        <w:rPr>
          <w:rFonts w:ascii="Times New Roman" w:hAnsi="Times New Roman"/>
          <w:b w:val="0"/>
          <w:i/>
          <w:sz w:val="24"/>
          <w:szCs w:val="24"/>
        </w:rPr>
        <w:t>hydrothyria</w:t>
      </w:r>
      <w:proofErr w:type="spellEnd"/>
      <w:r w:rsidRPr="00C328EB">
        <w:rPr>
          <w:rFonts w:ascii="Times New Roman" w:hAnsi="Times New Roman"/>
          <w:b w:val="0"/>
          <w:i/>
          <w:sz w:val="24"/>
          <w:szCs w:val="24"/>
        </w:rPr>
        <w:t>)</w:t>
      </w:r>
      <w:r w:rsidRPr="00C328EB">
        <w:rPr>
          <w:rFonts w:ascii="Times New Roman" w:hAnsi="Times New Roman"/>
          <w:b w:val="0"/>
          <w:sz w:val="24"/>
          <w:szCs w:val="24"/>
        </w:rPr>
        <w:t xml:space="preserve"> in Canada.</w:t>
      </w:r>
      <w:proofErr w:type="gramEnd"/>
      <w:r w:rsidRPr="00C328EB">
        <w:rPr>
          <w:rFonts w:ascii="Times New Roman" w:hAnsi="Times New Roman"/>
          <w:b w:val="0"/>
          <w:sz w:val="24"/>
          <w:szCs w:val="24"/>
        </w:rPr>
        <w:t xml:space="preserve"> </w:t>
      </w:r>
      <w:proofErr w:type="gramStart"/>
      <w:r w:rsidRPr="00C328EB">
        <w:rPr>
          <w:rFonts w:ascii="Times New Roman" w:hAnsi="Times New Roman"/>
          <w:b w:val="0"/>
          <w:sz w:val="24"/>
          <w:szCs w:val="24"/>
        </w:rPr>
        <w:t>Committee on the Status of Endangered Wildlife in Canada.</w:t>
      </w:r>
      <w:proofErr w:type="gramEnd"/>
      <w:r w:rsidRPr="00C328EB">
        <w:rPr>
          <w:rFonts w:ascii="Times New Roman" w:hAnsi="Times New Roman"/>
          <w:b w:val="0"/>
          <w:sz w:val="24"/>
          <w:szCs w:val="24"/>
        </w:rPr>
        <w:t xml:space="preserve"> Ottawa. </w:t>
      </w:r>
      <w:proofErr w:type="gramStart"/>
      <w:r w:rsidRPr="00C328EB">
        <w:rPr>
          <w:rFonts w:ascii="Times New Roman" w:hAnsi="Times New Roman"/>
          <w:b w:val="0"/>
          <w:sz w:val="24"/>
          <w:szCs w:val="24"/>
        </w:rPr>
        <w:t>viii</w:t>
      </w:r>
      <w:proofErr w:type="gramEnd"/>
      <w:r w:rsidRPr="00C328EB">
        <w:rPr>
          <w:rFonts w:ascii="Times New Roman" w:hAnsi="Times New Roman"/>
          <w:b w:val="0"/>
          <w:sz w:val="24"/>
          <w:szCs w:val="24"/>
        </w:rPr>
        <w:t xml:space="preserve"> + 45 pp.</w:t>
      </w:r>
    </w:p>
    <w:p w14:paraId="4BA516EE" w14:textId="77777777" w:rsidR="002A1005" w:rsidRPr="00C328EB" w:rsidRDefault="002A1005" w:rsidP="0076442A">
      <w:pPr>
        <w:pStyle w:val="Heading1"/>
        <w:spacing w:before="0" w:beforeAutospacing="0" w:after="0" w:afterAutospacing="0"/>
        <w:ind w:left="360" w:hanging="360"/>
        <w:rPr>
          <w:rFonts w:ascii="Times New Roman" w:hAnsi="Times New Roman"/>
          <w:b w:val="0"/>
          <w:sz w:val="24"/>
          <w:szCs w:val="24"/>
        </w:rPr>
        <w:pPrChange w:id="22" w:author="Editor" w:date="2014-08-14T11:23:00Z">
          <w:pPr>
            <w:pStyle w:val="Heading1"/>
            <w:spacing w:before="0" w:beforeAutospacing="0" w:after="0" w:afterAutospacing="0" w:line="480" w:lineRule="auto"/>
            <w:ind w:left="360" w:hanging="360"/>
          </w:pPr>
        </w:pPrChange>
      </w:pPr>
      <w:r w:rsidRPr="00C328EB">
        <w:rPr>
          <w:rFonts w:ascii="Times New Roman" w:hAnsi="Times New Roman"/>
          <w:b w:val="0"/>
          <w:sz w:val="24"/>
          <w:szCs w:val="24"/>
        </w:rPr>
        <w:t xml:space="preserve">COSEWIC 2013b. </w:t>
      </w:r>
      <w:proofErr w:type="gramStart"/>
      <w:r w:rsidRPr="00C328EB">
        <w:rPr>
          <w:rFonts w:ascii="Times New Roman" w:hAnsi="Times New Roman"/>
          <w:b w:val="0"/>
          <w:sz w:val="24"/>
          <w:szCs w:val="24"/>
        </w:rPr>
        <w:t xml:space="preserve">COSEWIC status report on the Western </w:t>
      </w:r>
      <w:proofErr w:type="spellStart"/>
      <w:r w:rsidRPr="00C328EB">
        <w:rPr>
          <w:rFonts w:ascii="Times New Roman" w:hAnsi="Times New Roman"/>
          <w:b w:val="0"/>
          <w:sz w:val="24"/>
          <w:szCs w:val="24"/>
        </w:rPr>
        <w:t>Waterfan</w:t>
      </w:r>
      <w:proofErr w:type="spellEnd"/>
      <w:r w:rsidRPr="00C328EB">
        <w:rPr>
          <w:rFonts w:ascii="Times New Roman" w:hAnsi="Times New Roman"/>
          <w:b w:val="0"/>
          <w:sz w:val="24"/>
          <w:szCs w:val="24"/>
        </w:rPr>
        <w:t xml:space="preserve"> (</w:t>
      </w:r>
      <w:proofErr w:type="spellStart"/>
      <w:r w:rsidRPr="00C328EB">
        <w:rPr>
          <w:rFonts w:ascii="Times New Roman" w:hAnsi="Times New Roman"/>
          <w:b w:val="0"/>
          <w:i/>
          <w:sz w:val="24"/>
          <w:szCs w:val="24"/>
        </w:rPr>
        <w:t>Peltigera</w:t>
      </w:r>
      <w:proofErr w:type="spellEnd"/>
      <w:r w:rsidRPr="00C328EB">
        <w:rPr>
          <w:rFonts w:ascii="Times New Roman" w:hAnsi="Times New Roman"/>
          <w:b w:val="0"/>
          <w:i/>
          <w:sz w:val="24"/>
          <w:szCs w:val="24"/>
        </w:rPr>
        <w:t xml:space="preserve"> </w:t>
      </w:r>
      <w:proofErr w:type="spellStart"/>
      <w:r w:rsidRPr="00C328EB">
        <w:rPr>
          <w:rFonts w:ascii="Times New Roman" w:hAnsi="Times New Roman"/>
          <w:b w:val="0"/>
          <w:i/>
          <w:sz w:val="24"/>
          <w:szCs w:val="24"/>
        </w:rPr>
        <w:t>gowardii</w:t>
      </w:r>
      <w:proofErr w:type="spellEnd"/>
      <w:r w:rsidRPr="00C328EB">
        <w:rPr>
          <w:rFonts w:ascii="Times New Roman" w:hAnsi="Times New Roman"/>
          <w:b w:val="0"/>
          <w:i/>
          <w:sz w:val="24"/>
          <w:szCs w:val="24"/>
        </w:rPr>
        <w:t>)</w:t>
      </w:r>
      <w:r w:rsidRPr="00C328EB">
        <w:rPr>
          <w:rFonts w:ascii="Times New Roman" w:hAnsi="Times New Roman"/>
          <w:b w:val="0"/>
          <w:sz w:val="24"/>
          <w:szCs w:val="24"/>
        </w:rPr>
        <w:t xml:space="preserve"> in Canada.</w:t>
      </w:r>
      <w:proofErr w:type="gramEnd"/>
      <w:r w:rsidRPr="00C328EB">
        <w:rPr>
          <w:rFonts w:ascii="Times New Roman" w:hAnsi="Times New Roman"/>
          <w:b w:val="0"/>
          <w:sz w:val="24"/>
          <w:szCs w:val="24"/>
        </w:rPr>
        <w:t xml:space="preserve"> </w:t>
      </w:r>
      <w:proofErr w:type="gramStart"/>
      <w:r w:rsidRPr="00C328EB">
        <w:rPr>
          <w:rFonts w:ascii="Times New Roman" w:hAnsi="Times New Roman"/>
          <w:b w:val="0"/>
          <w:sz w:val="24"/>
          <w:szCs w:val="24"/>
        </w:rPr>
        <w:t>Committee on the Status of Endangered Wildlife in Canada.</w:t>
      </w:r>
      <w:proofErr w:type="gramEnd"/>
      <w:r w:rsidRPr="00C328EB">
        <w:rPr>
          <w:rFonts w:ascii="Times New Roman" w:hAnsi="Times New Roman"/>
          <w:b w:val="0"/>
          <w:sz w:val="24"/>
          <w:szCs w:val="24"/>
        </w:rPr>
        <w:t xml:space="preserve"> Ottawa. </w:t>
      </w:r>
      <w:proofErr w:type="gramStart"/>
      <w:r w:rsidRPr="00C328EB">
        <w:rPr>
          <w:rFonts w:ascii="Times New Roman" w:hAnsi="Times New Roman"/>
          <w:b w:val="0"/>
          <w:sz w:val="24"/>
          <w:szCs w:val="24"/>
        </w:rPr>
        <w:t>vii</w:t>
      </w:r>
      <w:proofErr w:type="gramEnd"/>
      <w:r w:rsidRPr="00C328EB">
        <w:rPr>
          <w:rFonts w:ascii="Times New Roman" w:hAnsi="Times New Roman"/>
          <w:b w:val="0"/>
          <w:sz w:val="24"/>
          <w:szCs w:val="24"/>
        </w:rPr>
        <w:t xml:space="preserve"> + 37 pp.</w:t>
      </w:r>
    </w:p>
    <w:p w14:paraId="79EB7B8B" w14:textId="51FB9A09" w:rsidR="00CD3799" w:rsidRPr="00C328EB" w:rsidRDefault="00CD3799" w:rsidP="0076442A">
      <w:pPr>
        <w:autoSpaceDE w:val="0"/>
        <w:autoSpaceDN w:val="0"/>
        <w:adjustRightInd w:val="0"/>
        <w:ind w:left="360" w:hanging="360"/>
        <w:rPr>
          <w:b/>
        </w:rPr>
        <w:pPrChange w:id="23" w:author="Editor" w:date="2014-08-14T11:23:00Z">
          <w:pPr>
            <w:autoSpaceDE w:val="0"/>
            <w:autoSpaceDN w:val="0"/>
            <w:adjustRightInd w:val="0"/>
            <w:spacing w:line="480" w:lineRule="auto"/>
            <w:ind w:left="360" w:hanging="360"/>
          </w:pPr>
        </w:pPrChange>
      </w:pPr>
      <w:r w:rsidRPr="00C328EB">
        <w:rPr>
          <w:smallCaps/>
          <w:lang w:eastAsia="ja-JP"/>
        </w:rPr>
        <w:t>Davis, W. C.</w:t>
      </w:r>
      <w:r w:rsidRPr="00C328EB">
        <w:rPr>
          <w:lang w:eastAsia="ja-JP"/>
        </w:rPr>
        <w:t xml:space="preserve"> 1999. </w:t>
      </w:r>
      <w:proofErr w:type="spellStart"/>
      <w:r w:rsidRPr="00C328EB">
        <w:rPr>
          <w:lang w:eastAsia="ja-JP"/>
        </w:rPr>
        <w:t>Ecophysiology</w:t>
      </w:r>
      <w:proofErr w:type="spellEnd"/>
      <w:r w:rsidRPr="00C328EB">
        <w:rPr>
          <w:lang w:eastAsia="ja-JP"/>
        </w:rPr>
        <w:t xml:space="preserve"> of </w:t>
      </w:r>
      <w:proofErr w:type="spellStart"/>
      <w:r w:rsidRPr="00C328EB">
        <w:rPr>
          <w:i/>
          <w:iCs/>
          <w:lang w:eastAsia="ja-JP"/>
        </w:rPr>
        <w:t>Hydrothyria</w:t>
      </w:r>
      <w:proofErr w:type="spellEnd"/>
      <w:r w:rsidRPr="00C328EB">
        <w:rPr>
          <w:i/>
          <w:iCs/>
          <w:lang w:eastAsia="ja-JP"/>
        </w:rPr>
        <w:t xml:space="preserve"> </w:t>
      </w:r>
      <w:proofErr w:type="spellStart"/>
      <w:r w:rsidRPr="00C328EB">
        <w:rPr>
          <w:i/>
          <w:iCs/>
          <w:lang w:eastAsia="ja-JP"/>
        </w:rPr>
        <w:t>venosa</w:t>
      </w:r>
      <w:proofErr w:type="spellEnd"/>
      <w:r w:rsidRPr="00C328EB">
        <w:rPr>
          <w:i/>
          <w:iCs/>
          <w:lang w:eastAsia="ja-JP"/>
        </w:rPr>
        <w:t xml:space="preserve"> </w:t>
      </w:r>
      <w:r w:rsidRPr="00C328EB">
        <w:rPr>
          <w:lang w:eastAsia="ja-JP"/>
        </w:rPr>
        <w:t xml:space="preserve">– An Aquatic Lichen. </w:t>
      </w:r>
      <w:proofErr w:type="gramStart"/>
      <w:r w:rsidRPr="00C328EB">
        <w:rPr>
          <w:lang w:eastAsia="ja-JP"/>
        </w:rPr>
        <w:t>Ph.D. Dissertation, Arizona State University.</w:t>
      </w:r>
      <w:proofErr w:type="gramEnd"/>
    </w:p>
    <w:p w14:paraId="5236B678" w14:textId="77777777" w:rsidR="00CD3799" w:rsidRPr="00C328EB" w:rsidRDefault="00CD3799" w:rsidP="0076442A">
      <w:pPr>
        <w:pStyle w:val="Heading1"/>
        <w:spacing w:before="0" w:beforeAutospacing="0" w:after="0" w:afterAutospacing="0"/>
        <w:ind w:left="360" w:hanging="360"/>
        <w:rPr>
          <w:rFonts w:ascii="Times New Roman" w:hAnsi="Times New Roman"/>
          <w:b w:val="0"/>
          <w:sz w:val="24"/>
          <w:szCs w:val="24"/>
        </w:rPr>
        <w:pPrChange w:id="24" w:author="Editor" w:date="2014-08-14T11:23:00Z">
          <w:pPr>
            <w:pStyle w:val="Heading1"/>
            <w:spacing w:before="0" w:beforeAutospacing="0" w:after="0" w:afterAutospacing="0" w:line="480" w:lineRule="auto"/>
            <w:ind w:left="360" w:hanging="360"/>
          </w:pPr>
        </w:pPrChange>
      </w:pPr>
      <w:proofErr w:type="gramStart"/>
      <w:r w:rsidRPr="00C328EB">
        <w:rPr>
          <w:rFonts w:ascii="Times New Roman" w:hAnsi="Times New Roman"/>
          <w:b w:val="0"/>
          <w:bCs w:val="0"/>
          <w:smallCaps/>
          <w:sz w:val="24"/>
          <w:szCs w:val="24"/>
        </w:rPr>
        <w:t xml:space="preserve">Davis, W. C., C. </w:t>
      </w:r>
      <w:proofErr w:type="spellStart"/>
      <w:r w:rsidRPr="00C328EB">
        <w:rPr>
          <w:rFonts w:ascii="Times New Roman" w:hAnsi="Times New Roman"/>
          <w:b w:val="0"/>
          <w:bCs w:val="0"/>
          <w:smallCaps/>
          <w:sz w:val="24"/>
          <w:szCs w:val="24"/>
        </w:rPr>
        <w:t>Gries</w:t>
      </w:r>
      <w:proofErr w:type="spellEnd"/>
      <w:r w:rsidRPr="00C328EB">
        <w:rPr>
          <w:rFonts w:ascii="Times New Roman" w:hAnsi="Times New Roman"/>
          <w:b w:val="0"/>
          <w:bCs w:val="0"/>
          <w:smallCaps/>
          <w:sz w:val="24"/>
          <w:szCs w:val="24"/>
        </w:rPr>
        <w:t>, and T. H. Nash</w:t>
      </w:r>
      <w:r w:rsidRPr="00C328EB">
        <w:rPr>
          <w:rFonts w:ascii="Times New Roman" w:hAnsi="Times New Roman"/>
          <w:b w:val="0"/>
          <w:sz w:val="24"/>
          <w:szCs w:val="24"/>
        </w:rPr>
        <w:t>.</w:t>
      </w:r>
      <w:proofErr w:type="gramEnd"/>
      <w:r w:rsidRPr="00C328EB">
        <w:rPr>
          <w:rFonts w:ascii="Times New Roman" w:hAnsi="Times New Roman"/>
          <w:b w:val="0"/>
          <w:sz w:val="24"/>
          <w:szCs w:val="24"/>
        </w:rPr>
        <w:t xml:space="preserve"> 2000. The </w:t>
      </w:r>
      <w:proofErr w:type="spellStart"/>
      <w:r w:rsidRPr="00C328EB">
        <w:rPr>
          <w:rFonts w:ascii="Times New Roman" w:hAnsi="Times New Roman"/>
          <w:b w:val="0"/>
          <w:sz w:val="24"/>
          <w:szCs w:val="24"/>
        </w:rPr>
        <w:t>ecophysiological</w:t>
      </w:r>
      <w:proofErr w:type="spellEnd"/>
      <w:r w:rsidRPr="00C328EB">
        <w:rPr>
          <w:rFonts w:ascii="Times New Roman" w:hAnsi="Times New Roman"/>
          <w:b w:val="0"/>
          <w:sz w:val="24"/>
          <w:szCs w:val="24"/>
        </w:rPr>
        <w:t xml:space="preserve"> response of the aquatic lichen </w:t>
      </w:r>
      <w:proofErr w:type="spellStart"/>
      <w:r w:rsidRPr="00C328EB">
        <w:rPr>
          <w:rFonts w:ascii="Times New Roman" w:hAnsi="Times New Roman"/>
          <w:b w:val="0"/>
          <w:i/>
          <w:sz w:val="24"/>
          <w:szCs w:val="24"/>
        </w:rPr>
        <w:t>Hydrothyria</w:t>
      </w:r>
      <w:proofErr w:type="spellEnd"/>
      <w:r w:rsidRPr="00C328EB">
        <w:rPr>
          <w:rFonts w:ascii="Times New Roman" w:hAnsi="Times New Roman"/>
          <w:b w:val="0"/>
          <w:i/>
          <w:sz w:val="24"/>
          <w:szCs w:val="24"/>
        </w:rPr>
        <w:t xml:space="preserve"> </w:t>
      </w:r>
      <w:proofErr w:type="spellStart"/>
      <w:r w:rsidRPr="00C328EB">
        <w:rPr>
          <w:rFonts w:ascii="Times New Roman" w:hAnsi="Times New Roman"/>
          <w:b w:val="0"/>
          <w:i/>
          <w:sz w:val="24"/>
          <w:szCs w:val="24"/>
        </w:rPr>
        <w:t>venosa</w:t>
      </w:r>
      <w:proofErr w:type="spellEnd"/>
      <w:r w:rsidRPr="00C328EB">
        <w:rPr>
          <w:rFonts w:ascii="Times New Roman" w:hAnsi="Times New Roman"/>
          <w:b w:val="0"/>
          <w:sz w:val="24"/>
          <w:szCs w:val="24"/>
        </w:rPr>
        <w:t xml:space="preserve"> to nitrates in terms of weight and </w:t>
      </w:r>
      <w:proofErr w:type="spellStart"/>
      <w:r w:rsidRPr="00C328EB">
        <w:rPr>
          <w:rFonts w:ascii="Times New Roman" w:hAnsi="Times New Roman"/>
          <w:b w:val="0"/>
          <w:sz w:val="24"/>
          <w:szCs w:val="24"/>
        </w:rPr>
        <w:t>photosythesis</w:t>
      </w:r>
      <w:proofErr w:type="spellEnd"/>
      <w:r w:rsidRPr="00C328EB">
        <w:rPr>
          <w:rFonts w:ascii="Times New Roman" w:hAnsi="Times New Roman"/>
          <w:b w:val="0"/>
          <w:sz w:val="24"/>
          <w:szCs w:val="24"/>
        </w:rPr>
        <w:t xml:space="preserve"> over long periods of time.  </w:t>
      </w:r>
      <w:r w:rsidRPr="00C328EB">
        <w:rPr>
          <w:rFonts w:ascii="Times New Roman" w:hAnsi="Times New Roman"/>
          <w:b w:val="0"/>
          <w:i/>
          <w:sz w:val="24"/>
          <w:szCs w:val="24"/>
        </w:rPr>
        <w:t xml:space="preserve">Bibliotheca </w:t>
      </w:r>
      <w:proofErr w:type="spellStart"/>
      <w:r w:rsidRPr="00C328EB">
        <w:rPr>
          <w:rFonts w:ascii="Times New Roman" w:hAnsi="Times New Roman"/>
          <w:b w:val="0"/>
          <w:i/>
          <w:sz w:val="24"/>
          <w:szCs w:val="24"/>
        </w:rPr>
        <w:t>Lichenologica</w:t>
      </w:r>
      <w:proofErr w:type="spellEnd"/>
      <w:r w:rsidRPr="00C328EB">
        <w:rPr>
          <w:rFonts w:ascii="Times New Roman" w:hAnsi="Times New Roman"/>
          <w:b w:val="0"/>
          <w:sz w:val="24"/>
          <w:szCs w:val="24"/>
        </w:rPr>
        <w:t xml:space="preserve"> 75: 201-208.</w:t>
      </w:r>
    </w:p>
    <w:p w14:paraId="72B62F05" w14:textId="47A01433" w:rsidR="00CD3799" w:rsidRPr="00C328EB" w:rsidRDefault="00CD3799" w:rsidP="0076442A">
      <w:pPr>
        <w:pStyle w:val="Heading1"/>
        <w:spacing w:before="0" w:beforeAutospacing="0" w:after="0" w:afterAutospacing="0"/>
        <w:ind w:left="360" w:hanging="360"/>
        <w:rPr>
          <w:rFonts w:ascii="Times New Roman" w:hAnsi="Times New Roman"/>
          <w:b w:val="0"/>
          <w:sz w:val="24"/>
          <w:szCs w:val="24"/>
        </w:rPr>
        <w:pPrChange w:id="25" w:author="Editor" w:date="2014-08-14T11:23:00Z">
          <w:pPr>
            <w:pStyle w:val="Heading1"/>
            <w:spacing w:before="0" w:beforeAutospacing="0" w:after="0" w:afterAutospacing="0" w:line="480" w:lineRule="auto"/>
            <w:ind w:left="360" w:hanging="360"/>
          </w:pPr>
        </w:pPrChange>
      </w:pPr>
      <w:proofErr w:type="gramStart"/>
      <w:r w:rsidRPr="00C328EB">
        <w:rPr>
          <w:rFonts w:ascii="Times New Roman" w:hAnsi="Times New Roman"/>
          <w:b w:val="0"/>
          <w:bCs w:val="0"/>
          <w:smallCaps/>
          <w:sz w:val="24"/>
          <w:szCs w:val="24"/>
        </w:rPr>
        <w:t xml:space="preserve">Davis, W. C., C. </w:t>
      </w:r>
      <w:proofErr w:type="spellStart"/>
      <w:r w:rsidRPr="00C328EB">
        <w:rPr>
          <w:rFonts w:ascii="Times New Roman" w:hAnsi="Times New Roman"/>
          <w:b w:val="0"/>
          <w:bCs w:val="0"/>
          <w:smallCaps/>
          <w:sz w:val="24"/>
          <w:szCs w:val="24"/>
        </w:rPr>
        <w:t>Gries</w:t>
      </w:r>
      <w:proofErr w:type="spellEnd"/>
      <w:r w:rsidRPr="00C328EB">
        <w:rPr>
          <w:rFonts w:ascii="Times New Roman" w:hAnsi="Times New Roman"/>
          <w:b w:val="0"/>
          <w:bCs w:val="0"/>
          <w:smallCaps/>
          <w:sz w:val="24"/>
          <w:szCs w:val="24"/>
        </w:rPr>
        <w:t>, and T. H. Nash</w:t>
      </w:r>
      <w:r w:rsidRPr="00C328EB">
        <w:rPr>
          <w:rFonts w:ascii="Times New Roman" w:hAnsi="Times New Roman"/>
          <w:b w:val="0"/>
          <w:sz w:val="24"/>
          <w:szCs w:val="24"/>
        </w:rPr>
        <w:t>.</w:t>
      </w:r>
      <w:proofErr w:type="gramEnd"/>
      <w:r w:rsidRPr="00C328EB">
        <w:rPr>
          <w:rFonts w:ascii="Times New Roman" w:hAnsi="Times New Roman"/>
          <w:b w:val="0"/>
          <w:sz w:val="24"/>
          <w:szCs w:val="24"/>
        </w:rPr>
        <w:t xml:space="preserve"> 2003. The influence of temperature on the weight and net photosynthesis of the aquatic lichen </w:t>
      </w:r>
      <w:proofErr w:type="spellStart"/>
      <w:r w:rsidRPr="00C328EB">
        <w:rPr>
          <w:rFonts w:ascii="Times New Roman" w:hAnsi="Times New Roman"/>
          <w:b w:val="0"/>
          <w:i/>
          <w:sz w:val="24"/>
          <w:szCs w:val="24"/>
        </w:rPr>
        <w:t>Peltigera</w:t>
      </w:r>
      <w:proofErr w:type="spellEnd"/>
      <w:r w:rsidRPr="00C328EB">
        <w:rPr>
          <w:rFonts w:ascii="Times New Roman" w:hAnsi="Times New Roman"/>
          <w:b w:val="0"/>
          <w:i/>
          <w:sz w:val="24"/>
          <w:szCs w:val="24"/>
        </w:rPr>
        <w:t xml:space="preserve"> </w:t>
      </w:r>
      <w:proofErr w:type="spellStart"/>
      <w:r w:rsidRPr="00C328EB">
        <w:rPr>
          <w:rFonts w:ascii="Times New Roman" w:hAnsi="Times New Roman"/>
          <w:b w:val="0"/>
          <w:i/>
          <w:sz w:val="24"/>
          <w:szCs w:val="24"/>
        </w:rPr>
        <w:t>hydrothyria</w:t>
      </w:r>
      <w:proofErr w:type="spellEnd"/>
      <w:r w:rsidRPr="00C328EB">
        <w:rPr>
          <w:rFonts w:ascii="Times New Roman" w:hAnsi="Times New Roman"/>
          <w:b w:val="0"/>
          <w:sz w:val="24"/>
          <w:szCs w:val="24"/>
        </w:rPr>
        <w:t xml:space="preserve"> over long periods of time. </w:t>
      </w:r>
      <w:r w:rsidRPr="00C328EB">
        <w:rPr>
          <w:rFonts w:ascii="Times New Roman" w:hAnsi="Times New Roman"/>
          <w:b w:val="0"/>
          <w:i/>
          <w:sz w:val="24"/>
          <w:szCs w:val="24"/>
        </w:rPr>
        <w:t xml:space="preserve">Bibliotheca </w:t>
      </w:r>
      <w:proofErr w:type="spellStart"/>
      <w:r w:rsidRPr="00C328EB">
        <w:rPr>
          <w:rFonts w:ascii="Times New Roman" w:hAnsi="Times New Roman"/>
          <w:b w:val="0"/>
          <w:i/>
          <w:sz w:val="24"/>
          <w:szCs w:val="24"/>
        </w:rPr>
        <w:t>Lichenologica</w:t>
      </w:r>
      <w:proofErr w:type="spellEnd"/>
      <w:r w:rsidRPr="00C328EB">
        <w:rPr>
          <w:rFonts w:ascii="Times New Roman" w:hAnsi="Times New Roman"/>
          <w:b w:val="0"/>
          <w:sz w:val="24"/>
          <w:szCs w:val="24"/>
        </w:rPr>
        <w:t xml:space="preserve"> 86: 233-242.</w:t>
      </w:r>
    </w:p>
    <w:p w14:paraId="72FC0EF8" w14:textId="3CF02AC5" w:rsidR="00CD3799" w:rsidRPr="00C328EB" w:rsidRDefault="00CD3799" w:rsidP="0076442A">
      <w:pPr>
        <w:pStyle w:val="Heading1"/>
        <w:tabs>
          <w:tab w:val="left" w:pos="180"/>
        </w:tabs>
        <w:spacing w:before="0" w:beforeAutospacing="0" w:after="0" w:afterAutospacing="0"/>
        <w:ind w:left="360" w:hanging="360"/>
        <w:rPr>
          <w:rFonts w:ascii="Times New Roman" w:eastAsia="Times New Roman" w:hAnsi="Times New Roman"/>
          <w:b w:val="0"/>
          <w:sz w:val="24"/>
          <w:szCs w:val="24"/>
          <w:lang w:eastAsia="en-CA"/>
        </w:rPr>
        <w:pPrChange w:id="26" w:author="Editor" w:date="2014-08-14T11:23:00Z">
          <w:pPr>
            <w:pStyle w:val="Heading1"/>
            <w:tabs>
              <w:tab w:val="left" w:pos="180"/>
            </w:tabs>
            <w:spacing w:before="0" w:beforeAutospacing="0" w:after="0" w:afterAutospacing="0" w:line="480" w:lineRule="auto"/>
            <w:ind w:left="360" w:hanging="360"/>
          </w:pPr>
        </w:pPrChange>
      </w:pPr>
      <w:proofErr w:type="spellStart"/>
      <w:r w:rsidRPr="00C328EB">
        <w:rPr>
          <w:rFonts w:ascii="Times New Roman" w:hAnsi="Times New Roman"/>
          <w:b w:val="0"/>
          <w:bCs w:val="0"/>
          <w:smallCaps/>
          <w:sz w:val="24"/>
          <w:szCs w:val="24"/>
        </w:rPr>
        <w:t>G</w:t>
      </w:r>
      <w:r w:rsidRPr="00C328EB">
        <w:rPr>
          <w:rFonts w:ascii="Times New Roman" w:eastAsia="Times New Roman" w:hAnsi="Times New Roman"/>
          <w:b w:val="0"/>
          <w:bCs w:val="0"/>
          <w:smallCaps/>
          <w:sz w:val="24"/>
          <w:szCs w:val="24"/>
          <w:lang w:eastAsia="en-CA"/>
        </w:rPr>
        <w:t>lavich</w:t>
      </w:r>
      <w:proofErr w:type="spellEnd"/>
      <w:r w:rsidRPr="00C328EB">
        <w:rPr>
          <w:rFonts w:ascii="Times New Roman" w:eastAsia="Times New Roman" w:hAnsi="Times New Roman"/>
          <w:b w:val="0"/>
          <w:bCs w:val="0"/>
          <w:smallCaps/>
          <w:sz w:val="24"/>
          <w:szCs w:val="24"/>
          <w:lang w:eastAsia="en-CA"/>
        </w:rPr>
        <w:t>, D. A.</w:t>
      </w:r>
      <w:r w:rsidRPr="00C328EB">
        <w:rPr>
          <w:rFonts w:ascii="Times New Roman" w:eastAsia="Times New Roman" w:hAnsi="Times New Roman"/>
          <w:b w:val="0"/>
          <w:sz w:val="24"/>
          <w:szCs w:val="24"/>
          <w:lang w:eastAsia="en-CA"/>
        </w:rPr>
        <w:t xml:space="preserve"> 2009. </w:t>
      </w:r>
      <w:proofErr w:type="gramStart"/>
      <w:r w:rsidRPr="00C328EB">
        <w:rPr>
          <w:rFonts w:ascii="Times New Roman" w:eastAsia="Times New Roman" w:hAnsi="Times New Roman"/>
          <w:b w:val="0"/>
          <w:sz w:val="24"/>
          <w:szCs w:val="24"/>
          <w:lang w:eastAsia="en-CA"/>
        </w:rPr>
        <w:t>Distribution, rarity and habitats of three aquatic lichens on federal land in the US Pacific Northwest.</w:t>
      </w:r>
      <w:proofErr w:type="gramEnd"/>
      <w:r w:rsidRPr="00C328EB">
        <w:rPr>
          <w:rFonts w:ascii="Times New Roman" w:eastAsia="Times New Roman" w:hAnsi="Times New Roman"/>
          <w:b w:val="0"/>
          <w:sz w:val="24"/>
          <w:szCs w:val="24"/>
          <w:lang w:eastAsia="en-CA"/>
        </w:rPr>
        <w:t xml:space="preserve"> </w:t>
      </w:r>
      <w:r w:rsidRPr="00C328EB">
        <w:rPr>
          <w:rFonts w:ascii="Times New Roman" w:eastAsia="Times New Roman" w:hAnsi="Times New Roman"/>
          <w:b w:val="0"/>
          <w:i/>
          <w:sz w:val="24"/>
          <w:szCs w:val="24"/>
          <w:lang w:eastAsia="en-CA"/>
        </w:rPr>
        <w:t xml:space="preserve">Bryologist </w:t>
      </w:r>
      <w:r w:rsidRPr="00C328EB">
        <w:rPr>
          <w:rFonts w:ascii="Times New Roman" w:eastAsia="Times New Roman" w:hAnsi="Times New Roman"/>
          <w:b w:val="0"/>
          <w:sz w:val="24"/>
          <w:szCs w:val="24"/>
          <w:lang w:eastAsia="en-CA"/>
        </w:rPr>
        <w:t>112: 53-58.</w:t>
      </w:r>
    </w:p>
    <w:p w14:paraId="47C3C0D6" w14:textId="454F07B4" w:rsidR="00CD3799" w:rsidRPr="00C328EB" w:rsidRDefault="00CD3799" w:rsidP="0076442A">
      <w:pPr>
        <w:ind w:left="360" w:hanging="360"/>
        <w:rPr>
          <w:b/>
        </w:rPr>
        <w:pPrChange w:id="27" w:author="Editor" w:date="2014-08-14T11:23:00Z">
          <w:pPr>
            <w:spacing w:line="480" w:lineRule="auto"/>
            <w:ind w:left="360" w:hanging="360"/>
          </w:pPr>
        </w:pPrChange>
      </w:pPr>
      <w:proofErr w:type="gramStart"/>
      <w:r w:rsidRPr="00C328EB">
        <w:rPr>
          <w:smallCaps/>
        </w:rPr>
        <w:t>Hinds, J.W.,</w:t>
      </w:r>
      <w:r w:rsidRPr="00C328EB">
        <w:rPr>
          <w:b/>
          <w:smallCaps/>
        </w:rPr>
        <w:t xml:space="preserve"> </w:t>
      </w:r>
      <w:r w:rsidRPr="00C328EB">
        <w:rPr>
          <w:smallCaps/>
        </w:rPr>
        <w:t>and P. L. Hinds</w:t>
      </w:r>
      <w:r w:rsidRPr="00C328EB">
        <w:t>.</w:t>
      </w:r>
      <w:proofErr w:type="gramEnd"/>
      <w:r w:rsidRPr="00C328EB">
        <w:t xml:space="preserve"> 2007. The </w:t>
      </w:r>
      <w:proofErr w:type="spellStart"/>
      <w:r w:rsidRPr="00C328EB">
        <w:t>Macrolichens</w:t>
      </w:r>
      <w:proofErr w:type="spellEnd"/>
      <w:r w:rsidRPr="00C328EB">
        <w:t xml:space="preserve"> of New England. New York Botanical Garden Press, New York.</w:t>
      </w:r>
    </w:p>
    <w:p w14:paraId="1F51601E" w14:textId="32B563F7" w:rsidR="002A1005" w:rsidRPr="00C328EB" w:rsidRDefault="002A1005" w:rsidP="0076442A">
      <w:pPr>
        <w:ind w:left="360" w:hanging="360"/>
        <w:rPr>
          <w:iCs/>
          <w:lang w:val="en-CA"/>
        </w:rPr>
        <w:pPrChange w:id="28" w:author="Editor" w:date="2014-08-14T11:23:00Z">
          <w:pPr>
            <w:spacing w:line="480" w:lineRule="auto"/>
            <w:ind w:left="360" w:hanging="360"/>
          </w:pPr>
        </w:pPrChange>
      </w:pPr>
      <w:r w:rsidRPr="00C328EB">
        <w:rPr>
          <w:smallCaps/>
          <w:lang w:val="en-CA"/>
        </w:rPr>
        <w:t>King, N.</w:t>
      </w:r>
      <w:r w:rsidRPr="00C328EB">
        <w:rPr>
          <w:iCs/>
          <w:lang w:val="en-CA"/>
        </w:rPr>
        <w:t xml:space="preserve"> 2012. Nova Scotia Power wants to talk to potential biomass suppliers. Cape Breton Post, Business Section, 20</w:t>
      </w:r>
      <w:r w:rsidRPr="00C328EB">
        <w:rPr>
          <w:iCs/>
          <w:vertAlign w:val="superscript"/>
          <w:lang w:val="en-CA"/>
        </w:rPr>
        <w:t>th</w:t>
      </w:r>
      <w:ins w:id="29" w:author="Editor" w:date="2014-08-14T11:23:00Z">
        <w:r w:rsidR="0076442A">
          <w:rPr>
            <w:iCs/>
            <w:vertAlign w:val="superscript"/>
            <w:lang w:val="en-CA"/>
          </w:rPr>
          <w:t xml:space="preserve"> </w:t>
        </w:r>
      </w:ins>
      <w:bookmarkStart w:id="30" w:name="_GoBack"/>
      <w:bookmarkEnd w:id="30"/>
      <w:r w:rsidRPr="00C328EB">
        <w:rPr>
          <w:iCs/>
          <w:lang w:val="en-CA"/>
        </w:rPr>
        <w:t>Sept.</w:t>
      </w:r>
    </w:p>
    <w:p w14:paraId="2640EAC5" w14:textId="4CD7F119" w:rsidR="00786D8A" w:rsidRPr="00C328EB" w:rsidRDefault="00786D8A" w:rsidP="0076442A">
      <w:pPr>
        <w:ind w:left="360" w:hanging="360"/>
        <w:pPrChange w:id="31" w:author="Editor" w:date="2014-08-14T11:23:00Z">
          <w:pPr>
            <w:spacing w:line="480" w:lineRule="auto"/>
            <w:ind w:left="360" w:hanging="360"/>
          </w:pPr>
        </w:pPrChange>
      </w:pPr>
      <w:r w:rsidRPr="00C328EB">
        <w:rPr>
          <w:smallCaps/>
        </w:rPr>
        <w:t>Larson, J. H.</w:t>
      </w:r>
      <w:r w:rsidRPr="00C328EB">
        <w:t xml:space="preserve"> 2013. Thirty years of lichen decline in the southern Sierra Nevada. </w:t>
      </w:r>
      <w:r w:rsidRPr="00C328EB">
        <w:rPr>
          <w:i/>
        </w:rPr>
        <w:t>Bulletin of the California Lichen Society</w:t>
      </w:r>
      <w:r w:rsidRPr="00C328EB">
        <w:t xml:space="preserve"> 20: 23-25.</w:t>
      </w:r>
    </w:p>
    <w:p w14:paraId="3FEF3D8E" w14:textId="5AF8E3E9" w:rsidR="00B22B13" w:rsidRPr="00C328EB" w:rsidRDefault="00B22B13" w:rsidP="0076442A">
      <w:pPr>
        <w:ind w:left="360" w:hanging="360"/>
        <w:rPr>
          <w:rFonts w:eastAsia="Times New Roman"/>
          <w:i/>
          <w:smallCaps/>
        </w:rPr>
        <w:pPrChange w:id="32" w:author="Editor" w:date="2014-08-14T11:23:00Z">
          <w:pPr>
            <w:spacing w:line="480" w:lineRule="auto"/>
            <w:ind w:left="360" w:hanging="360"/>
          </w:pPr>
        </w:pPrChange>
      </w:pPr>
      <w:proofErr w:type="spellStart"/>
      <w:proofErr w:type="gramStart"/>
      <w:r w:rsidRPr="00C328EB">
        <w:rPr>
          <w:rFonts w:eastAsia="Times New Roman"/>
          <w:smallCaps/>
        </w:rPr>
        <w:t>Lendemer</w:t>
      </w:r>
      <w:proofErr w:type="spellEnd"/>
      <w:r w:rsidRPr="00C328EB">
        <w:rPr>
          <w:rFonts w:eastAsia="Times New Roman"/>
          <w:smallCaps/>
        </w:rPr>
        <w:t>, J. C., and H. O'Brien</w:t>
      </w:r>
      <w:r w:rsidRPr="00C328EB">
        <w:rPr>
          <w:rFonts w:eastAsia="Times New Roman"/>
        </w:rPr>
        <w:t>.</w:t>
      </w:r>
      <w:proofErr w:type="gramEnd"/>
      <w:r w:rsidRPr="00C328EB">
        <w:rPr>
          <w:rFonts w:eastAsia="Times New Roman"/>
        </w:rPr>
        <w:t xml:space="preserve"> 2011. How do you reconcile molecular and non-molecular datasets? </w:t>
      </w:r>
      <w:proofErr w:type="gramStart"/>
      <w:r w:rsidRPr="00C328EB">
        <w:rPr>
          <w:rFonts w:eastAsia="Times New Roman"/>
        </w:rPr>
        <w:t xml:space="preserve">A case study where new molecular data prompts a revision of </w:t>
      </w:r>
      <w:proofErr w:type="spellStart"/>
      <w:r w:rsidRPr="00C328EB">
        <w:rPr>
          <w:rFonts w:eastAsia="Times New Roman"/>
          <w:bCs/>
          <w:i/>
          <w:iCs/>
        </w:rPr>
        <w:t>Peltigera</w:t>
      </w:r>
      <w:proofErr w:type="spellEnd"/>
      <w:r w:rsidRPr="00C328EB">
        <w:rPr>
          <w:rFonts w:eastAsia="Times New Roman"/>
          <w:bCs/>
          <w:i/>
          <w:iCs/>
        </w:rPr>
        <w:t xml:space="preserve"> </w:t>
      </w:r>
      <w:proofErr w:type="spellStart"/>
      <w:r w:rsidRPr="00C328EB">
        <w:rPr>
          <w:rFonts w:eastAsia="Times New Roman"/>
          <w:bCs/>
          <w:i/>
          <w:iCs/>
        </w:rPr>
        <w:t>hydrothyria</w:t>
      </w:r>
      <w:proofErr w:type="spellEnd"/>
      <w:r w:rsidRPr="00C328EB">
        <w:rPr>
          <w:rFonts w:eastAsia="Times New Roman"/>
        </w:rPr>
        <w:t xml:space="preserve"> </w:t>
      </w:r>
      <w:proofErr w:type="spellStart"/>
      <w:r w:rsidRPr="00C328EB">
        <w:rPr>
          <w:rFonts w:eastAsia="Times New Roman"/>
        </w:rPr>
        <w:t>s.l</w:t>
      </w:r>
      <w:proofErr w:type="spellEnd"/>
      <w:r w:rsidRPr="00C328EB">
        <w:rPr>
          <w:rFonts w:eastAsia="Times New Roman"/>
        </w:rPr>
        <w:t>. in North America and the recognition of two species.</w:t>
      </w:r>
      <w:proofErr w:type="gramEnd"/>
      <w:r w:rsidRPr="00C328EB">
        <w:rPr>
          <w:rFonts w:eastAsia="Times New Roman"/>
        </w:rPr>
        <w:t xml:space="preserve"> </w:t>
      </w:r>
      <w:r w:rsidR="0076442A">
        <w:fldChar w:fldCharType="begin"/>
      </w:r>
      <w:r w:rsidR="0076442A">
        <w:instrText xml:space="preserve"> HYPERLINK "http://sweetgum.nybg.org/philolichenum/biblio_detail.php?irn=271921" </w:instrText>
      </w:r>
      <w:r w:rsidR="0076442A">
        <w:fldChar w:fldCharType="separate"/>
      </w:r>
      <w:proofErr w:type="spellStart"/>
      <w:r w:rsidRPr="00C328EB">
        <w:rPr>
          <w:rStyle w:val="Hyperlink"/>
          <w:rFonts w:eastAsia="Times New Roman"/>
          <w:i/>
        </w:rPr>
        <w:t>Opuscula</w:t>
      </w:r>
      <w:proofErr w:type="spellEnd"/>
      <w:r w:rsidRPr="00C328EB">
        <w:rPr>
          <w:rStyle w:val="Hyperlink"/>
          <w:rFonts w:eastAsia="Times New Roman"/>
          <w:i/>
        </w:rPr>
        <w:t xml:space="preserve"> </w:t>
      </w:r>
      <w:proofErr w:type="spellStart"/>
      <w:r w:rsidRPr="00C328EB">
        <w:rPr>
          <w:rStyle w:val="Hyperlink"/>
          <w:rFonts w:eastAsia="Times New Roman"/>
          <w:i/>
        </w:rPr>
        <w:t>Philolichenum</w:t>
      </w:r>
      <w:proofErr w:type="spellEnd"/>
      <w:r w:rsidRPr="00C328EB">
        <w:rPr>
          <w:rStyle w:val="Hyperlink"/>
          <w:rFonts w:eastAsia="Times New Roman"/>
          <w:i/>
        </w:rPr>
        <w:t xml:space="preserve"> </w:t>
      </w:r>
      <w:r w:rsidRPr="00C328EB">
        <w:rPr>
          <w:rStyle w:val="Hyperlink"/>
          <w:rFonts w:eastAsia="Times New Roman"/>
        </w:rPr>
        <w:t>9: 99-110</w:t>
      </w:r>
      <w:r w:rsidR="0076442A">
        <w:rPr>
          <w:rStyle w:val="Hyperlink"/>
          <w:rFonts w:eastAsia="Times New Roman"/>
        </w:rPr>
        <w:fldChar w:fldCharType="end"/>
      </w:r>
      <w:r w:rsidRPr="00C328EB">
        <w:rPr>
          <w:rFonts w:eastAsia="Times New Roman"/>
          <w:i/>
        </w:rPr>
        <w:t>.</w:t>
      </w:r>
    </w:p>
    <w:p w14:paraId="56FAC2B3" w14:textId="77777777" w:rsidR="00CD3799" w:rsidRPr="00C328EB" w:rsidRDefault="00CD3799" w:rsidP="0076442A">
      <w:pPr>
        <w:ind w:left="360" w:hanging="360"/>
        <w:rPr>
          <w:rFonts w:eastAsia="Times New Roman"/>
        </w:rPr>
        <w:pPrChange w:id="33" w:author="Editor" w:date="2014-08-14T11:23:00Z">
          <w:pPr>
            <w:spacing w:line="480" w:lineRule="auto"/>
            <w:ind w:left="360" w:hanging="360"/>
          </w:pPr>
        </w:pPrChange>
      </w:pPr>
      <w:proofErr w:type="spellStart"/>
      <w:r w:rsidRPr="00C328EB">
        <w:rPr>
          <w:rFonts w:eastAsia="Times New Roman"/>
          <w:smallCaps/>
        </w:rPr>
        <w:t>Lesher</w:t>
      </w:r>
      <w:proofErr w:type="spellEnd"/>
      <w:r w:rsidRPr="00C328EB">
        <w:rPr>
          <w:rFonts w:eastAsia="Times New Roman"/>
          <w:smallCaps/>
        </w:rPr>
        <w:t xml:space="preserve">, R. D., C. C. </w:t>
      </w:r>
      <w:proofErr w:type="spellStart"/>
      <w:r w:rsidRPr="00C328EB">
        <w:rPr>
          <w:rFonts w:eastAsia="Times New Roman"/>
          <w:smallCaps/>
        </w:rPr>
        <w:t>Derr</w:t>
      </w:r>
      <w:proofErr w:type="spellEnd"/>
      <w:r w:rsidRPr="00C328EB">
        <w:rPr>
          <w:rFonts w:eastAsia="Times New Roman"/>
          <w:smallCaps/>
        </w:rPr>
        <w:t xml:space="preserve">, and L. H. </w:t>
      </w:r>
      <w:proofErr w:type="spellStart"/>
      <w:r w:rsidRPr="00C328EB">
        <w:rPr>
          <w:rFonts w:eastAsia="Times New Roman"/>
          <w:smallCaps/>
        </w:rPr>
        <w:t>Geiser</w:t>
      </w:r>
      <w:proofErr w:type="spellEnd"/>
      <w:r w:rsidRPr="00C328EB">
        <w:rPr>
          <w:rFonts w:eastAsia="Times New Roman"/>
        </w:rPr>
        <w:t>. 2003. Natural history and management considerations for northwest forest plan survey and manage lichens. USDA Forest Service, Pacific Northwest Region. 6-NR-S &amp;M-TP-03-03, pp. 65-70.</w:t>
      </w:r>
    </w:p>
    <w:p w14:paraId="509E5A95" w14:textId="3CC063D4" w:rsidR="00456FE6" w:rsidRPr="00C328EB" w:rsidRDefault="00456FE6" w:rsidP="0076442A">
      <w:pPr>
        <w:ind w:left="360" w:hanging="360"/>
        <w:pPrChange w:id="34" w:author="Editor" w:date="2014-08-14T11:23:00Z">
          <w:pPr>
            <w:spacing w:line="480" w:lineRule="auto"/>
            <w:ind w:left="360" w:hanging="360"/>
          </w:pPr>
        </w:pPrChange>
      </w:pPr>
      <w:proofErr w:type="spellStart"/>
      <w:r w:rsidRPr="00C328EB">
        <w:rPr>
          <w:smallCaps/>
        </w:rPr>
        <w:t>Muraca</w:t>
      </w:r>
      <w:proofErr w:type="spellEnd"/>
      <w:r w:rsidRPr="00C328EB">
        <w:rPr>
          <w:smallCaps/>
        </w:rPr>
        <w:t xml:space="preserve">, G., D. C. MacIver, H. Auld, and N. </w:t>
      </w:r>
      <w:proofErr w:type="spellStart"/>
      <w:r w:rsidRPr="00C328EB">
        <w:rPr>
          <w:smallCaps/>
        </w:rPr>
        <w:t>Urquizo</w:t>
      </w:r>
      <w:proofErr w:type="spellEnd"/>
      <w:r w:rsidRPr="00C328EB">
        <w:t xml:space="preserve">. 2001. The Climatology of Fog in Canada. </w:t>
      </w:r>
      <w:r w:rsidRPr="00C328EB">
        <w:rPr>
          <w:i/>
        </w:rPr>
        <w:t>In</w:t>
      </w:r>
      <w:r w:rsidRPr="00C328EB">
        <w:t xml:space="preserve"> </w:t>
      </w:r>
      <w:r w:rsidRPr="00C328EB">
        <w:rPr>
          <w:i/>
        </w:rPr>
        <w:t>Proceedings of the 2nd International Conference on Fog and Fog Collection</w:t>
      </w:r>
      <w:r w:rsidRPr="00C328EB">
        <w:t xml:space="preserve">, St. John's, Newfoundland, 15-20 July, 2001. </w:t>
      </w:r>
    </w:p>
    <w:p w14:paraId="032584AC" w14:textId="5532863B" w:rsidR="00CD3799" w:rsidRPr="00C328EB" w:rsidRDefault="00CD3799" w:rsidP="0076442A">
      <w:pPr>
        <w:ind w:left="360" w:hanging="360"/>
        <w:rPr>
          <w:rFonts w:eastAsia="Times New Roman"/>
        </w:rPr>
        <w:pPrChange w:id="35" w:author="Editor" w:date="2014-08-14T11:23:00Z">
          <w:pPr>
            <w:spacing w:line="480" w:lineRule="auto"/>
            <w:ind w:left="360" w:hanging="360"/>
          </w:pPr>
        </w:pPrChange>
      </w:pPr>
      <w:proofErr w:type="spellStart"/>
      <w:proofErr w:type="gramStart"/>
      <w:r w:rsidRPr="00C328EB">
        <w:rPr>
          <w:rFonts w:eastAsia="Times New Roman"/>
          <w:smallCaps/>
        </w:rPr>
        <w:t>NatureServe</w:t>
      </w:r>
      <w:proofErr w:type="spellEnd"/>
      <w:r w:rsidRPr="00C328EB">
        <w:rPr>
          <w:rFonts w:eastAsia="Times New Roman"/>
          <w:smallCaps/>
        </w:rPr>
        <w:t>, 2012</w:t>
      </w:r>
      <w:r w:rsidRPr="00C328EB">
        <w:rPr>
          <w:rFonts w:eastAsia="Times New Roman"/>
        </w:rPr>
        <w:t>.</w:t>
      </w:r>
      <w:proofErr w:type="gramEnd"/>
      <w:r w:rsidRPr="00C328EB">
        <w:rPr>
          <w:rFonts w:eastAsia="Times New Roman"/>
        </w:rPr>
        <w:t xml:space="preserve">  </w:t>
      </w:r>
      <w:proofErr w:type="gramStart"/>
      <w:r w:rsidRPr="00C328EB">
        <w:rPr>
          <w:rFonts w:eastAsia="Times New Roman"/>
        </w:rPr>
        <w:t>A network connecting science with conservation.</w:t>
      </w:r>
      <w:proofErr w:type="gramEnd"/>
      <w:r w:rsidRPr="00C328EB">
        <w:rPr>
          <w:rFonts w:eastAsia="Times New Roman"/>
        </w:rPr>
        <w:t xml:space="preserve"> </w:t>
      </w:r>
      <w:r w:rsidR="0076442A">
        <w:fldChar w:fldCharType="begin"/>
      </w:r>
      <w:r w:rsidR="0076442A">
        <w:instrText xml:space="preserve"> HYPERLINK "http://www.natureserve.org" </w:instrText>
      </w:r>
      <w:r w:rsidR="0076442A">
        <w:fldChar w:fldCharType="separate"/>
      </w:r>
      <w:r w:rsidRPr="00C328EB">
        <w:rPr>
          <w:rStyle w:val="Hyperlink"/>
          <w:rFonts w:eastAsia="Times New Roman"/>
        </w:rPr>
        <w:t>http://www.natureserve.org</w:t>
      </w:r>
      <w:r w:rsidR="0076442A">
        <w:rPr>
          <w:rStyle w:val="Hyperlink"/>
          <w:rFonts w:eastAsia="Times New Roman"/>
        </w:rPr>
        <w:fldChar w:fldCharType="end"/>
      </w:r>
      <w:r w:rsidRPr="00C328EB">
        <w:rPr>
          <w:rFonts w:eastAsia="Times New Roman"/>
          <w:u w:val="single"/>
        </w:rPr>
        <w:t>.</w:t>
      </w:r>
      <w:r w:rsidRPr="00C328EB">
        <w:rPr>
          <w:rFonts w:eastAsia="Times New Roman"/>
        </w:rPr>
        <w:t xml:space="preserve"> </w:t>
      </w:r>
    </w:p>
    <w:p w14:paraId="4728A2FA" w14:textId="316F5FD3" w:rsidR="004277EB" w:rsidRPr="00C328EB" w:rsidRDefault="004277EB" w:rsidP="0076442A">
      <w:pPr>
        <w:ind w:left="360" w:hanging="360"/>
        <w:rPr>
          <w:lang w:val="en-CA"/>
        </w:rPr>
        <w:pPrChange w:id="36" w:author="Editor" w:date="2014-08-14T11:23:00Z">
          <w:pPr>
            <w:spacing w:line="480" w:lineRule="auto"/>
            <w:ind w:left="360" w:hanging="360"/>
          </w:pPr>
        </w:pPrChange>
      </w:pPr>
      <w:r w:rsidRPr="00C328EB">
        <w:rPr>
          <w:smallCaps/>
          <w:lang w:val="en-CA"/>
        </w:rPr>
        <w:t xml:space="preserve">Percy, J. A., A. J. Evans, P. G. Wells, and S. J. </w:t>
      </w:r>
      <w:proofErr w:type="spellStart"/>
      <w:r w:rsidRPr="00C328EB">
        <w:rPr>
          <w:smallCaps/>
          <w:lang w:val="en-CA"/>
        </w:rPr>
        <w:t>Rolston</w:t>
      </w:r>
      <w:proofErr w:type="spellEnd"/>
      <w:r w:rsidRPr="00C328EB">
        <w:rPr>
          <w:lang w:val="en-CA"/>
        </w:rPr>
        <w:t xml:space="preserve">. 2005. The changing Bay of Fundy: Beyond 400 years. </w:t>
      </w:r>
      <w:proofErr w:type="gramStart"/>
      <w:r w:rsidRPr="00C328EB">
        <w:rPr>
          <w:lang w:val="en-CA"/>
        </w:rPr>
        <w:t>Bay of Fundy Ecosystem Partnership.</w:t>
      </w:r>
      <w:proofErr w:type="gramEnd"/>
      <w:r w:rsidRPr="00C328EB">
        <w:rPr>
          <w:lang w:val="en-CA"/>
        </w:rPr>
        <w:t xml:space="preserve"> Environment Canada, Dartmouth. </w:t>
      </w:r>
    </w:p>
    <w:p w14:paraId="6273F878" w14:textId="7EE8EC67" w:rsidR="00CD3799" w:rsidRPr="00C328EB" w:rsidRDefault="00CD3799" w:rsidP="0076442A">
      <w:pPr>
        <w:widowControl w:val="0"/>
        <w:tabs>
          <w:tab w:val="left" w:pos="90"/>
        </w:tabs>
        <w:autoSpaceDE w:val="0"/>
        <w:autoSpaceDN w:val="0"/>
        <w:adjustRightInd w:val="0"/>
        <w:ind w:left="360" w:hanging="360"/>
        <w:pPrChange w:id="37" w:author="Editor" w:date="2014-08-14T11:23:00Z">
          <w:pPr>
            <w:widowControl w:val="0"/>
            <w:tabs>
              <w:tab w:val="left" w:pos="90"/>
            </w:tabs>
            <w:autoSpaceDE w:val="0"/>
            <w:autoSpaceDN w:val="0"/>
            <w:adjustRightInd w:val="0"/>
            <w:spacing w:line="480" w:lineRule="auto"/>
            <w:ind w:left="360" w:hanging="360"/>
          </w:pPr>
        </w:pPrChange>
      </w:pPr>
      <w:r w:rsidRPr="00C328EB">
        <w:rPr>
          <w:smallCaps/>
        </w:rPr>
        <w:t>Peterson, E. B.</w:t>
      </w:r>
      <w:r w:rsidRPr="00C328EB">
        <w:t xml:space="preserve"> 2010. Conservation </w:t>
      </w:r>
      <w:proofErr w:type="spellStart"/>
      <w:r w:rsidRPr="00C328EB">
        <w:t>assessement</w:t>
      </w:r>
      <w:proofErr w:type="spellEnd"/>
      <w:r w:rsidRPr="00C328EB">
        <w:t xml:space="preserve"> with management guidelines for </w:t>
      </w:r>
      <w:proofErr w:type="spellStart"/>
      <w:r w:rsidRPr="00C328EB">
        <w:rPr>
          <w:i/>
        </w:rPr>
        <w:t>Peltigera</w:t>
      </w:r>
      <w:proofErr w:type="spellEnd"/>
      <w:r w:rsidRPr="00C328EB">
        <w:rPr>
          <w:i/>
        </w:rPr>
        <w:t xml:space="preserve"> </w:t>
      </w:r>
      <w:proofErr w:type="spellStart"/>
      <w:r w:rsidRPr="00C328EB">
        <w:rPr>
          <w:i/>
        </w:rPr>
        <w:t>hydrothyria</w:t>
      </w:r>
      <w:proofErr w:type="spellEnd"/>
      <w:r w:rsidRPr="00C328EB">
        <w:t xml:space="preserve"> </w:t>
      </w:r>
      <w:proofErr w:type="spellStart"/>
      <w:r w:rsidRPr="00C328EB">
        <w:t>Miadlikowska</w:t>
      </w:r>
      <w:proofErr w:type="spellEnd"/>
      <w:r w:rsidRPr="00C328EB">
        <w:t xml:space="preserve"> &amp; </w:t>
      </w:r>
      <w:proofErr w:type="spellStart"/>
      <w:r w:rsidRPr="00C328EB">
        <w:t>Lutzoni</w:t>
      </w:r>
      <w:proofErr w:type="spellEnd"/>
      <w:r w:rsidRPr="00C328EB">
        <w:t xml:space="preserve"> (a.k.a. </w:t>
      </w:r>
      <w:proofErr w:type="spellStart"/>
      <w:r w:rsidRPr="00C328EB">
        <w:rPr>
          <w:i/>
        </w:rPr>
        <w:t>Hydrothyria</w:t>
      </w:r>
      <w:proofErr w:type="spellEnd"/>
      <w:r w:rsidRPr="00C328EB">
        <w:rPr>
          <w:i/>
        </w:rPr>
        <w:t xml:space="preserve"> </w:t>
      </w:r>
      <w:proofErr w:type="spellStart"/>
      <w:r w:rsidRPr="00C328EB">
        <w:rPr>
          <w:i/>
        </w:rPr>
        <w:t>venosa</w:t>
      </w:r>
      <w:proofErr w:type="spellEnd"/>
      <w:r w:rsidRPr="00C328EB">
        <w:t xml:space="preserve"> J.L. Russell. Report for US Forest Service, Region 5, 23 pp.</w:t>
      </w:r>
    </w:p>
    <w:p w14:paraId="30D83D8C" w14:textId="7CF156C0" w:rsidR="00B22B13" w:rsidRPr="00C328EB" w:rsidRDefault="00B22B13" w:rsidP="0076442A">
      <w:pPr>
        <w:widowControl w:val="0"/>
        <w:tabs>
          <w:tab w:val="left" w:pos="90"/>
        </w:tabs>
        <w:autoSpaceDE w:val="0"/>
        <w:autoSpaceDN w:val="0"/>
        <w:adjustRightInd w:val="0"/>
        <w:ind w:left="360" w:hanging="360"/>
        <w:pPrChange w:id="38" w:author="Editor" w:date="2014-08-14T11:23:00Z">
          <w:pPr>
            <w:widowControl w:val="0"/>
            <w:tabs>
              <w:tab w:val="left" w:pos="90"/>
            </w:tabs>
            <w:autoSpaceDE w:val="0"/>
            <w:autoSpaceDN w:val="0"/>
            <w:adjustRightInd w:val="0"/>
            <w:spacing w:line="480" w:lineRule="auto"/>
            <w:ind w:left="360" w:hanging="360"/>
          </w:pPr>
        </w:pPrChange>
      </w:pPr>
      <w:proofErr w:type="spellStart"/>
      <w:r w:rsidRPr="00C328EB">
        <w:rPr>
          <w:smallCaps/>
        </w:rPr>
        <w:t>Pojar</w:t>
      </w:r>
      <w:proofErr w:type="spellEnd"/>
      <w:r w:rsidRPr="00C328EB">
        <w:rPr>
          <w:smallCaps/>
        </w:rPr>
        <w:t>, J.</w:t>
      </w:r>
      <w:r w:rsidRPr="00C328EB">
        <w:t xml:space="preserve"> 2010. A new climate for conservation nature, carbon and climate change in British Columbia. Working Group on Biodiversity, Forests and Climate. 99 pp.</w:t>
      </w:r>
    </w:p>
    <w:p w14:paraId="29B7F64E" w14:textId="30491D65" w:rsidR="003413E0" w:rsidRPr="00C328EB" w:rsidRDefault="003413E0" w:rsidP="0076442A">
      <w:pPr>
        <w:widowControl w:val="0"/>
        <w:tabs>
          <w:tab w:val="left" w:pos="90"/>
        </w:tabs>
        <w:autoSpaceDE w:val="0"/>
        <w:autoSpaceDN w:val="0"/>
        <w:adjustRightInd w:val="0"/>
        <w:ind w:left="360" w:hanging="360"/>
        <w:pPrChange w:id="39" w:author="Editor" w:date="2014-08-14T11:23:00Z">
          <w:pPr>
            <w:widowControl w:val="0"/>
            <w:tabs>
              <w:tab w:val="left" w:pos="90"/>
            </w:tabs>
            <w:autoSpaceDE w:val="0"/>
            <w:autoSpaceDN w:val="0"/>
            <w:adjustRightInd w:val="0"/>
            <w:spacing w:line="480" w:lineRule="auto"/>
            <w:ind w:left="360" w:hanging="360"/>
          </w:pPr>
        </w:pPrChange>
      </w:pPr>
      <w:proofErr w:type="spellStart"/>
      <w:r w:rsidRPr="00C328EB">
        <w:rPr>
          <w:smallCaps/>
        </w:rPr>
        <w:t>Poulsen</w:t>
      </w:r>
      <w:proofErr w:type="spellEnd"/>
      <w:r w:rsidRPr="00C328EB">
        <w:rPr>
          <w:smallCaps/>
        </w:rPr>
        <w:t xml:space="preserve">, B, and T. </w:t>
      </w:r>
      <w:proofErr w:type="spellStart"/>
      <w:r w:rsidRPr="00C328EB">
        <w:rPr>
          <w:smallCaps/>
        </w:rPr>
        <w:t>Carlberg</w:t>
      </w:r>
      <w:proofErr w:type="spellEnd"/>
      <w:r w:rsidRPr="00C328EB">
        <w:t xml:space="preserve">. 2007. </w:t>
      </w:r>
      <w:proofErr w:type="spellStart"/>
      <w:r w:rsidRPr="00C328EB">
        <w:rPr>
          <w:i/>
        </w:rPr>
        <w:t>Peltigera</w:t>
      </w:r>
      <w:proofErr w:type="spellEnd"/>
      <w:r w:rsidRPr="00C328EB">
        <w:rPr>
          <w:i/>
        </w:rPr>
        <w:t xml:space="preserve"> </w:t>
      </w:r>
      <w:proofErr w:type="spellStart"/>
      <w:r w:rsidRPr="00C328EB">
        <w:rPr>
          <w:i/>
        </w:rPr>
        <w:t>hydrothyria</w:t>
      </w:r>
      <w:proofErr w:type="spellEnd"/>
      <w:r w:rsidRPr="00C328EB">
        <w:t xml:space="preserve">, sponsorship for the CALS Conservation Committee. </w:t>
      </w:r>
      <w:r w:rsidRPr="00C328EB">
        <w:rPr>
          <w:i/>
        </w:rPr>
        <w:t>Bulletin of the Californian Lichen Society</w:t>
      </w:r>
      <w:r w:rsidRPr="00C328EB">
        <w:t xml:space="preserve"> 14: 15-18.</w:t>
      </w:r>
    </w:p>
    <w:p w14:paraId="5E2590EB" w14:textId="5BE41C20" w:rsidR="002A1005" w:rsidRPr="00C328EB" w:rsidRDefault="002A1005" w:rsidP="0076442A">
      <w:pPr>
        <w:widowControl w:val="0"/>
        <w:autoSpaceDE w:val="0"/>
        <w:autoSpaceDN w:val="0"/>
        <w:adjustRightInd w:val="0"/>
        <w:ind w:left="360" w:hanging="360"/>
        <w:rPr>
          <w:lang w:eastAsia="ja-JP"/>
        </w:rPr>
        <w:pPrChange w:id="40" w:author="Editor" w:date="2014-08-14T11:23:00Z">
          <w:pPr>
            <w:widowControl w:val="0"/>
            <w:autoSpaceDE w:val="0"/>
            <w:autoSpaceDN w:val="0"/>
            <w:adjustRightInd w:val="0"/>
            <w:spacing w:line="480" w:lineRule="auto"/>
            <w:ind w:left="360" w:hanging="360"/>
          </w:pPr>
        </w:pPrChange>
      </w:pPr>
      <w:r w:rsidRPr="00C328EB">
        <w:rPr>
          <w:smallCaps/>
          <w:lang w:eastAsia="ja-JP"/>
        </w:rPr>
        <w:t xml:space="preserve">Simpson, J., and R. </w:t>
      </w:r>
      <w:proofErr w:type="spellStart"/>
      <w:r w:rsidRPr="00C328EB">
        <w:rPr>
          <w:smallCaps/>
          <w:lang w:eastAsia="ja-JP"/>
        </w:rPr>
        <w:t>Plourde</w:t>
      </w:r>
      <w:proofErr w:type="spellEnd"/>
      <w:r w:rsidRPr="00C328EB">
        <w:rPr>
          <w:smallCaps/>
          <w:lang w:eastAsia="ja-JP"/>
        </w:rPr>
        <w:t>.</w:t>
      </w:r>
      <w:r w:rsidRPr="00C328EB">
        <w:rPr>
          <w:lang w:eastAsia="ja-JP"/>
        </w:rPr>
        <w:t xml:space="preserve"> </w:t>
      </w:r>
      <w:r w:rsidR="000D5FA8">
        <w:rPr>
          <w:lang w:eastAsia="ja-JP"/>
        </w:rPr>
        <w:t>2</w:t>
      </w:r>
      <w:r w:rsidR="000D5FA8" w:rsidRPr="00C328EB">
        <w:rPr>
          <w:lang w:eastAsia="ja-JP"/>
        </w:rPr>
        <w:t>011</w:t>
      </w:r>
      <w:r w:rsidRPr="00C328EB">
        <w:rPr>
          <w:lang w:eastAsia="ja-JP"/>
        </w:rPr>
        <w:t>. Nova Scotia achieves the worst possible scenario for biomass energy. Ecology Action Centre, Jan. 26. Halifax.</w:t>
      </w:r>
    </w:p>
    <w:p w14:paraId="27BAE0D9" w14:textId="7B79AEA6" w:rsidR="00B22B13" w:rsidRPr="00C328EB" w:rsidRDefault="00B22B13" w:rsidP="0076442A">
      <w:pPr>
        <w:widowControl w:val="0"/>
        <w:autoSpaceDE w:val="0"/>
        <w:autoSpaceDN w:val="0"/>
        <w:adjustRightInd w:val="0"/>
        <w:ind w:left="360" w:hanging="360"/>
        <w:pPrChange w:id="41" w:author="Editor" w:date="2014-08-14T11:23:00Z">
          <w:pPr>
            <w:widowControl w:val="0"/>
            <w:autoSpaceDE w:val="0"/>
            <w:autoSpaceDN w:val="0"/>
            <w:adjustRightInd w:val="0"/>
            <w:spacing w:line="480" w:lineRule="auto"/>
            <w:ind w:left="360" w:hanging="360"/>
          </w:pPr>
        </w:pPrChange>
      </w:pPr>
      <w:r w:rsidRPr="00C328EB">
        <w:rPr>
          <w:smallCaps/>
          <w:lang w:eastAsia="ja-JP"/>
        </w:rPr>
        <w:t xml:space="preserve">Solomon, S., D. Qin, M. Manning, Z. Chen, M. Marquis, K. B. </w:t>
      </w:r>
      <w:proofErr w:type="spellStart"/>
      <w:r w:rsidRPr="00C328EB">
        <w:rPr>
          <w:smallCaps/>
          <w:lang w:eastAsia="ja-JP"/>
        </w:rPr>
        <w:t>Averyt</w:t>
      </w:r>
      <w:proofErr w:type="spellEnd"/>
      <w:r w:rsidRPr="00C328EB">
        <w:rPr>
          <w:smallCaps/>
          <w:lang w:eastAsia="ja-JP"/>
        </w:rPr>
        <w:t xml:space="preserve">, M. </w:t>
      </w:r>
      <w:proofErr w:type="spellStart"/>
      <w:r w:rsidRPr="00C328EB">
        <w:rPr>
          <w:smallCaps/>
          <w:lang w:eastAsia="ja-JP"/>
        </w:rPr>
        <w:t>Tignor</w:t>
      </w:r>
      <w:proofErr w:type="spellEnd"/>
      <w:r w:rsidRPr="00C328EB">
        <w:rPr>
          <w:smallCaps/>
          <w:lang w:eastAsia="ja-JP"/>
        </w:rPr>
        <w:t xml:space="preserve">, and H. L. Miller </w:t>
      </w:r>
      <w:r w:rsidRPr="00C328EB">
        <w:rPr>
          <w:lang w:eastAsia="ja-JP"/>
        </w:rPr>
        <w:t>[</w:t>
      </w:r>
      <w:proofErr w:type="spellStart"/>
      <w:proofErr w:type="gramStart"/>
      <w:r w:rsidRPr="00C328EB">
        <w:rPr>
          <w:lang w:eastAsia="ja-JP"/>
        </w:rPr>
        <w:t>eds</w:t>
      </w:r>
      <w:proofErr w:type="spellEnd"/>
      <w:proofErr w:type="gramEnd"/>
      <w:r w:rsidRPr="00C328EB">
        <w:rPr>
          <w:lang w:eastAsia="ja-JP"/>
        </w:rPr>
        <w:t xml:space="preserve">]. 2007. Climate change 2007: the physical science basis. Contribution of working group I to the </w:t>
      </w:r>
      <w:proofErr w:type="spellStart"/>
      <w:r w:rsidRPr="00C328EB">
        <w:t>fourthassessment</w:t>
      </w:r>
      <w:proofErr w:type="spellEnd"/>
      <w:r w:rsidRPr="00C328EB">
        <w:t xml:space="preserve"> report of the intergovernmental panel on climate change. Cambridge University Press, Cambridge, New York (Available from </w:t>
      </w:r>
      <w:r w:rsidR="0076442A">
        <w:fldChar w:fldCharType="begin"/>
      </w:r>
      <w:r w:rsidR="0076442A">
        <w:instrText xml:space="preserve"> HYPERLINK "http://ipcc-wg1.ucar.edu/wg1/wg1-report.html" </w:instrText>
      </w:r>
      <w:r w:rsidR="0076442A">
        <w:fldChar w:fldCharType="separate"/>
      </w:r>
      <w:r w:rsidRPr="00C328EB">
        <w:rPr>
          <w:rStyle w:val="Hyperlink"/>
        </w:rPr>
        <w:t>http://ipcc-wg1.ucar.edu/wg1/wg1-report.html</w:t>
      </w:r>
      <w:r w:rsidR="0076442A">
        <w:rPr>
          <w:rStyle w:val="Hyperlink"/>
        </w:rPr>
        <w:fldChar w:fldCharType="end"/>
      </w:r>
      <w:r w:rsidRPr="00C328EB">
        <w:t>).</w:t>
      </w:r>
    </w:p>
    <w:p w14:paraId="092F121D" w14:textId="5E11AE11" w:rsidR="00CD3799" w:rsidRPr="00C328EB" w:rsidRDefault="00CD3799" w:rsidP="0076442A">
      <w:pPr>
        <w:widowControl w:val="0"/>
        <w:tabs>
          <w:tab w:val="left" w:pos="90"/>
        </w:tabs>
        <w:autoSpaceDE w:val="0"/>
        <w:autoSpaceDN w:val="0"/>
        <w:adjustRightInd w:val="0"/>
        <w:ind w:left="360" w:hanging="360"/>
        <w:pPrChange w:id="42" w:author="Editor" w:date="2014-08-14T11:23:00Z">
          <w:pPr>
            <w:widowControl w:val="0"/>
            <w:tabs>
              <w:tab w:val="left" w:pos="90"/>
            </w:tabs>
            <w:autoSpaceDE w:val="0"/>
            <w:autoSpaceDN w:val="0"/>
            <w:adjustRightInd w:val="0"/>
            <w:spacing w:line="480" w:lineRule="auto"/>
            <w:ind w:left="360" w:hanging="360"/>
          </w:pPr>
        </w:pPrChange>
      </w:pPr>
      <w:proofErr w:type="gramStart"/>
      <w:r w:rsidRPr="00C328EB">
        <w:rPr>
          <w:smallCaps/>
        </w:rPr>
        <w:t>Southern Appalachian Species Viability Project</w:t>
      </w:r>
      <w:r w:rsidRPr="00C328EB">
        <w:t xml:space="preserve"> 2002.</w:t>
      </w:r>
      <w:proofErr w:type="gramEnd"/>
      <w:r w:rsidRPr="00C328EB">
        <w:t xml:space="preserve"> A partnership between the U.S. Forest Service, Region 8, Natural Heritage Programs, </w:t>
      </w:r>
      <w:proofErr w:type="spellStart"/>
      <w:r w:rsidRPr="00C328EB">
        <w:t>NatureServe</w:t>
      </w:r>
      <w:proofErr w:type="spellEnd"/>
      <w:r w:rsidRPr="00C328EB">
        <w:t xml:space="preserve"> and independent scientists to review data on rare species in the Southern Appalachian and Alabama region. Database provided by Nature Serve, Durham, North Carolina.</w:t>
      </w:r>
    </w:p>
    <w:p w14:paraId="2DD67DE8" w14:textId="77777777" w:rsidR="002A1005" w:rsidRPr="008675F2" w:rsidRDefault="002A1005" w:rsidP="0076442A">
      <w:pPr>
        <w:ind w:left="360" w:hanging="360"/>
        <w:pPrChange w:id="43" w:author="Editor" w:date="2014-08-14T11:23:00Z">
          <w:pPr>
            <w:spacing w:line="480" w:lineRule="auto"/>
            <w:ind w:left="360" w:hanging="360"/>
          </w:pPr>
        </w:pPrChange>
      </w:pPr>
      <w:proofErr w:type="spellStart"/>
      <w:r w:rsidRPr="00C328EB">
        <w:rPr>
          <w:smallCaps/>
        </w:rPr>
        <w:t>Vasseur</w:t>
      </w:r>
      <w:proofErr w:type="spellEnd"/>
      <w:r w:rsidRPr="00C328EB">
        <w:rPr>
          <w:smallCaps/>
        </w:rPr>
        <w:t>, L., and N. Cato.</w:t>
      </w:r>
      <w:r w:rsidRPr="00C328EB">
        <w:t xml:space="preserve"> 2008. Atlantic Canada. </w:t>
      </w:r>
      <w:r w:rsidRPr="00C328EB">
        <w:rPr>
          <w:i/>
        </w:rPr>
        <w:t>In</w:t>
      </w:r>
      <w:r w:rsidRPr="00C328EB">
        <w:t xml:space="preserve"> D. S. </w:t>
      </w:r>
      <w:proofErr w:type="spellStart"/>
      <w:r w:rsidRPr="00C328EB">
        <w:t>Lemmen</w:t>
      </w:r>
      <w:proofErr w:type="spellEnd"/>
      <w:r w:rsidRPr="00C328EB">
        <w:t xml:space="preserve">, F. J. Warren, J. </w:t>
      </w:r>
      <w:proofErr w:type="spellStart"/>
      <w:r w:rsidRPr="00C328EB">
        <w:t>Lacroix</w:t>
      </w:r>
      <w:proofErr w:type="spellEnd"/>
      <w:r w:rsidRPr="00C328EB">
        <w:t xml:space="preserve">, and E. Bush [eds.], </w:t>
      </w:r>
      <w:proofErr w:type="gramStart"/>
      <w:r w:rsidRPr="00C328EB">
        <w:t>From</w:t>
      </w:r>
      <w:proofErr w:type="gramEnd"/>
      <w:r w:rsidRPr="00C328EB">
        <w:t xml:space="preserve"> impacts to adaptation: Canada in changing climate, 119-170. </w:t>
      </w:r>
      <w:proofErr w:type="gramStart"/>
      <w:r w:rsidRPr="00C328EB">
        <w:t>Government of Canada, Ottawa.</w:t>
      </w:r>
      <w:proofErr w:type="gramEnd"/>
    </w:p>
    <w:p w14:paraId="3E546618" w14:textId="77777777" w:rsidR="002A1005" w:rsidRDefault="002A1005" w:rsidP="0076442A">
      <w:pPr>
        <w:pPrChange w:id="44" w:author="Editor" w:date="2014-08-14T11:23:00Z">
          <w:pPr>
            <w:spacing w:line="480" w:lineRule="auto"/>
          </w:pPr>
        </w:pPrChange>
      </w:pPr>
    </w:p>
    <w:sectPr w:rsidR="002A1005" w:rsidSect="008A3F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60405020304"/>
    <w:charset w:val="00"/>
    <w:family w:val="roman"/>
    <w:pitch w:val="variable"/>
    <w:sig w:usb0="20002A87" w:usb1="00000000" w:usb2="00000000"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5F"/>
    <w:rsid w:val="000A7C46"/>
    <w:rsid w:val="000D5FA8"/>
    <w:rsid w:val="0013132F"/>
    <w:rsid w:val="002303F9"/>
    <w:rsid w:val="002A1005"/>
    <w:rsid w:val="003413E0"/>
    <w:rsid w:val="004277EB"/>
    <w:rsid w:val="00456FE6"/>
    <w:rsid w:val="006537DA"/>
    <w:rsid w:val="006A2289"/>
    <w:rsid w:val="0076442A"/>
    <w:rsid w:val="00786D8A"/>
    <w:rsid w:val="008171D1"/>
    <w:rsid w:val="00896AFD"/>
    <w:rsid w:val="008A3F24"/>
    <w:rsid w:val="009B3FD4"/>
    <w:rsid w:val="00B22B13"/>
    <w:rsid w:val="00C328EB"/>
    <w:rsid w:val="00CD3799"/>
    <w:rsid w:val="00EC0C5F"/>
    <w:rsid w:val="00FA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1BDA3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5F"/>
    <w:rPr>
      <w:sz w:val="24"/>
      <w:szCs w:val="24"/>
      <w:lang w:eastAsia="en-US"/>
    </w:rPr>
  </w:style>
  <w:style w:type="paragraph" w:styleId="Heading1">
    <w:name w:val="heading 1"/>
    <w:basedOn w:val="Normal"/>
    <w:link w:val="Heading1Char"/>
    <w:uiPriority w:val="9"/>
    <w:qFormat/>
    <w:rsid w:val="002A100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4010"/>
    <w:rPr>
      <w:rFonts w:ascii="Lucida Grande" w:hAnsi="Lucida Grande"/>
      <w:sz w:val="18"/>
      <w:szCs w:val="18"/>
    </w:rPr>
  </w:style>
  <w:style w:type="character" w:customStyle="1" w:styleId="Heading1Char">
    <w:name w:val="Heading 1 Char"/>
    <w:basedOn w:val="DefaultParagraphFont"/>
    <w:link w:val="Heading1"/>
    <w:uiPriority w:val="9"/>
    <w:rsid w:val="002A1005"/>
    <w:rPr>
      <w:rFonts w:ascii="Times" w:hAnsi="Times"/>
      <w:b/>
      <w:bCs/>
      <w:kern w:val="36"/>
      <w:sz w:val="48"/>
      <w:szCs w:val="48"/>
      <w:lang w:eastAsia="en-US"/>
    </w:rPr>
  </w:style>
  <w:style w:type="character" w:customStyle="1" w:styleId="doi">
    <w:name w:val="doi"/>
    <w:basedOn w:val="DefaultParagraphFont"/>
    <w:rsid w:val="002A1005"/>
  </w:style>
  <w:style w:type="character" w:styleId="Hyperlink">
    <w:name w:val="Hyperlink"/>
    <w:basedOn w:val="DefaultParagraphFont"/>
    <w:uiPriority w:val="99"/>
    <w:unhideWhenUsed/>
    <w:rsid w:val="00CD37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5F"/>
    <w:rPr>
      <w:sz w:val="24"/>
      <w:szCs w:val="24"/>
      <w:lang w:eastAsia="en-US"/>
    </w:rPr>
  </w:style>
  <w:style w:type="paragraph" w:styleId="Heading1">
    <w:name w:val="heading 1"/>
    <w:basedOn w:val="Normal"/>
    <w:link w:val="Heading1Char"/>
    <w:uiPriority w:val="9"/>
    <w:qFormat/>
    <w:rsid w:val="002A100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4010"/>
    <w:rPr>
      <w:rFonts w:ascii="Lucida Grande" w:hAnsi="Lucida Grande"/>
      <w:sz w:val="18"/>
      <w:szCs w:val="18"/>
    </w:rPr>
  </w:style>
  <w:style w:type="character" w:customStyle="1" w:styleId="Heading1Char">
    <w:name w:val="Heading 1 Char"/>
    <w:basedOn w:val="DefaultParagraphFont"/>
    <w:link w:val="Heading1"/>
    <w:uiPriority w:val="9"/>
    <w:rsid w:val="002A1005"/>
    <w:rPr>
      <w:rFonts w:ascii="Times" w:hAnsi="Times"/>
      <w:b/>
      <w:bCs/>
      <w:kern w:val="36"/>
      <w:sz w:val="48"/>
      <w:szCs w:val="48"/>
      <w:lang w:eastAsia="en-US"/>
    </w:rPr>
  </w:style>
  <w:style w:type="character" w:customStyle="1" w:styleId="doi">
    <w:name w:val="doi"/>
    <w:basedOn w:val="DefaultParagraphFont"/>
    <w:rsid w:val="002A1005"/>
  </w:style>
  <w:style w:type="character" w:styleId="Hyperlink">
    <w:name w:val="Hyperlink"/>
    <w:basedOn w:val="DefaultParagraphFont"/>
    <w:uiPriority w:val="99"/>
    <w:unhideWhenUsed/>
    <w:rsid w:val="00CD3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2432</Words>
  <Characters>13452</Characters>
  <Application>Microsoft Office Word</Application>
  <DocSecurity>4</DocSecurity>
  <Lines>112</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CESCC 2011. Wild Species 2010: The General Status of Species in Canada. Canadian</vt:lpstr>
      <vt:lpstr>Clayden, S. R., R. P. Cameron, and J. W. McCarthy. 2011. Perhumid boreal and sem</vt:lpstr>
      <vt:lpstr>COSEWIC 2013a. COSEWIC status report on the Eastern Waterfan (Peltigera hydrothy</vt:lpstr>
      <vt:lpstr>COSEWIC 2013b. COSEWIC status report on the Western Waterfan (Peltigera gowardii</vt:lpstr>
      <vt:lpstr>Davis, W. C., C. Gries, and T. H. Nash. 2000. The ecophysiological response of t</vt:lpstr>
      <vt:lpstr>Davis, W. C., C. Gries, and T. H. Nash. 2003. The influence of temperature on th</vt:lpstr>
      <vt:lpstr>Glavich, D. A. 2009. Distribution, rarity and habitats of three aquatic lichens </vt:lpstr>
    </vt:vector>
  </TitlesOfParts>
  <Company>HP</Company>
  <LinksUpToDate>false</LinksUpToDate>
  <CharactersWithSpaces>15853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Jolanta Miadlikowska</dc:creator>
  <cp:lastModifiedBy>Editor</cp:lastModifiedBy>
  <cp:revision>2</cp:revision>
  <dcterms:created xsi:type="dcterms:W3CDTF">2014-08-14T16:24:00Z</dcterms:created>
  <dcterms:modified xsi:type="dcterms:W3CDTF">2014-08-14T16:24:00Z</dcterms:modified>
</cp:coreProperties>
</file>