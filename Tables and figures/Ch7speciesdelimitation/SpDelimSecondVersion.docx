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9FD5A" w14:textId="0145FF70" w:rsidR="005D78E4" w:rsidRPr="00DE1B8E" w:rsidRDefault="005D78E4" w:rsidP="005D78E4">
      <w:pPr>
        <w:rPr>
          <w:rFonts w:ascii="Times" w:hAnsi="Times"/>
        </w:rPr>
      </w:pPr>
      <w:r w:rsidRPr="00DE1B8E">
        <w:rPr>
          <w:rFonts w:ascii="Times" w:hAnsi="Times"/>
        </w:rPr>
        <w:t xml:space="preserve">Species delimitation in the cosmopolitan </w:t>
      </w:r>
      <w:proofErr w:type="spellStart"/>
      <w:r w:rsidRPr="00DE1B8E">
        <w:rPr>
          <w:rFonts w:ascii="Times" w:hAnsi="Times"/>
          <w:i/>
        </w:rPr>
        <w:t>Peltigera</w:t>
      </w:r>
      <w:proofErr w:type="spellEnd"/>
      <w:r w:rsidRPr="00DE1B8E">
        <w:rPr>
          <w:rFonts w:ascii="Times" w:hAnsi="Times"/>
        </w:rPr>
        <w:t xml:space="preserve"> section </w:t>
      </w:r>
      <w:proofErr w:type="spellStart"/>
      <w:r w:rsidRPr="00DE1B8E">
        <w:rPr>
          <w:rFonts w:ascii="Times" w:hAnsi="Times"/>
          <w:i/>
        </w:rPr>
        <w:t>Polydactylon</w:t>
      </w:r>
      <w:proofErr w:type="spellEnd"/>
      <w:r w:rsidRPr="00DE1B8E">
        <w:rPr>
          <w:rFonts w:ascii="Times" w:hAnsi="Times"/>
        </w:rPr>
        <w:t xml:space="preserve"> group (</w:t>
      </w:r>
      <w:proofErr w:type="spellStart"/>
      <w:r w:rsidRPr="00DE1B8E">
        <w:rPr>
          <w:rFonts w:ascii="Times" w:hAnsi="Times"/>
        </w:rPr>
        <w:t>Peltigerales</w:t>
      </w:r>
      <w:proofErr w:type="spellEnd"/>
      <w:r w:rsidRPr="00DE1B8E">
        <w:rPr>
          <w:rFonts w:ascii="Times" w:hAnsi="Times"/>
        </w:rPr>
        <w:t xml:space="preserve">, </w:t>
      </w:r>
      <w:proofErr w:type="spellStart"/>
      <w:r w:rsidRPr="00DE1B8E">
        <w:rPr>
          <w:rFonts w:ascii="Times" w:hAnsi="Times"/>
        </w:rPr>
        <w:t>Lecanoromycetes</w:t>
      </w:r>
      <w:proofErr w:type="spellEnd"/>
      <w:r w:rsidRPr="00DE1B8E">
        <w:rPr>
          <w:rFonts w:ascii="Times" w:hAnsi="Times"/>
        </w:rPr>
        <w:t xml:space="preserve">): comparison of methods based on molecular data and information about geography, </w:t>
      </w:r>
      <w:proofErr w:type="spellStart"/>
      <w:r w:rsidRPr="00DE1B8E">
        <w:rPr>
          <w:rFonts w:ascii="Times" w:hAnsi="Times"/>
        </w:rPr>
        <w:t>morphol</w:t>
      </w:r>
      <w:proofErr w:type="spellEnd"/>
      <w:r w:rsidRPr="00DE1B8E">
        <w:rPr>
          <w:rFonts w:ascii="Times" w:hAnsi="Times"/>
        </w:rPr>
        <w:t xml:space="preserve">- </w:t>
      </w:r>
      <w:proofErr w:type="spellStart"/>
      <w:r w:rsidRPr="00DE1B8E">
        <w:rPr>
          <w:rFonts w:ascii="Times" w:hAnsi="Times"/>
        </w:rPr>
        <w:t>ogy</w:t>
      </w:r>
      <w:proofErr w:type="spellEnd"/>
      <w:r w:rsidRPr="00DE1B8E">
        <w:rPr>
          <w:rFonts w:ascii="Times" w:hAnsi="Times"/>
        </w:rPr>
        <w:t xml:space="preserve"> and association with the </w:t>
      </w:r>
      <w:proofErr w:type="spellStart"/>
      <w:r w:rsidRPr="00DE1B8E">
        <w:rPr>
          <w:rFonts w:ascii="Times" w:hAnsi="Times"/>
        </w:rPr>
        <w:t>photobiont</w:t>
      </w:r>
      <w:proofErr w:type="spellEnd"/>
    </w:p>
    <w:p w14:paraId="2D5D3562" w14:textId="77777777" w:rsidR="005D78E4" w:rsidRPr="00DE1B8E" w:rsidRDefault="005D78E4" w:rsidP="005D78E4">
      <w:pPr>
        <w:rPr>
          <w:rFonts w:ascii="Times" w:hAnsi="Times"/>
        </w:rPr>
      </w:pPr>
    </w:p>
    <w:p w14:paraId="6E194287" w14:textId="7FC057A0" w:rsidR="005D78E4" w:rsidRPr="00DE1B8E" w:rsidRDefault="005D78E4" w:rsidP="005D78E4">
      <w:pPr>
        <w:rPr>
          <w:rFonts w:ascii="Times" w:hAnsi="Times"/>
        </w:rPr>
      </w:pPr>
      <w:r w:rsidRPr="00DE1B8E">
        <w:rPr>
          <w:rFonts w:ascii="Times" w:hAnsi="Times"/>
        </w:rPr>
        <w:t xml:space="preserve">Nicolas Magain, François </w:t>
      </w:r>
      <w:proofErr w:type="spellStart"/>
      <w:r w:rsidRPr="00DE1B8E">
        <w:rPr>
          <w:rFonts w:ascii="Times" w:hAnsi="Times"/>
        </w:rPr>
        <w:t>Lutzoni</w:t>
      </w:r>
      <w:proofErr w:type="spellEnd"/>
      <w:r w:rsidRPr="00DE1B8E">
        <w:rPr>
          <w:rFonts w:ascii="Times" w:hAnsi="Times"/>
        </w:rPr>
        <w:t xml:space="preserve">, Michael </w:t>
      </w:r>
      <w:proofErr w:type="spellStart"/>
      <w:r w:rsidRPr="00DE1B8E">
        <w:rPr>
          <w:rFonts w:ascii="Times" w:hAnsi="Times"/>
        </w:rPr>
        <w:t>Gajdeczka</w:t>
      </w:r>
      <w:proofErr w:type="spellEnd"/>
      <w:r w:rsidRPr="00DE1B8E">
        <w:rPr>
          <w:rFonts w:ascii="Times" w:hAnsi="Times"/>
        </w:rPr>
        <w:t xml:space="preserve">, Bernard </w:t>
      </w:r>
      <w:proofErr w:type="spellStart"/>
      <w:r w:rsidRPr="00DE1B8E">
        <w:rPr>
          <w:rFonts w:ascii="Times" w:hAnsi="Times"/>
        </w:rPr>
        <w:t>Goffinet</w:t>
      </w:r>
      <w:proofErr w:type="spellEnd"/>
      <w:r w:rsidRPr="00DE1B8E">
        <w:rPr>
          <w:rFonts w:ascii="Times" w:hAnsi="Times"/>
        </w:rPr>
        <w:t xml:space="preserve">, </w:t>
      </w:r>
      <w:proofErr w:type="spellStart"/>
      <w:r w:rsidRPr="00DE1B8E">
        <w:rPr>
          <w:rFonts w:ascii="Times" w:hAnsi="Times"/>
        </w:rPr>
        <w:t>Emmanuël</w:t>
      </w:r>
      <w:proofErr w:type="spellEnd"/>
      <w:r w:rsidRPr="00DE1B8E">
        <w:rPr>
          <w:rFonts w:ascii="Times" w:hAnsi="Times"/>
        </w:rPr>
        <w:t xml:space="preserve"> </w:t>
      </w:r>
      <w:proofErr w:type="spellStart"/>
      <w:r w:rsidRPr="00DE1B8E">
        <w:rPr>
          <w:rFonts w:ascii="Times" w:hAnsi="Times"/>
        </w:rPr>
        <w:t>Sérusiaux</w:t>
      </w:r>
      <w:proofErr w:type="spellEnd"/>
      <w:r w:rsidRPr="00DE1B8E">
        <w:rPr>
          <w:rFonts w:ascii="Times" w:hAnsi="Times"/>
        </w:rPr>
        <w:t xml:space="preserve"> &amp; </w:t>
      </w:r>
      <w:proofErr w:type="spellStart"/>
      <w:r w:rsidRPr="00DE1B8E">
        <w:rPr>
          <w:rFonts w:ascii="Times" w:hAnsi="Times"/>
        </w:rPr>
        <w:t>Jolanta</w:t>
      </w:r>
      <w:proofErr w:type="spellEnd"/>
      <w:r w:rsidRPr="00DE1B8E">
        <w:rPr>
          <w:rFonts w:ascii="Times" w:hAnsi="Times"/>
        </w:rPr>
        <w:t xml:space="preserve"> </w:t>
      </w:r>
      <w:proofErr w:type="spellStart"/>
      <w:r w:rsidRPr="00DE1B8E">
        <w:rPr>
          <w:rFonts w:ascii="Times" w:hAnsi="Times"/>
        </w:rPr>
        <w:t>Miadlikowska</w:t>
      </w:r>
      <w:proofErr w:type="spellEnd"/>
    </w:p>
    <w:p w14:paraId="10EE8DD6" w14:textId="77777777" w:rsidR="005D78E4" w:rsidRPr="00DE1B8E" w:rsidRDefault="005D78E4" w:rsidP="005D78E4">
      <w:pPr>
        <w:rPr>
          <w:rFonts w:ascii="Times" w:hAnsi="Times"/>
        </w:rPr>
      </w:pPr>
    </w:p>
    <w:p w14:paraId="5A1A3744" w14:textId="77777777" w:rsidR="005D78E4" w:rsidRPr="00DE1B8E" w:rsidRDefault="005D78E4" w:rsidP="005D78E4">
      <w:pPr>
        <w:rPr>
          <w:rFonts w:ascii="Times" w:hAnsi="Times"/>
          <w:b/>
        </w:rPr>
      </w:pPr>
      <w:r w:rsidRPr="00DE1B8E">
        <w:rPr>
          <w:rFonts w:ascii="Times" w:hAnsi="Times"/>
          <w:b/>
        </w:rPr>
        <w:t>Abstract</w:t>
      </w:r>
    </w:p>
    <w:p w14:paraId="2AC41632" w14:textId="77777777" w:rsidR="005D78E4" w:rsidRPr="00DE1B8E" w:rsidRDefault="005D78E4" w:rsidP="005D78E4">
      <w:pPr>
        <w:rPr>
          <w:rFonts w:ascii="Times" w:hAnsi="Times"/>
        </w:rPr>
      </w:pPr>
    </w:p>
    <w:p w14:paraId="24157780" w14:textId="5748CE38" w:rsidR="005D78E4" w:rsidRPr="00DE1B8E" w:rsidRDefault="005D78E4" w:rsidP="005D78E4">
      <w:pPr>
        <w:rPr>
          <w:rFonts w:ascii="Times" w:hAnsi="Times"/>
        </w:rPr>
      </w:pPr>
      <w:r w:rsidRPr="00DE1B8E">
        <w:rPr>
          <w:rFonts w:ascii="Times" w:hAnsi="Times"/>
        </w:rPr>
        <w:t xml:space="preserve">We reconstructed the phylogeny of the </w:t>
      </w:r>
      <w:proofErr w:type="spellStart"/>
      <w:r w:rsidRPr="00DE1B8E">
        <w:rPr>
          <w:rFonts w:ascii="Times" w:hAnsi="Times"/>
        </w:rPr>
        <w:t>mycobiont</w:t>
      </w:r>
      <w:proofErr w:type="spellEnd"/>
      <w:r w:rsidRPr="00DE1B8E">
        <w:rPr>
          <w:rFonts w:ascii="Times" w:hAnsi="Times"/>
        </w:rPr>
        <w:t xml:space="preserve"> of </w:t>
      </w:r>
      <w:proofErr w:type="spellStart"/>
      <w:r w:rsidRPr="00DE1B8E">
        <w:rPr>
          <w:rFonts w:ascii="Times" w:hAnsi="Times"/>
          <w:i/>
        </w:rPr>
        <w:t>Peltigera</w:t>
      </w:r>
      <w:proofErr w:type="spellEnd"/>
      <w:r w:rsidRPr="00DE1B8E">
        <w:rPr>
          <w:rFonts w:ascii="Times" w:hAnsi="Times"/>
        </w:rPr>
        <w:t xml:space="preserve"> section </w:t>
      </w:r>
      <w:proofErr w:type="spellStart"/>
      <w:r w:rsidRPr="00DE1B8E">
        <w:rPr>
          <w:rFonts w:ascii="Times" w:hAnsi="Times"/>
          <w:i/>
        </w:rPr>
        <w:t>Polydactylon</w:t>
      </w:r>
      <w:proofErr w:type="spellEnd"/>
      <w:r w:rsidRPr="00DE1B8E">
        <w:rPr>
          <w:rFonts w:ascii="Times" w:hAnsi="Times"/>
        </w:rPr>
        <w:t xml:space="preserve"> based on molecular data from eight loci, including three newly designed </w:t>
      </w:r>
      <w:proofErr w:type="spellStart"/>
      <w:r w:rsidRPr="00DE1B8E">
        <w:rPr>
          <w:rFonts w:ascii="Times" w:hAnsi="Times"/>
        </w:rPr>
        <w:t>intergenic</w:t>
      </w:r>
      <w:proofErr w:type="spellEnd"/>
      <w:r w:rsidRPr="00DE1B8E">
        <w:rPr>
          <w:rFonts w:ascii="Times" w:hAnsi="Times"/>
        </w:rPr>
        <w:t xml:space="preserve"> </w:t>
      </w:r>
      <w:proofErr w:type="spellStart"/>
      <w:r w:rsidRPr="00DE1B8E">
        <w:rPr>
          <w:rFonts w:ascii="Times" w:hAnsi="Times"/>
          <w:i/>
        </w:rPr>
        <w:t>Peltigera</w:t>
      </w:r>
      <w:proofErr w:type="spellEnd"/>
      <w:r w:rsidRPr="00DE1B8E">
        <w:rPr>
          <w:rFonts w:ascii="Times" w:hAnsi="Times"/>
        </w:rPr>
        <w:t xml:space="preserve">-specific markers (IGS1, IGS3 and IGS16) and applied five species delimitation methods. We focused on two major clades of the section: the </w:t>
      </w:r>
      <w:proofErr w:type="spellStart"/>
      <w:r w:rsidRPr="00DE1B8E">
        <w:rPr>
          <w:rFonts w:ascii="Times" w:hAnsi="Times"/>
        </w:rPr>
        <w:t>Scabrosoid</w:t>
      </w:r>
      <w:proofErr w:type="spellEnd"/>
      <w:r w:rsidRPr="00DE1B8E">
        <w:rPr>
          <w:rFonts w:ascii="Times" w:hAnsi="Times"/>
        </w:rPr>
        <w:t xml:space="preserve"> clade, where the lineages representing putative species are well delimited and most phylogenetic relationships among them are highly supported by bootstrap values; and the </w:t>
      </w:r>
      <w:proofErr w:type="spellStart"/>
      <w:r w:rsidRPr="00DE1B8E">
        <w:rPr>
          <w:rFonts w:ascii="Times" w:hAnsi="Times"/>
        </w:rPr>
        <w:t>Dolichorhizoid</w:t>
      </w:r>
      <w:proofErr w:type="spellEnd"/>
      <w:r w:rsidRPr="00DE1B8E">
        <w:rPr>
          <w:rFonts w:ascii="Times" w:hAnsi="Times"/>
        </w:rPr>
        <w:t xml:space="preserve"> clade, where substantially lower levels or resolution and bootstrap support was obtained and where species delimitation was more challenging. All methods resulted in mostly congruent species delimitations within the </w:t>
      </w:r>
      <w:proofErr w:type="spellStart"/>
      <w:r w:rsidRPr="00DE1B8E">
        <w:rPr>
          <w:rFonts w:ascii="Times" w:hAnsi="Times"/>
        </w:rPr>
        <w:t>Scabrosoid</w:t>
      </w:r>
      <w:proofErr w:type="spellEnd"/>
      <w:r w:rsidRPr="00DE1B8E">
        <w:rPr>
          <w:rFonts w:ascii="Times" w:hAnsi="Times"/>
        </w:rPr>
        <w:t xml:space="preserve"> clade. A total number of 12 species including 9 previously unrecognized species was detected. In the </w:t>
      </w:r>
      <w:proofErr w:type="spellStart"/>
      <w:r w:rsidRPr="00DE1B8E">
        <w:rPr>
          <w:rFonts w:ascii="Times" w:hAnsi="Times"/>
        </w:rPr>
        <w:t>Dolichorhizoid</w:t>
      </w:r>
      <w:proofErr w:type="spellEnd"/>
      <w:r w:rsidRPr="00DE1B8E">
        <w:rPr>
          <w:rFonts w:ascii="Times" w:hAnsi="Times"/>
        </w:rPr>
        <w:t xml:space="preserve"> clade, methods relying on different models and assumptions provided different species delimitations. The species delimitations we propose were based on a consensus among these various methods. We concluded that the </w:t>
      </w:r>
      <w:proofErr w:type="spellStart"/>
      <w:r w:rsidRPr="00DE1B8E">
        <w:rPr>
          <w:rFonts w:ascii="Times" w:hAnsi="Times"/>
        </w:rPr>
        <w:t>Dolichorhizoid</w:t>
      </w:r>
      <w:proofErr w:type="spellEnd"/>
      <w:r w:rsidRPr="00DE1B8E">
        <w:rPr>
          <w:rFonts w:ascii="Times" w:hAnsi="Times"/>
        </w:rPr>
        <w:t xml:space="preserve"> clade comprises 29 species, for which only 7 have already been described and named. The consensus approach revealed that most “evolutionary significant” species have relatively ￼well-defined distribution ranges (usually </w:t>
      </w:r>
      <w:proofErr w:type="spellStart"/>
      <w:r w:rsidRPr="00DE1B8E">
        <w:rPr>
          <w:rFonts w:ascii="Times" w:hAnsi="Times"/>
        </w:rPr>
        <w:t>panboreal</w:t>
      </w:r>
      <w:proofErr w:type="spellEnd"/>
      <w:r w:rsidRPr="00DE1B8E">
        <w:rPr>
          <w:rFonts w:ascii="Times" w:hAnsi="Times"/>
        </w:rPr>
        <w:t xml:space="preserve"> or restricted to a single biogeographic region), and cosmopolitan species names usually referred to assemblages of distinct evolutionary lineages. The majority of newly delimited species showed a high specificity towards their </w:t>
      </w:r>
      <w:proofErr w:type="spellStart"/>
      <w:r w:rsidRPr="00DE1B8E">
        <w:rPr>
          <w:rFonts w:ascii="Times" w:hAnsi="Times"/>
        </w:rPr>
        <w:t>cyanobionts</w:t>
      </w:r>
      <w:proofErr w:type="spellEnd"/>
      <w:r w:rsidRPr="00DE1B8E">
        <w:rPr>
          <w:rFonts w:ascii="Times" w:hAnsi="Times"/>
        </w:rPr>
        <w:t xml:space="preserve">. Information about geographic origin and patterns of </w:t>
      </w:r>
      <w:proofErr w:type="spellStart"/>
      <w:r w:rsidRPr="00DE1B8E">
        <w:rPr>
          <w:rFonts w:ascii="Times" w:hAnsi="Times"/>
        </w:rPr>
        <w:t>photobiont</w:t>
      </w:r>
      <w:proofErr w:type="spellEnd"/>
      <w:r w:rsidRPr="00DE1B8E">
        <w:rPr>
          <w:rFonts w:ascii="Times" w:hAnsi="Times"/>
        </w:rPr>
        <w:t xml:space="preserve"> association can be useful for species delimitation and identification.</w:t>
      </w:r>
    </w:p>
    <w:p w14:paraId="1F1C2EA3" w14:textId="77777777" w:rsidR="005D78E4" w:rsidRPr="00DE1B8E" w:rsidRDefault="005D78E4" w:rsidP="005D78E4">
      <w:pPr>
        <w:rPr>
          <w:rFonts w:ascii="Times" w:hAnsi="Times"/>
        </w:rPr>
      </w:pPr>
    </w:p>
    <w:p w14:paraId="14299A10" w14:textId="6696418A" w:rsidR="005D78E4" w:rsidRPr="00DE1B8E" w:rsidRDefault="005D78E4" w:rsidP="005D78E4">
      <w:pPr>
        <w:rPr>
          <w:rFonts w:ascii="Times" w:hAnsi="Times"/>
        </w:rPr>
      </w:pPr>
      <w:r w:rsidRPr="00DE1B8E">
        <w:rPr>
          <w:rFonts w:ascii="Times" w:hAnsi="Times"/>
        </w:rPr>
        <w:t xml:space="preserve">Key Words: </w:t>
      </w:r>
      <w:proofErr w:type="spellStart"/>
      <w:r w:rsidRPr="00DE1B8E">
        <w:rPr>
          <w:rFonts w:ascii="Times" w:hAnsi="Times"/>
        </w:rPr>
        <w:t>Structurama</w:t>
      </w:r>
      <w:proofErr w:type="spellEnd"/>
      <w:r w:rsidRPr="00DE1B8E">
        <w:rPr>
          <w:rFonts w:ascii="Times" w:hAnsi="Times"/>
        </w:rPr>
        <w:t xml:space="preserve">, </w:t>
      </w:r>
      <w:proofErr w:type="spellStart"/>
      <w:r w:rsidRPr="00DE1B8E">
        <w:rPr>
          <w:rFonts w:ascii="Times" w:hAnsi="Times"/>
        </w:rPr>
        <w:t>bGMYC</w:t>
      </w:r>
      <w:proofErr w:type="spellEnd"/>
      <w:r w:rsidRPr="00DE1B8E">
        <w:rPr>
          <w:rFonts w:ascii="Times" w:hAnsi="Times"/>
        </w:rPr>
        <w:t xml:space="preserve">, </w:t>
      </w:r>
      <w:proofErr w:type="spellStart"/>
      <w:r w:rsidRPr="00DE1B8E">
        <w:rPr>
          <w:rFonts w:ascii="Times" w:hAnsi="Times"/>
        </w:rPr>
        <w:t>bPTP</w:t>
      </w:r>
      <w:proofErr w:type="spellEnd"/>
      <w:r w:rsidRPr="00DE1B8E">
        <w:rPr>
          <w:rFonts w:ascii="Times" w:hAnsi="Times"/>
        </w:rPr>
        <w:t xml:space="preserve">, </w:t>
      </w:r>
      <w:proofErr w:type="spellStart"/>
      <w:r w:rsidRPr="00DE1B8E">
        <w:rPr>
          <w:rFonts w:ascii="Times" w:hAnsi="Times"/>
        </w:rPr>
        <w:t>spedestem</w:t>
      </w:r>
      <w:proofErr w:type="spellEnd"/>
      <w:r w:rsidRPr="00DE1B8E">
        <w:rPr>
          <w:rFonts w:ascii="Times" w:hAnsi="Times"/>
        </w:rPr>
        <w:t xml:space="preserve">, </w:t>
      </w:r>
      <w:proofErr w:type="spellStart"/>
      <w:r w:rsidRPr="00DE1B8E">
        <w:rPr>
          <w:rFonts w:ascii="Times" w:hAnsi="Times"/>
        </w:rPr>
        <w:t>bPP</w:t>
      </w:r>
      <w:proofErr w:type="spellEnd"/>
      <w:r w:rsidRPr="00DE1B8E">
        <w:rPr>
          <w:rFonts w:ascii="Times" w:hAnsi="Times"/>
        </w:rPr>
        <w:t xml:space="preserve">, coalescence, </w:t>
      </w:r>
      <w:proofErr w:type="spellStart"/>
      <w:r w:rsidRPr="00DE1B8E">
        <w:rPr>
          <w:rFonts w:ascii="Times" w:hAnsi="Times"/>
        </w:rPr>
        <w:t>mycobiont</w:t>
      </w:r>
      <w:proofErr w:type="spellEnd"/>
      <w:r w:rsidRPr="00DE1B8E">
        <w:rPr>
          <w:rFonts w:ascii="Times" w:hAnsi="Times"/>
        </w:rPr>
        <w:t xml:space="preserve">, lichen, </w:t>
      </w:r>
      <w:proofErr w:type="spellStart"/>
      <w:r w:rsidRPr="00DE1B8E">
        <w:rPr>
          <w:rFonts w:ascii="Times" w:hAnsi="Times"/>
          <w:i/>
        </w:rPr>
        <w:t>Nostoc</w:t>
      </w:r>
      <w:proofErr w:type="spellEnd"/>
      <w:r w:rsidRPr="00DE1B8E">
        <w:rPr>
          <w:rFonts w:ascii="Times" w:hAnsi="Times"/>
        </w:rPr>
        <w:t xml:space="preserve">, biogeography, </w:t>
      </w:r>
      <w:proofErr w:type="spellStart"/>
      <w:r w:rsidRPr="00DE1B8E">
        <w:rPr>
          <w:rFonts w:ascii="Times" w:hAnsi="Times"/>
        </w:rPr>
        <w:t>ascomycota</w:t>
      </w:r>
      <w:proofErr w:type="spellEnd"/>
      <w:r w:rsidRPr="00DE1B8E">
        <w:rPr>
          <w:rFonts w:ascii="Times" w:hAnsi="Times"/>
        </w:rPr>
        <w:t>, IGS</w:t>
      </w:r>
    </w:p>
    <w:p w14:paraId="1735D319" w14:textId="77777777" w:rsidR="005D78E4" w:rsidRPr="00DE1B8E" w:rsidRDefault="005D78E4" w:rsidP="00F7586A">
      <w:pPr>
        <w:rPr>
          <w:rFonts w:ascii="Times" w:hAnsi="Times"/>
        </w:rPr>
      </w:pPr>
    </w:p>
    <w:p w14:paraId="06F01C2F" w14:textId="77777777" w:rsidR="005D78E4" w:rsidRPr="00DE1B8E" w:rsidRDefault="005D78E4" w:rsidP="00F7586A">
      <w:pPr>
        <w:rPr>
          <w:rFonts w:ascii="Times" w:hAnsi="Times"/>
        </w:rPr>
      </w:pPr>
    </w:p>
    <w:p w14:paraId="4475F018" w14:textId="77777777" w:rsidR="005D78E4" w:rsidRPr="00DE1B8E" w:rsidRDefault="005D78E4" w:rsidP="00F7586A">
      <w:pPr>
        <w:rPr>
          <w:rFonts w:ascii="Times" w:hAnsi="Times"/>
        </w:rPr>
      </w:pPr>
    </w:p>
    <w:p w14:paraId="7B88AB52" w14:textId="77777777" w:rsidR="005D78E4" w:rsidRPr="00DE1B8E" w:rsidRDefault="005D78E4" w:rsidP="00F7586A">
      <w:pPr>
        <w:rPr>
          <w:rFonts w:ascii="Times" w:hAnsi="Times"/>
        </w:rPr>
      </w:pPr>
    </w:p>
    <w:p w14:paraId="45216A7D" w14:textId="77777777" w:rsidR="005D78E4" w:rsidRPr="00DE1B8E" w:rsidRDefault="005D78E4" w:rsidP="00F7586A">
      <w:pPr>
        <w:rPr>
          <w:rFonts w:ascii="Times" w:hAnsi="Times"/>
        </w:rPr>
      </w:pPr>
    </w:p>
    <w:p w14:paraId="2DFF276F" w14:textId="77777777" w:rsidR="005D78E4" w:rsidRPr="00DE1B8E" w:rsidRDefault="005D78E4" w:rsidP="00F7586A">
      <w:pPr>
        <w:rPr>
          <w:rFonts w:ascii="Times" w:hAnsi="Times"/>
        </w:rPr>
      </w:pPr>
    </w:p>
    <w:p w14:paraId="3098A7FD" w14:textId="77777777" w:rsidR="005D78E4" w:rsidRPr="00DE1B8E" w:rsidRDefault="005D78E4" w:rsidP="00F7586A">
      <w:pPr>
        <w:rPr>
          <w:rFonts w:ascii="Times" w:hAnsi="Times"/>
        </w:rPr>
      </w:pPr>
    </w:p>
    <w:p w14:paraId="6B716681" w14:textId="77777777" w:rsidR="005D78E4" w:rsidRPr="00DE1B8E" w:rsidRDefault="005D78E4" w:rsidP="00F7586A">
      <w:pPr>
        <w:rPr>
          <w:rFonts w:ascii="Times" w:hAnsi="Times"/>
        </w:rPr>
      </w:pPr>
    </w:p>
    <w:p w14:paraId="78765BA5" w14:textId="77777777" w:rsidR="005D78E4" w:rsidRPr="00DE1B8E" w:rsidRDefault="005D78E4" w:rsidP="00F7586A">
      <w:pPr>
        <w:rPr>
          <w:rFonts w:ascii="Times" w:hAnsi="Times"/>
        </w:rPr>
      </w:pPr>
    </w:p>
    <w:p w14:paraId="6FA6C1A6" w14:textId="77777777" w:rsidR="005D78E4" w:rsidRPr="00DE1B8E" w:rsidRDefault="005D78E4" w:rsidP="00F7586A">
      <w:pPr>
        <w:rPr>
          <w:rFonts w:ascii="Times" w:hAnsi="Times"/>
        </w:rPr>
      </w:pPr>
    </w:p>
    <w:p w14:paraId="6B5FEF1E" w14:textId="77777777" w:rsidR="005D78E4" w:rsidRPr="00DE1B8E" w:rsidRDefault="005D78E4" w:rsidP="00F7586A">
      <w:pPr>
        <w:rPr>
          <w:rFonts w:ascii="Times" w:hAnsi="Times"/>
        </w:rPr>
      </w:pPr>
    </w:p>
    <w:p w14:paraId="5A654ECD" w14:textId="77777777" w:rsidR="005D78E4" w:rsidRPr="00DE1B8E" w:rsidRDefault="005D78E4" w:rsidP="00F7586A">
      <w:pPr>
        <w:rPr>
          <w:rFonts w:ascii="Times" w:hAnsi="Times"/>
        </w:rPr>
      </w:pPr>
    </w:p>
    <w:p w14:paraId="7B8D06E1" w14:textId="77777777" w:rsidR="005D78E4" w:rsidRPr="00DE1B8E" w:rsidRDefault="005D78E4" w:rsidP="00F7586A">
      <w:pPr>
        <w:rPr>
          <w:rFonts w:ascii="Times" w:hAnsi="Times"/>
        </w:rPr>
      </w:pPr>
    </w:p>
    <w:p w14:paraId="6C4DE1F8" w14:textId="77777777" w:rsidR="005D78E4" w:rsidRPr="00DE1B8E" w:rsidRDefault="005D78E4" w:rsidP="00F7586A">
      <w:pPr>
        <w:rPr>
          <w:rFonts w:ascii="Times" w:hAnsi="Times"/>
        </w:rPr>
      </w:pPr>
    </w:p>
    <w:p w14:paraId="11DA8E7A" w14:textId="644DB11A" w:rsidR="00422C34" w:rsidRPr="00DE1B8E" w:rsidRDefault="00422C34" w:rsidP="00F7586A">
      <w:pPr>
        <w:rPr>
          <w:rFonts w:ascii="Times" w:hAnsi="Times"/>
          <w:b/>
        </w:rPr>
      </w:pPr>
      <w:r w:rsidRPr="00DE1B8E">
        <w:rPr>
          <w:rFonts w:ascii="Times" w:hAnsi="Times"/>
          <w:b/>
        </w:rPr>
        <w:t>Introduction</w:t>
      </w:r>
    </w:p>
    <w:p w14:paraId="634B8C2E" w14:textId="77777777" w:rsidR="00422C34" w:rsidRPr="00DE1B8E" w:rsidRDefault="00422C34" w:rsidP="00F7586A">
      <w:pPr>
        <w:rPr>
          <w:rFonts w:ascii="Times" w:hAnsi="Times"/>
        </w:rPr>
      </w:pPr>
    </w:p>
    <w:p w14:paraId="13901DF8" w14:textId="4F1099B0" w:rsidR="00422C34" w:rsidRPr="00DE1B8E" w:rsidRDefault="00422C34" w:rsidP="00F7586A">
      <w:pPr>
        <w:rPr>
          <w:rFonts w:ascii="Times" w:hAnsi="Times"/>
        </w:rPr>
      </w:pPr>
      <w:r w:rsidRPr="00DE1B8E">
        <w:rPr>
          <w:rFonts w:ascii="Times" w:hAnsi="Times"/>
        </w:rPr>
        <w:lastRenderedPageBreak/>
        <w:t xml:space="preserve">Species are key units to understand relationships among organisms, ecosystem dynamics, as well as to understand the dynamics of evolution. Defining biologically significant species units is thus very important for many aspects of the study of life. </w:t>
      </w:r>
    </w:p>
    <w:p w14:paraId="555593B6" w14:textId="77777777" w:rsidR="00422C34" w:rsidRPr="00DE1B8E" w:rsidRDefault="00422C34" w:rsidP="00F7586A">
      <w:pPr>
        <w:rPr>
          <w:rFonts w:ascii="Times" w:hAnsi="Times"/>
        </w:rPr>
      </w:pPr>
    </w:p>
    <w:p w14:paraId="2A8FC6AE" w14:textId="07D08627" w:rsidR="00422C34" w:rsidRPr="00DE1B8E" w:rsidRDefault="00422C34" w:rsidP="00F7586A">
      <w:pPr>
        <w:rPr>
          <w:rFonts w:ascii="Times" w:hAnsi="Times"/>
        </w:rPr>
      </w:pPr>
      <w:r w:rsidRPr="00DE1B8E">
        <w:rPr>
          <w:rFonts w:ascii="Times" w:hAnsi="Times"/>
        </w:rPr>
        <w:t>For long, the delimitation and identification of lichen-forming fungi was based solely on morphology.</w:t>
      </w:r>
    </w:p>
    <w:p w14:paraId="68C5D02F" w14:textId="77777777" w:rsidR="00422C34" w:rsidRPr="00DE1B8E" w:rsidRDefault="00422C34" w:rsidP="00F7586A">
      <w:pPr>
        <w:rPr>
          <w:rFonts w:ascii="Times" w:hAnsi="Times"/>
        </w:rPr>
      </w:pPr>
    </w:p>
    <w:p w14:paraId="3A32C0E9" w14:textId="5DAF85FD" w:rsidR="00422C34" w:rsidRPr="00DE1B8E" w:rsidRDefault="00422C34" w:rsidP="00422C34">
      <w:pPr>
        <w:jc w:val="both"/>
        <w:rPr>
          <w:ins w:id="0" w:author="Nicolas Magain" w:date="2014-10-10T10:36:00Z"/>
          <w:rFonts w:ascii="Times" w:hAnsi="Times"/>
        </w:rPr>
      </w:pPr>
      <w:r w:rsidRPr="00DE1B8E">
        <w:rPr>
          <w:rFonts w:ascii="Times" w:hAnsi="Times"/>
        </w:rPr>
        <w:t>However, molecular data highlighted the difficulty to correctly define boundaries among species (defined as "</w:t>
      </w:r>
      <w:r w:rsidRPr="00DE1B8E">
        <w:rPr>
          <w:rFonts w:ascii="Times" w:eastAsia="Times New Roman" w:hAnsi="Times"/>
        </w:rPr>
        <w:t xml:space="preserve">separately evolving </w:t>
      </w:r>
      <w:proofErr w:type="spellStart"/>
      <w:r w:rsidRPr="00DE1B8E">
        <w:rPr>
          <w:rFonts w:ascii="Times" w:eastAsia="Times New Roman" w:hAnsi="Times"/>
        </w:rPr>
        <w:t>metapopulation</w:t>
      </w:r>
      <w:proofErr w:type="spellEnd"/>
      <w:r w:rsidRPr="00DE1B8E">
        <w:rPr>
          <w:rFonts w:ascii="Times" w:eastAsia="Times New Roman" w:hAnsi="Times"/>
        </w:rPr>
        <w:t xml:space="preserve"> lineages";</w:t>
      </w:r>
      <w:r w:rsidR="00BC47A2" w:rsidRPr="00DE1B8E">
        <w:rPr>
          <w:rFonts w:ascii="Times" w:hAnsi="Times"/>
        </w:rPr>
        <w:t xml:space="preserve"> D</w:t>
      </w:r>
      <w:r w:rsidRPr="00DE1B8E">
        <w:rPr>
          <w:rFonts w:ascii="Times" w:hAnsi="Times"/>
        </w:rPr>
        <w:t xml:space="preserve">e </w:t>
      </w:r>
      <w:proofErr w:type="spellStart"/>
      <w:r w:rsidRPr="00DE1B8E">
        <w:rPr>
          <w:rFonts w:ascii="Times" w:hAnsi="Times"/>
        </w:rPr>
        <w:t>Queiroz</w:t>
      </w:r>
      <w:proofErr w:type="spellEnd"/>
      <w:r w:rsidR="00BC47A2" w:rsidRPr="00DE1B8E">
        <w:rPr>
          <w:rFonts w:ascii="Times" w:hAnsi="Times"/>
        </w:rPr>
        <w:t xml:space="preserve"> 1998</w:t>
      </w:r>
      <w:r w:rsidRPr="00DE1B8E">
        <w:rPr>
          <w:rFonts w:ascii="Times" w:hAnsi="Times"/>
        </w:rPr>
        <w:t xml:space="preserve">) in order to bridge the morphological and other commonly used species concepts (e.g., the biological species concept). </w:t>
      </w:r>
    </w:p>
    <w:p w14:paraId="7B7542DD" w14:textId="77777777" w:rsidR="00422C34" w:rsidRPr="00DE1B8E" w:rsidRDefault="00422C34" w:rsidP="00422C34">
      <w:pPr>
        <w:jc w:val="both"/>
        <w:rPr>
          <w:ins w:id="1" w:author="Nicolas Magain" w:date="2014-10-10T10:36:00Z"/>
          <w:rFonts w:ascii="Times" w:hAnsi="Times"/>
        </w:rPr>
      </w:pPr>
    </w:p>
    <w:p w14:paraId="240462CF" w14:textId="311BA2C0" w:rsidR="00422C34" w:rsidRPr="00DE1B8E" w:rsidRDefault="00422C34" w:rsidP="00422C34">
      <w:pPr>
        <w:jc w:val="both"/>
        <w:rPr>
          <w:rFonts w:ascii="Times" w:hAnsi="Times"/>
        </w:rPr>
      </w:pPr>
      <w:ins w:id="2" w:author="Nicolas Magain" w:date="2014-10-10T10:36:00Z">
        <w:r w:rsidRPr="00DE1B8E">
          <w:rPr>
            <w:rFonts w:ascii="Times" w:hAnsi="Times"/>
          </w:rPr>
          <w:t>Indeed, t</w:t>
        </w:r>
      </w:ins>
      <w:r w:rsidRPr="00DE1B8E">
        <w:rPr>
          <w:rFonts w:ascii="Times" w:hAnsi="Times"/>
        </w:rPr>
        <w:t xml:space="preserve">he morphological species concept can be very difficult to apply in fungi, including lichens, because the absence of diagnostic traits can lead to the recognition of fewer species than </w:t>
      </w:r>
      <w:proofErr w:type="spellStart"/>
      <w:r w:rsidRPr="00DE1B8E">
        <w:rPr>
          <w:rFonts w:ascii="Times" w:hAnsi="Times"/>
        </w:rPr>
        <w:t>phylogenetically</w:t>
      </w:r>
      <w:proofErr w:type="spellEnd"/>
      <w:r w:rsidRPr="00DE1B8E">
        <w:rPr>
          <w:rFonts w:ascii="Times" w:hAnsi="Times"/>
        </w:rPr>
        <w:t xml:space="preserve"> defined (e.g., </w:t>
      </w:r>
      <w:proofErr w:type="spellStart"/>
      <w:r w:rsidRPr="00DE1B8E">
        <w:rPr>
          <w:rFonts w:ascii="Times" w:hAnsi="Times"/>
        </w:rPr>
        <w:t>Crespo</w:t>
      </w:r>
      <w:proofErr w:type="spellEnd"/>
      <w:r w:rsidRPr="00DE1B8E">
        <w:rPr>
          <w:rFonts w:ascii="Times" w:hAnsi="Times"/>
        </w:rPr>
        <w:t xml:space="preserve"> &amp; Perez-Ortega 2009; </w:t>
      </w:r>
      <w:proofErr w:type="spellStart"/>
      <w:r w:rsidRPr="00DE1B8E">
        <w:rPr>
          <w:rFonts w:ascii="Times" w:hAnsi="Times"/>
        </w:rPr>
        <w:t>Miadlikowska</w:t>
      </w:r>
      <w:proofErr w:type="spellEnd"/>
      <w:r w:rsidRPr="00DE1B8E">
        <w:rPr>
          <w:rFonts w:ascii="Times" w:hAnsi="Times"/>
        </w:rPr>
        <w:t xml:space="preserve"> et al, 2014). Intraspecific plasticity can be often higher than interspecific differences, leading to the circumscription of species representing different phenotypes within a single evolutionary lineage (e.g., </w:t>
      </w:r>
      <w:proofErr w:type="spellStart"/>
      <w:r w:rsidRPr="00DE1B8E">
        <w:rPr>
          <w:rFonts w:ascii="Times" w:hAnsi="Times"/>
        </w:rPr>
        <w:t>Pino-Bodas</w:t>
      </w:r>
      <w:proofErr w:type="spellEnd"/>
      <w:r w:rsidRPr="00DE1B8E">
        <w:rPr>
          <w:rFonts w:ascii="Times" w:hAnsi="Times"/>
        </w:rPr>
        <w:t xml:space="preserve"> et al. 2011). It can also be very difficult to detect morphological convergence when characters lack distinct developmental signature, and as a consequence unrelated lineages were sometimes embedded within the same species (e.g., </w:t>
      </w:r>
      <w:proofErr w:type="spellStart"/>
      <w:r w:rsidRPr="00DE1B8E">
        <w:rPr>
          <w:rFonts w:ascii="Times" w:hAnsi="Times"/>
        </w:rPr>
        <w:t>Lumbsch</w:t>
      </w:r>
      <w:proofErr w:type="spellEnd"/>
      <w:r w:rsidRPr="00DE1B8E">
        <w:rPr>
          <w:rFonts w:ascii="Times" w:hAnsi="Times"/>
        </w:rPr>
        <w:t xml:space="preserve"> et al. 2005, </w:t>
      </w:r>
      <w:proofErr w:type="spellStart"/>
      <w:r w:rsidRPr="00DE1B8E">
        <w:rPr>
          <w:rFonts w:ascii="Times" w:hAnsi="Times"/>
        </w:rPr>
        <w:t>Otalora</w:t>
      </w:r>
      <w:proofErr w:type="spellEnd"/>
      <w:r w:rsidRPr="00DE1B8E">
        <w:rPr>
          <w:rFonts w:ascii="Times" w:hAnsi="Times"/>
        </w:rPr>
        <w:t xml:space="preserve"> &amp; </w:t>
      </w:r>
      <w:proofErr w:type="spellStart"/>
      <w:r w:rsidRPr="00DE1B8E">
        <w:rPr>
          <w:rFonts w:ascii="Times" w:hAnsi="Times"/>
        </w:rPr>
        <w:t>Wedin</w:t>
      </w:r>
      <w:proofErr w:type="spellEnd"/>
      <w:r w:rsidRPr="00DE1B8E">
        <w:rPr>
          <w:rFonts w:ascii="Times" w:hAnsi="Times"/>
        </w:rPr>
        <w:t xml:space="preserve"> 2013, </w:t>
      </w:r>
      <w:proofErr w:type="spellStart"/>
      <w:r w:rsidRPr="00DE1B8E">
        <w:rPr>
          <w:rFonts w:ascii="Times" w:hAnsi="Times"/>
        </w:rPr>
        <w:t>Passo</w:t>
      </w:r>
      <w:proofErr w:type="spellEnd"/>
      <w:r w:rsidRPr="00DE1B8E">
        <w:rPr>
          <w:rFonts w:ascii="Times" w:hAnsi="Times"/>
        </w:rPr>
        <w:t xml:space="preserve"> et al. 2008). Moreover, cryptic species that cannot be recognized based solely on the morphology have been frequently detected in lichen-forming fungi, including well-studied taxa from well-sampled areas (e.g., </w:t>
      </w:r>
      <w:proofErr w:type="spellStart"/>
      <w:r w:rsidRPr="00DE1B8E">
        <w:rPr>
          <w:rFonts w:ascii="Times" w:hAnsi="Times"/>
        </w:rPr>
        <w:t>Lumbsch</w:t>
      </w:r>
      <w:proofErr w:type="spellEnd"/>
      <w:r w:rsidRPr="00DE1B8E">
        <w:rPr>
          <w:rFonts w:ascii="Times" w:hAnsi="Times"/>
        </w:rPr>
        <w:t xml:space="preserve"> &amp; Leavitt 2011).</w:t>
      </w:r>
      <w:r w:rsidRPr="00DE1B8E">
        <w:rPr>
          <w:rFonts w:ascii="Times" w:eastAsia="Times New Roman" w:hAnsi="Times"/>
          <w:i/>
        </w:rPr>
        <w:t xml:space="preserve"> </w:t>
      </w:r>
      <w:proofErr w:type="spellStart"/>
      <w:r w:rsidRPr="00DE1B8E">
        <w:rPr>
          <w:rFonts w:ascii="Times" w:eastAsia="Times New Roman" w:hAnsi="Times"/>
        </w:rPr>
        <w:t>Biogeographical</w:t>
      </w:r>
      <w:proofErr w:type="spellEnd"/>
      <w:r w:rsidRPr="00DE1B8E">
        <w:rPr>
          <w:rFonts w:ascii="Times" w:eastAsia="Times New Roman" w:hAnsi="Times"/>
        </w:rPr>
        <w:t xml:space="preserve"> factors shaping the systematics of lichen-forming fungi </w:t>
      </w:r>
      <w:r w:rsidR="00BC47A2" w:rsidRPr="00DE1B8E">
        <w:rPr>
          <w:rFonts w:ascii="Times" w:eastAsia="Times New Roman" w:hAnsi="Times"/>
        </w:rPr>
        <w:t>were</w:t>
      </w:r>
      <w:r w:rsidRPr="00DE1B8E">
        <w:rPr>
          <w:rFonts w:ascii="Times" w:eastAsia="Times New Roman" w:hAnsi="Times"/>
        </w:rPr>
        <w:t xml:space="preserve"> often neglected.  For example, the same species name was often applied to </w:t>
      </w:r>
      <w:r w:rsidR="0039275A" w:rsidRPr="00DE1B8E">
        <w:rPr>
          <w:rFonts w:ascii="Times" w:eastAsia="Times New Roman" w:hAnsi="Times"/>
        </w:rPr>
        <w:t>morphologically</w:t>
      </w:r>
      <w:r w:rsidRPr="00DE1B8E">
        <w:rPr>
          <w:rFonts w:ascii="Times" w:eastAsia="Times New Roman" w:hAnsi="Times"/>
        </w:rPr>
        <w:t xml:space="preserve"> similar individuals from different continents, when they might be drastically different genetically (e.g., Leavitt et al. 2011).</w:t>
      </w:r>
      <w:r w:rsidRPr="00DE1B8E">
        <w:rPr>
          <w:rFonts w:ascii="Times" w:hAnsi="Times"/>
        </w:rPr>
        <w:t xml:space="preserve"> As a result, species based on morphological concepts (</w:t>
      </w:r>
      <w:proofErr w:type="spellStart"/>
      <w:r w:rsidRPr="00DE1B8E">
        <w:rPr>
          <w:rFonts w:ascii="Times" w:hAnsi="Times"/>
        </w:rPr>
        <w:t>morphospecies</w:t>
      </w:r>
      <w:proofErr w:type="spellEnd"/>
      <w:r w:rsidRPr="00DE1B8E">
        <w:rPr>
          <w:rFonts w:ascii="Times" w:hAnsi="Times"/>
        </w:rPr>
        <w:t xml:space="preserve">), might not always represent biologically or </w:t>
      </w:r>
      <w:proofErr w:type="spellStart"/>
      <w:r w:rsidRPr="00DE1B8E">
        <w:rPr>
          <w:rFonts w:ascii="Times" w:hAnsi="Times"/>
        </w:rPr>
        <w:t>phylogenetically</w:t>
      </w:r>
      <w:proofErr w:type="spellEnd"/>
      <w:r w:rsidRPr="00DE1B8E">
        <w:rPr>
          <w:rFonts w:ascii="Times" w:hAnsi="Times"/>
        </w:rPr>
        <w:t xml:space="preserve"> meaningful units.  Moreover, recognition and circumscription of morphological traits are sometimes arbitrary and authors may diverge on boundaries among morphologically defined species. </w:t>
      </w:r>
      <w:proofErr w:type="spellStart"/>
      <w:r w:rsidRPr="00DE1B8E">
        <w:rPr>
          <w:rFonts w:ascii="Times" w:hAnsi="Times"/>
        </w:rPr>
        <w:t>Chemotypic</w:t>
      </w:r>
      <w:proofErr w:type="spellEnd"/>
      <w:r w:rsidRPr="00DE1B8E">
        <w:rPr>
          <w:rFonts w:ascii="Times" w:hAnsi="Times"/>
        </w:rPr>
        <w:t xml:space="preserve"> variation (differences in the set of secondary compounds) as an alternative tool for species delimitation was proved to be unreliable because the chemical traits often vary depending on the stage of lichen development, </w:t>
      </w:r>
      <w:r w:rsidR="0090072D" w:rsidRPr="00DE1B8E">
        <w:rPr>
          <w:rFonts w:ascii="Times" w:hAnsi="Times"/>
        </w:rPr>
        <w:t xml:space="preserve">the </w:t>
      </w:r>
      <w:r w:rsidRPr="00DE1B8E">
        <w:rPr>
          <w:rFonts w:ascii="Times" w:hAnsi="Times"/>
        </w:rPr>
        <w:t xml:space="preserve">part of the </w:t>
      </w:r>
      <w:proofErr w:type="spellStart"/>
      <w:r w:rsidRPr="00DE1B8E">
        <w:rPr>
          <w:rFonts w:ascii="Times" w:hAnsi="Times"/>
        </w:rPr>
        <w:t>thallus</w:t>
      </w:r>
      <w:proofErr w:type="spellEnd"/>
      <w:r w:rsidRPr="00DE1B8E">
        <w:rPr>
          <w:rFonts w:ascii="Times" w:hAnsi="Times"/>
        </w:rPr>
        <w:t xml:space="preserve"> or </w:t>
      </w:r>
      <w:r w:rsidR="0090072D" w:rsidRPr="00DE1B8E">
        <w:rPr>
          <w:rFonts w:ascii="Times" w:hAnsi="Times"/>
        </w:rPr>
        <w:t xml:space="preserve">the </w:t>
      </w:r>
      <w:r w:rsidRPr="00DE1B8E">
        <w:rPr>
          <w:rFonts w:ascii="Times" w:hAnsi="Times"/>
        </w:rPr>
        <w:t>ecological conditions (</w:t>
      </w:r>
      <w:proofErr w:type="spellStart"/>
      <w:r w:rsidRPr="00DE1B8E">
        <w:rPr>
          <w:rFonts w:ascii="Times" w:hAnsi="Times"/>
        </w:rPr>
        <w:t>Lumbsch</w:t>
      </w:r>
      <w:proofErr w:type="spellEnd"/>
      <w:r w:rsidRPr="00DE1B8E">
        <w:rPr>
          <w:rFonts w:ascii="Times" w:hAnsi="Times"/>
        </w:rPr>
        <w:t xml:space="preserve"> 1998).</w:t>
      </w:r>
    </w:p>
    <w:p w14:paraId="574F669B" w14:textId="77777777" w:rsidR="00422C34" w:rsidRPr="00DE1B8E" w:rsidRDefault="00422C34" w:rsidP="00422C34">
      <w:pPr>
        <w:jc w:val="both"/>
        <w:rPr>
          <w:rFonts w:ascii="Times" w:hAnsi="Times"/>
        </w:rPr>
      </w:pPr>
    </w:p>
    <w:p w14:paraId="1C20261F" w14:textId="7DBD317B" w:rsidR="00422C34" w:rsidRPr="00DE1B8E" w:rsidRDefault="00422C34" w:rsidP="00422C34">
      <w:pPr>
        <w:jc w:val="both"/>
        <w:rPr>
          <w:rFonts w:ascii="Times" w:hAnsi="Times"/>
        </w:rPr>
      </w:pPr>
      <w:r w:rsidRPr="00DE1B8E">
        <w:rPr>
          <w:rFonts w:ascii="Times" w:hAnsi="Times"/>
        </w:rPr>
        <w:t xml:space="preserve">Recognizing biological species </w:t>
      </w:r>
      <w:proofErr w:type="spellStart"/>
      <w:r w:rsidRPr="00DE1B8E">
        <w:rPr>
          <w:rFonts w:ascii="Times" w:hAnsi="Times"/>
        </w:rPr>
        <w:t>sensu</w:t>
      </w:r>
      <w:proofErr w:type="spellEnd"/>
      <w:r w:rsidRPr="00DE1B8E">
        <w:rPr>
          <w:rFonts w:ascii="Times" w:hAnsi="Times"/>
        </w:rPr>
        <w:t xml:space="preserve"> </w:t>
      </w:r>
      <w:proofErr w:type="spellStart"/>
      <w:r w:rsidRPr="00DE1B8E">
        <w:rPr>
          <w:rFonts w:ascii="Times" w:hAnsi="Times"/>
        </w:rPr>
        <w:t>Mayr</w:t>
      </w:r>
      <w:proofErr w:type="spellEnd"/>
      <w:r w:rsidRPr="00DE1B8E">
        <w:rPr>
          <w:rFonts w:ascii="Times" w:hAnsi="Times"/>
        </w:rPr>
        <w:t xml:space="preserve"> (1940; “groups of actually or potentially interbreeding natural populations which are reproductively isolated from other such groups”), by testing the mating compatibility, is problematic in lichens because most </w:t>
      </w:r>
      <w:proofErr w:type="spellStart"/>
      <w:r w:rsidRPr="00DE1B8E">
        <w:rPr>
          <w:rFonts w:ascii="Times" w:hAnsi="Times"/>
        </w:rPr>
        <w:t>lichenized</w:t>
      </w:r>
      <w:proofErr w:type="spellEnd"/>
      <w:r w:rsidRPr="00DE1B8E">
        <w:rPr>
          <w:rFonts w:ascii="Times" w:hAnsi="Times"/>
        </w:rPr>
        <w:t xml:space="preserve"> fungi do not grow in artificial conditions. Moreover, lichens grow very slowly and their spores are tiny, difficult to observe and can be carried on very long distances, resulting in a great difficulty to monitor and test lichen reproduction (but see </w:t>
      </w:r>
      <w:proofErr w:type="spellStart"/>
      <w:r w:rsidR="00382B42" w:rsidRPr="00DE1B8E">
        <w:rPr>
          <w:rFonts w:ascii="Times" w:hAnsi="Times"/>
        </w:rPr>
        <w:t>Zoller</w:t>
      </w:r>
      <w:proofErr w:type="spellEnd"/>
      <w:r w:rsidR="00382B42" w:rsidRPr="00DE1B8E">
        <w:rPr>
          <w:rFonts w:ascii="Times" w:hAnsi="Times"/>
        </w:rPr>
        <w:t xml:space="preserve"> et al. 1999</w:t>
      </w:r>
      <w:r w:rsidRPr="00DE1B8E">
        <w:rPr>
          <w:rFonts w:ascii="Times" w:hAnsi="Times"/>
        </w:rPr>
        <w:t xml:space="preserve">). Asexuality or </w:t>
      </w:r>
      <w:proofErr w:type="spellStart"/>
      <w:r w:rsidRPr="00DE1B8E">
        <w:rPr>
          <w:rFonts w:ascii="Times" w:hAnsi="Times"/>
        </w:rPr>
        <w:t>homothallism</w:t>
      </w:r>
      <w:proofErr w:type="spellEnd"/>
      <w:r w:rsidRPr="00DE1B8E">
        <w:rPr>
          <w:rFonts w:ascii="Times" w:hAnsi="Times"/>
        </w:rPr>
        <w:t xml:space="preserve"> in some species are also factors that complicate mating tests on lichens (Taylor et al., 2000; but see </w:t>
      </w:r>
      <w:proofErr w:type="spellStart"/>
      <w:r w:rsidR="00382B42" w:rsidRPr="00DE1B8E">
        <w:rPr>
          <w:rFonts w:ascii="Times" w:hAnsi="Times"/>
        </w:rPr>
        <w:t>Scherrer</w:t>
      </w:r>
      <w:proofErr w:type="spellEnd"/>
      <w:r w:rsidR="00382B42" w:rsidRPr="00DE1B8E">
        <w:rPr>
          <w:rFonts w:ascii="Times" w:hAnsi="Times"/>
        </w:rPr>
        <w:t xml:space="preserve"> et al. 2005</w:t>
      </w:r>
      <w:r w:rsidRPr="00DE1B8E">
        <w:rPr>
          <w:rFonts w:ascii="Times" w:hAnsi="Times"/>
        </w:rPr>
        <w:t>).</w:t>
      </w:r>
    </w:p>
    <w:p w14:paraId="186336A0" w14:textId="77777777" w:rsidR="00422C34" w:rsidRPr="00DE1B8E" w:rsidRDefault="00422C34" w:rsidP="00422C34">
      <w:pPr>
        <w:jc w:val="both"/>
        <w:rPr>
          <w:rFonts w:ascii="Times" w:hAnsi="Times"/>
        </w:rPr>
      </w:pPr>
    </w:p>
    <w:p w14:paraId="313356EB" w14:textId="0ADBD341" w:rsidR="00422C34" w:rsidRPr="00DE1B8E" w:rsidRDefault="00422C34" w:rsidP="00422C34">
      <w:pPr>
        <w:jc w:val="both"/>
        <w:rPr>
          <w:ins w:id="3" w:author="Nicolas Magain" w:date="2014-10-10T10:36:00Z"/>
          <w:rFonts w:ascii="Times" w:hAnsi="Times"/>
        </w:rPr>
      </w:pPr>
      <w:r w:rsidRPr="00DE1B8E">
        <w:rPr>
          <w:rFonts w:ascii="Times" w:hAnsi="Times"/>
        </w:rPr>
        <w:t>However, the availability of molecular data has made possible to apply in lichen-forming fungi the phylogenetic species concept ("</w:t>
      </w:r>
      <w:r w:rsidRPr="00DE1B8E">
        <w:rPr>
          <w:rFonts w:ascii="Times" w:eastAsia="Times New Roman" w:hAnsi="Times"/>
        </w:rPr>
        <w:t>a</w:t>
      </w:r>
      <w:r w:rsidRPr="00DE1B8E">
        <w:rPr>
          <w:rFonts w:ascii="Times" w:hAnsi="Times"/>
        </w:rPr>
        <w:t xml:space="preserve"> </w:t>
      </w:r>
      <w:r w:rsidRPr="00DE1B8E">
        <w:rPr>
          <w:rFonts w:ascii="Times" w:eastAsia="Times New Roman" w:hAnsi="Times"/>
        </w:rPr>
        <w:t>diagnosable cluster of individuals within which there is a parental</w:t>
      </w:r>
      <w:r w:rsidRPr="00DE1B8E">
        <w:rPr>
          <w:rFonts w:ascii="Times" w:hAnsi="Times"/>
        </w:rPr>
        <w:t xml:space="preserve"> </w:t>
      </w:r>
      <w:r w:rsidRPr="00DE1B8E">
        <w:rPr>
          <w:rFonts w:ascii="Times" w:eastAsia="Times New Roman" w:hAnsi="Times"/>
        </w:rPr>
        <w:t>pattern of ancestry and descent, beyond which there is not, and which exhibits a pattern of phylogenetic ancestry and descent among units of like kind’</w:t>
      </w:r>
      <w:r w:rsidR="00FC2516" w:rsidRPr="00DE1B8E">
        <w:rPr>
          <w:rFonts w:ascii="Times" w:eastAsia="Times New Roman" w:hAnsi="Times"/>
        </w:rPr>
        <w:t>’</w:t>
      </w:r>
      <w:r w:rsidRPr="00DE1B8E">
        <w:rPr>
          <w:rFonts w:ascii="Times" w:eastAsia="Times New Roman" w:hAnsi="Times"/>
        </w:rPr>
        <w:t xml:space="preserve">; </w:t>
      </w:r>
      <w:proofErr w:type="spellStart"/>
      <w:r w:rsidRPr="00DE1B8E">
        <w:rPr>
          <w:rFonts w:ascii="Times" w:eastAsia="Times New Roman" w:hAnsi="Times"/>
        </w:rPr>
        <w:t>Eldredge</w:t>
      </w:r>
      <w:proofErr w:type="spellEnd"/>
      <w:r w:rsidRPr="00DE1B8E">
        <w:rPr>
          <w:rFonts w:ascii="Times" w:eastAsia="Times New Roman" w:hAnsi="Times"/>
        </w:rPr>
        <w:t xml:space="preserve"> and </w:t>
      </w:r>
      <w:proofErr w:type="spellStart"/>
      <w:r w:rsidRPr="00DE1B8E">
        <w:rPr>
          <w:rFonts w:ascii="Times" w:eastAsia="Times New Roman" w:hAnsi="Times"/>
        </w:rPr>
        <w:t>Cracraft</w:t>
      </w:r>
      <w:proofErr w:type="spellEnd"/>
      <w:r w:rsidRPr="00DE1B8E">
        <w:rPr>
          <w:rFonts w:ascii="Times" w:eastAsia="Times New Roman" w:hAnsi="Times"/>
        </w:rPr>
        <w:t>, 1980)</w:t>
      </w:r>
      <w:r w:rsidRPr="00DE1B8E">
        <w:rPr>
          <w:rFonts w:ascii="Times" w:hAnsi="Times"/>
        </w:rPr>
        <w:t xml:space="preserve"> </w:t>
      </w:r>
      <w:proofErr w:type="gramStart"/>
      <w:r w:rsidRPr="00DE1B8E">
        <w:rPr>
          <w:rFonts w:ascii="Times" w:hAnsi="Times"/>
        </w:rPr>
        <w:t>and  the</w:t>
      </w:r>
      <w:proofErr w:type="gramEnd"/>
      <w:r w:rsidRPr="00DE1B8E">
        <w:rPr>
          <w:rFonts w:ascii="Times" w:hAnsi="Times"/>
        </w:rPr>
        <w:t xml:space="preserve"> genealogical species concept ("basal group of organisms whose members are all more closely related to each other than they are to any organisms outside the group; Hudson &amp; Coyne 2002) concepts. In particular, </w:t>
      </w:r>
      <w:r w:rsidRPr="00DE1B8E">
        <w:rPr>
          <w:rFonts w:ascii="Times" w:hAnsi="Times"/>
        </w:rPr>
        <w:fldChar w:fldCharType="begin"/>
      </w:r>
      <w:r w:rsidRPr="00DE1B8E">
        <w:rPr>
          <w:rFonts w:ascii="Times" w:hAnsi="Times"/>
        </w:rPr>
        <w:instrText xml:space="preserve"> ADDIN EN.CITE &lt;EndNote&gt;&lt;Cite AuthorYear="1"&gt;&lt;Author&gt;Taylor&lt;/Author&gt;&lt;Year&gt;2000&lt;/Year&gt;&lt;RecNum&gt;34&lt;/RecNum&gt;&lt;DisplayText&gt;Taylor et al. (2000)&lt;/DisplayText&gt;&lt;record&gt;&lt;rec-number&gt;34&lt;/rec-number&gt;&lt;foreign-keys&gt;&lt;key app="EN" db-id="a59rswxsaesrv4ee09rv9stkawvazeesst20" timestamp="1410786280"&gt;34&lt;/key&gt;&lt;/foreign-keys&gt;&lt;ref-type name="Journal Article"&gt;17&lt;/ref-type&gt;&lt;contributors&gt;&lt;authors&gt;&lt;author&gt;Taylor, John W&lt;/author&gt;&lt;author&gt;Jacobson, David J&lt;/author&gt;&lt;author&gt;Kroken, Scott&lt;/author&gt;&lt;author&gt;Kasuga, Takao&lt;/author&gt;&lt;author&gt;Geiser, David M&lt;/author&gt;&lt;author&gt;Hibbett, David S&lt;/author&gt;&lt;author&gt;Fisher, Matthew C&lt;/author&gt;&lt;/authors&gt;&lt;/contributors&gt;&lt;titles&gt;&lt;title&gt;Phylogenetic species recognition and species concepts in fungi&lt;/title&gt;&lt;secondary-title&gt;Fungal genetics and biology&lt;/secondary-title&gt;&lt;/titles&gt;&lt;periodical&gt;&lt;full-title&gt;Fungal genetics and biology&lt;/full-title&gt;&lt;/periodical&gt;&lt;pages&gt;21-32&lt;/pages&gt;&lt;volume&gt;31&lt;/volume&gt;&lt;number&gt;1&lt;/number&gt;&lt;dates&gt;&lt;year&gt;2000&lt;/year&gt;&lt;/dates&gt;&lt;isbn&gt;1087-1845&lt;/isbn&gt;&lt;urls&gt;&lt;/urls&gt;&lt;/record&gt;&lt;/Cite&gt;&lt;/EndNote&gt;</w:instrText>
      </w:r>
      <w:r w:rsidRPr="00DE1B8E">
        <w:rPr>
          <w:rFonts w:ascii="Times" w:hAnsi="Times"/>
        </w:rPr>
        <w:fldChar w:fldCharType="separate"/>
      </w:r>
      <w:r w:rsidRPr="00DE1B8E">
        <w:rPr>
          <w:rFonts w:ascii="Times" w:hAnsi="Times"/>
          <w:noProof/>
        </w:rPr>
        <w:t>Taylor et al. (2000)</w:t>
      </w:r>
      <w:r w:rsidRPr="00DE1B8E">
        <w:rPr>
          <w:rFonts w:ascii="Times" w:hAnsi="Times"/>
        </w:rPr>
        <w:fldChar w:fldCharType="end"/>
      </w:r>
      <w:r w:rsidRPr="00DE1B8E">
        <w:rPr>
          <w:rFonts w:ascii="Times" w:hAnsi="Times"/>
        </w:rPr>
        <w:t xml:space="preserve"> recommended the use of the Genealogical Concordance species concept or "exclusive concordance of alleles, where different gene topologies have to be congruent  for interspecific relationships" (</w:t>
      </w:r>
      <w:proofErr w:type="spellStart"/>
      <w:r w:rsidRPr="00DE1B8E">
        <w:rPr>
          <w:rFonts w:ascii="Times" w:hAnsi="Times"/>
        </w:rPr>
        <w:t>Avise</w:t>
      </w:r>
      <w:proofErr w:type="spellEnd"/>
      <w:r w:rsidRPr="00DE1B8E">
        <w:rPr>
          <w:rFonts w:ascii="Times" w:hAnsi="Times"/>
        </w:rPr>
        <w:t xml:space="preserve"> </w:t>
      </w:r>
      <w:r w:rsidR="00A73BB4" w:rsidRPr="00DE1B8E">
        <w:rPr>
          <w:rFonts w:ascii="Times" w:hAnsi="Times"/>
        </w:rPr>
        <w:t>and Ball 1990</w:t>
      </w:r>
      <w:r w:rsidRPr="00DE1B8E">
        <w:rPr>
          <w:rFonts w:ascii="Times" w:hAnsi="Times"/>
        </w:rPr>
        <w:t xml:space="preserve">) for species delimitation </w:t>
      </w:r>
      <w:r w:rsidR="00FC2516" w:rsidRPr="00DE1B8E">
        <w:rPr>
          <w:rFonts w:ascii="Times" w:hAnsi="Times"/>
        </w:rPr>
        <w:t>in</w:t>
      </w:r>
      <w:r w:rsidRPr="00DE1B8E">
        <w:rPr>
          <w:rFonts w:ascii="Times" w:hAnsi="Times"/>
        </w:rPr>
        <w:t xml:space="preserve"> fungi. Once phylogenetic or genealogical species are defined based on molecular data, it is possible to select a posteriori a set of phenotypic and </w:t>
      </w:r>
      <w:proofErr w:type="spellStart"/>
      <w:r w:rsidRPr="00DE1B8E">
        <w:rPr>
          <w:rFonts w:ascii="Times" w:hAnsi="Times"/>
        </w:rPr>
        <w:t>chemotypic</w:t>
      </w:r>
      <w:proofErr w:type="spellEnd"/>
      <w:r w:rsidRPr="00DE1B8E">
        <w:rPr>
          <w:rFonts w:ascii="Times" w:hAnsi="Times"/>
        </w:rPr>
        <w:t xml:space="preserve"> traits that are species-specific (</w:t>
      </w:r>
      <w:proofErr w:type="spellStart"/>
      <w:r w:rsidRPr="00DE1B8E">
        <w:rPr>
          <w:rFonts w:ascii="Times" w:hAnsi="Times"/>
        </w:rPr>
        <w:t>Lumbsch</w:t>
      </w:r>
      <w:proofErr w:type="spellEnd"/>
      <w:r w:rsidRPr="00DE1B8E">
        <w:rPr>
          <w:rFonts w:ascii="Times" w:hAnsi="Times"/>
        </w:rPr>
        <w:t xml:space="preserve"> &amp; Leavitt 2011).</w:t>
      </w:r>
    </w:p>
    <w:p w14:paraId="5C930F1F" w14:textId="77777777" w:rsidR="00422C34" w:rsidRPr="00DE1B8E" w:rsidRDefault="00422C34" w:rsidP="00422C34">
      <w:pPr>
        <w:jc w:val="both"/>
        <w:rPr>
          <w:ins w:id="4" w:author="Nicolas Magain" w:date="2014-10-10T10:36:00Z"/>
          <w:rFonts w:ascii="Times" w:hAnsi="Times"/>
        </w:rPr>
      </w:pPr>
    </w:p>
    <w:p w14:paraId="10B7F567" w14:textId="7C4E1B6C" w:rsidR="00422C34" w:rsidRPr="00DE1B8E" w:rsidRDefault="00422C34" w:rsidP="00422C34">
      <w:pPr>
        <w:jc w:val="both"/>
        <w:rPr>
          <w:rFonts w:ascii="Times" w:hAnsi="Times"/>
          <w:b/>
          <w:u w:val="single"/>
        </w:rPr>
      </w:pPr>
      <w:proofErr w:type="spellStart"/>
      <w:r w:rsidRPr="00DE1B8E">
        <w:rPr>
          <w:rFonts w:ascii="Times" w:hAnsi="Times"/>
          <w:b/>
          <w:i/>
          <w:u w:val="single"/>
        </w:rPr>
        <w:t>Peltigera</w:t>
      </w:r>
      <w:proofErr w:type="spellEnd"/>
      <w:r w:rsidRPr="00DE1B8E">
        <w:rPr>
          <w:rFonts w:ascii="Times" w:hAnsi="Times"/>
          <w:b/>
          <w:u w:val="single"/>
        </w:rPr>
        <w:t xml:space="preserve"> section </w:t>
      </w:r>
      <w:proofErr w:type="spellStart"/>
      <w:r w:rsidRPr="00DE1B8E">
        <w:rPr>
          <w:rFonts w:ascii="Times" w:hAnsi="Times"/>
          <w:b/>
          <w:i/>
          <w:u w:val="single"/>
        </w:rPr>
        <w:t>Polydactylon</w:t>
      </w:r>
      <w:proofErr w:type="spellEnd"/>
    </w:p>
    <w:p w14:paraId="0898A701" w14:textId="77777777" w:rsidR="00422C34" w:rsidRPr="00DE1B8E" w:rsidRDefault="00422C34" w:rsidP="00F7586A">
      <w:pPr>
        <w:rPr>
          <w:rFonts w:ascii="Times" w:hAnsi="Times"/>
        </w:rPr>
      </w:pPr>
    </w:p>
    <w:p w14:paraId="40AF502B" w14:textId="0F926FA4" w:rsidR="00132389" w:rsidRPr="00DE1B8E" w:rsidRDefault="00422C34" w:rsidP="00132389">
      <w:pPr>
        <w:rPr>
          <w:rFonts w:ascii="Times" w:hAnsi="Times"/>
        </w:rPr>
      </w:pPr>
      <w:proofErr w:type="spellStart"/>
      <w:r w:rsidRPr="00DE1B8E">
        <w:rPr>
          <w:rFonts w:ascii="Times" w:hAnsi="Times"/>
          <w:i/>
        </w:rPr>
        <w:t>Peltigera</w:t>
      </w:r>
      <w:proofErr w:type="spellEnd"/>
      <w:r w:rsidRPr="00DE1B8E">
        <w:rPr>
          <w:rFonts w:ascii="Times" w:hAnsi="Times"/>
        </w:rPr>
        <w:t xml:space="preserve"> section </w:t>
      </w:r>
      <w:proofErr w:type="spellStart"/>
      <w:r w:rsidRPr="00DE1B8E">
        <w:rPr>
          <w:rFonts w:ascii="Times" w:hAnsi="Times"/>
          <w:i/>
        </w:rPr>
        <w:t>Polydactylon</w:t>
      </w:r>
      <w:proofErr w:type="spellEnd"/>
      <w:r w:rsidRPr="00DE1B8E">
        <w:rPr>
          <w:rFonts w:ascii="Times" w:hAnsi="Times"/>
        </w:rPr>
        <w:t xml:space="preserve"> is one of the eight sections defined by </w:t>
      </w:r>
      <w:proofErr w:type="spellStart"/>
      <w:r w:rsidRPr="00DE1B8E">
        <w:rPr>
          <w:rFonts w:ascii="Times" w:hAnsi="Times"/>
        </w:rPr>
        <w:t>Miadlikowska</w:t>
      </w:r>
      <w:proofErr w:type="spellEnd"/>
      <w:r w:rsidRPr="00DE1B8E">
        <w:rPr>
          <w:rFonts w:ascii="Times" w:hAnsi="Times"/>
        </w:rPr>
        <w:t xml:space="preserve"> et al. (2000). </w:t>
      </w:r>
      <w:r w:rsidR="00132389" w:rsidRPr="00DE1B8E">
        <w:rPr>
          <w:rFonts w:ascii="Times" w:hAnsi="Times"/>
        </w:rPr>
        <w:t>It is a well-supported monophyletic group (</w:t>
      </w:r>
      <w:proofErr w:type="spellStart"/>
      <w:r w:rsidR="00132389" w:rsidRPr="00DE1B8E">
        <w:rPr>
          <w:rFonts w:ascii="Times" w:hAnsi="Times"/>
        </w:rPr>
        <w:t>Miadlikowska</w:t>
      </w:r>
      <w:proofErr w:type="spellEnd"/>
      <w:r w:rsidR="00132389" w:rsidRPr="00DE1B8E">
        <w:rPr>
          <w:rFonts w:ascii="Times" w:hAnsi="Times"/>
        </w:rPr>
        <w:t xml:space="preserve"> et al. 2000), and is composed of three main clades, named the </w:t>
      </w:r>
      <w:proofErr w:type="spellStart"/>
      <w:r w:rsidR="00132389" w:rsidRPr="00DE1B8E">
        <w:rPr>
          <w:rFonts w:ascii="Times" w:hAnsi="Times"/>
        </w:rPr>
        <w:t>Dolichorhizoid</w:t>
      </w:r>
      <w:proofErr w:type="spellEnd"/>
      <w:r w:rsidR="00132389" w:rsidRPr="00DE1B8E">
        <w:rPr>
          <w:rFonts w:ascii="Times" w:hAnsi="Times"/>
        </w:rPr>
        <w:t xml:space="preserve"> (containing </w:t>
      </w:r>
      <w:r w:rsidR="00132389" w:rsidRPr="00DE1B8E">
        <w:rPr>
          <w:rFonts w:ascii="Times" w:hAnsi="Times"/>
          <w:i/>
        </w:rPr>
        <w:t xml:space="preserve">P. </w:t>
      </w:r>
      <w:proofErr w:type="spellStart"/>
      <w:r w:rsidR="00132389" w:rsidRPr="00DE1B8E">
        <w:rPr>
          <w:rFonts w:ascii="Times" w:hAnsi="Times"/>
          <w:i/>
        </w:rPr>
        <w:t>dolichorhiza</w:t>
      </w:r>
      <w:proofErr w:type="spellEnd"/>
      <w:r w:rsidR="00132389" w:rsidRPr="00DE1B8E">
        <w:rPr>
          <w:rFonts w:ascii="Times" w:hAnsi="Times"/>
        </w:rPr>
        <w:t xml:space="preserve">), </w:t>
      </w:r>
      <w:proofErr w:type="spellStart"/>
      <w:r w:rsidR="00132389" w:rsidRPr="00DE1B8E">
        <w:rPr>
          <w:rFonts w:ascii="Times" w:hAnsi="Times"/>
        </w:rPr>
        <w:t>Polydactyloid</w:t>
      </w:r>
      <w:proofErr w:type="spellEnd"/>
      <w:r w:rsidR="00132389" w:rsidRPr="00DE1B8E">
        <w:rPr>
          <w:rFonts w:ascii="Times" w:hAnsi="Times"/>
        </w:rPr>
        <w:t xml:space="preserve"> (containing </w:t>
      </w:r>
      <w:r w:rsidR="00132389" w:rsidRPr="00DE1B8E">
        <w:rPr>
          <w:rFonts w:ascii="Times" w:hAnsi="Times"/>
          <w:i/>
        </w:rPr>
        <w:t xml:space="preserve">P. </w:t>
      </w:r>
      <w:proofErr w:type="spellStart"/>
      <w:r w:rsidR="00132389" w:rsidRPr="00DE1B8E">
        <w:rPr>
          <w:rFonts w:ascii="Times" w:hAnsi="Times"/>
          <w:i/>
        </w:rPr>
        <w:t>polydactylon</w:t>
      </w:r>
      <w:proofErr w:type="spellEnd"/>
      <w:r w:rsidR="00132389" w:rsidRPr="00DE1B8E">
        <w:rPr>
          <w:rFonts w:ascii="Times" w:hAnsi="Times"/>
        </w:rPr>
        <w:t xml:space="preserve">) and </w:t>
      </w:r>
      <w:proofErr w:type="spellStart"/>
      <w:r w:rsidR="00132389" w:rsidRPr="00DE1B8E">
        <w:rPr>
          <w:rFonts w:ascii="Times" w:hAnsi="Times"/>
        </w:rPr>
        <w:t>Scabrosoid</w:t>
      </w:r>
      <w:proofErr w:type="spellEnd"/>
      <w:r w:rsidR="00132389" w:rsidRPr="00DE1B8E">
        <w:rPr>
          <w:rFonts w:ascii="Times" w:hAnsi="Times"/>
        </w:rPr>
        <w:t xml:space="preserve"> (containing </w:t>
      </w:r>
      <w:r w:rsidR="00132389" w:rsidRPr="00DE1B8E">
        <w:rPr>
          <w:rFonts w:ascii="Times" w:hAnsi="Times"/>
          <w:i/>
        </w:rPr>
        <w:t xml:space="preserve">P. </w:t>
      </w:r>
      <w:proofErr w:type="spellStart"/>
      <w:r w:rsidR="00132389" w:rsidRPr="00DE1B8E">
        <w:rPr>
          <w:rFonts w:ascii="Times" w:hAnsi="Times"/>
          <w:i/>
        </w:rPr>
        <w:t>scabrosa</w:t>
      </w:r>
      <w:proofErr w:type="spellEnd"/>
      <w:r w:rsidR="00132389" w:rsidRPr="00DE1B8E">
        <w:rPr>
          <w:rFonts w:ascii="Times" w:hAnsi="Times"/>
        </w:rPr>
        <w:t xml:space="preserve">) clades (Magain et al. 2015). </w:t>
      </w:r>
      <w:r w:rsidRPr="00DE1B8E">
        <w:rPr>
          <w:rFonts w:ascii="Times" w:hAnsi="Times"/>
        </w:rPr>
        <w:t xml:space="preserve">It only comprises species associating solely with the </w:t>
      </w:r>
      <w:proofErr w:type="spellStart"/>
      <w:r w:rsidRPr="00DE1B8E">
        <w:rPr>
          <w:rFonts w:ascii="Times" w:hAnsi="Times"/>
        </w:rPr>
        <w:t>cyanobacterial</w:t>
      </w:r>
      <w:proofErr w:type="spellEnd"/>
      <w:r w:rsidRPr="00DE1B8E">
        <w:rPr>
          <w:rFonts w:ascii="Times" w:hAnsi="Times"/>
        </w:rPr>
        <w:t xml:space="preserve"> genus </w:t>
      </w:r>
      <w:proofErr w:type="spellStart"/>
      <w:r w:rsidRPr="00DE1B8E">
        <w:rPr>
          <w:rFonts w:ascii="Times" w:hAnsi="Times"/>
          <w:i/>
        </w:rPr>
        <w:t>Nostoc</w:t>
      </w:r>
      <w:proofErr w:type="spellEnd"/>
      <w:r w:rsidRPr="00DE1B8E">
        <w:rPr>
          <w:rFonts w:ascii="Times" w:hAnsi="Times"/>
        </w:rPr>
        <w:t>.</w:t>
      </w:r>
      <w:r w:rsidR="00132389" w:rsidRPr="00DE1B8E">
        <w:rPr>
          <w:rFonts w:ascii="Times" w:hAnsi="Times"/>
        </w:rPr>
        <w:t xml:space="preserve"> </w:t>
      </w:r>
    </w:p>
    <w:p w14:paraId="35796938" w14:textId="7117FF70" w:rsidR="00422C34" w:rsidRPr="00DE1B8E" w:rsidRDefault="00422C34" w:rsidP="00422C34">
      <w:pPr>
        <w:jc w:val="both"/>
        <w:rPr>
          <w:rFonts w:ascii="Times" w:hAnsi="Times"/>
        </w:rPr>
      </w:pPr>
    </w:p>
    <w:p w14:paraId="4B6E22E0" w14:textId="77777777" w:rsidR="00132389" w:rsidRPr="00DE1B8E" w:rsidRDefault="00132389" w:rsidP="00422C34">
      <w:pPr>
        <w:jc w:val="both"/>
        <w:rPr>
          <w:rFonts w:ascii="Times" w:hAnsi="Times"/>
        </w:rPr>
      </w:pPr>
    </w:p>
    <w:p w14:paraId="6300BD8C" w14:textId="1AB2736B" w:rsidR="00422C34" w:rsidRPr="00DE1B8E" w:rsidRDefault="00422C34" w:rsidP="00422C34">
      <w:pPr>
        <w:jc w:val="both"/>
        <w:rPr>
          <w:rFonts w:ascii="Times" w:hAnsi="Times"/>
        </w:rPr>
      </w:pPr>
      <w:r w:rsidRPr="00DE1B8E">
        <w:rPr>
          <w:rFonts w:ascii="Times" w:hAnsi="Times"/>
        </w:rPr>
        <w:t xml:space="preserve">Most species from this section reproduce sexually, but a few members </w:t>
      </w:r>
      <w:r w:rsidR="00042877" w:rsidRPr="00DE1B8E">
        <w:rPr>
          <w:rFonts w:ascii="Times" w:hAnsi="Times"/>
        </w:rPr>
        <w:t xml:space="preserve">also </w:t>
      </w:r>
      <w:r w:rsidRPr="00DE1B8E">
        <w:rPr>
          <w:rFonts w:ascii="Times" w:hAnsi="Times"/>
        </w:rPr>
        <w:t xml:space="preserve">produce vegetative </w:t>
      </w:r>
      <w:proofErr w:type="spellStart"/>
      <w:r w:rsidRPr="00DE1B8E">
        <w:rPr>
          <w:rFonts w:ascii="Times" w:hAnsi="Times"/>
        </w:rPr>
        <w:t>propagules</w:t>
      </w:r>
      <w:proofErr w:type="spellEnd"/>
      <w:r w:rsidRPr="00DE1B8E">
        <w:rPr>
          <w:rFonts w:ascii="Times" w:hAnsi="Times"/>
        </w:rPr>
        <w:t xml:space="preserve"> (mostly </w:t>
      </w:r>
      <w:proofErr w:type="spellStart"/>
      <w:r w:rsidRPr="00DE1B8E">
        <w:rPr>
          <w:rFonts w:ascii="Times" w:hAnsi="Times"/>
        </w:rPr>
        <w:t>phyllidia</w:t>
      </w:r>
      <w:proofErr w:type="spellEnd"/>
      <w:r w:rsidRPr="00DE1B8E">
        <w:rPr>
          <w:rFonts w:ascii="Times" w:hAnsi="Times"/>
        </w:rPr>
        <w:t xml:space="preserve">). This section as a </w:t>
      </w:r>
      <w:r w:rsidR="00042877" w:rsidRPr="00DE1B8E">
        <w:rPr>
          <w:rFonts w:ascii="Times" w:hAnsi="Times"/>
        </w:rPr>
        <w:t>whole</w:t>
      </w:r>
      <w:r w:rsidRPr="00DE1B8E">
        <w:rPr>
          <w:rFonts w:ascii="Times" w:hAnsi="Times"/>
        </w:rPr>
        <w:t xml:space="preserve"> has a broad, almost cosmopolitan, distribution. However, the distribution range of individual species varies greatly within the group ranging from endemism in small geographical areas such as the Azores to broad distributions covering North America, Europe and Asia (Martinez et al. 2003). About fifteen species have been described in this group </w:t>
      </w:r>
      <w:r w:rsidR="00042877" w:rsidRPr="00DE1B8E">
        <w:rPr>
          <w:rFonts w:ascii="Times" w:hAnsi="Times"/>
        </w:rPr>
        <w:t>(</w:t>
      </w:r>
      <w:proofErr w:type="spellStart"/>
      <w:r w:rsidR="00042877" w:rsidRPr="00DE1B8E">
        <w:rPr>
          <w:rFonts w:ascii="Times" w:hAnsi="Times"/>
        </w:rPr>
        <w:t>Holtan-Hartwig</w:t>
      </w:r>
      <w:proofErr w:type="spellEnd"/>
      <w:r w:rsidR="00042877" w:rsidRPr="00DE1B8E">
        <w:rPr>
          <w:rFonts w:ascii="Times" w:hAnsi="Times"/>
        </w:rPr>
        <w:t xml:space="preserve"> 1993, </w:t>
      </w:r>
      <w:proofErr w:type="spellStart"/>
      <w:r w:rsidR="00042877" w:rsidRPr="00DE1B8E">
        <w:rPr>
          <w:rFonts w:ascii="Times" w:hAnsi="Times"/>
        </w:rPr>
        <w:t>Vitikainen</w:t>
      </w:r>
      <w:proofErr w:type="spellEnd"/>
      <w:r w:rsidR="00042877" w:rsidRPr="00DE1B8E">
        <w:rPr>
          <w:rFonts w:ascii="Times" w:hAnsi="Times"/>
        </w:rPr>
        <w:t xml:space="preserve"> 1994, </w:t>
      </w:r>
      <w:proofErr w:type="spellStart"/>
      <w:r w:rsidR="00042877" w:rsidRPr="00DE1B8E">
        <w:rPr>
          <w:rFonts w:ascii="Times" w:hAnsi="Times"/>
        </w:rPr>
        <w:t>Miadlikowska</w:t>
      </w:r>
      <w:proofErr w:type="spellEnd"/>
      <w:r w:rsidR="00042877" w:rsidRPr="00DE1B8E">
        <w:rPr>
          <w:rFonts w:ascii="Times" w:hAnsi="Times"/>
        </w:rPr>
        <w:t xml:space="preserve"> 2000) </w:t>
      </w:r>
      <w:r w:rsidRPr="00DE1B8E">
        <w:rPr>
          <w:rFonts w:ascii="Times" w:hAnsi="Times"/>
        </w:rPr>
        <w:t xml:space="preserve">but it has been suspected that section </w:t>
      </w:r>
      <w:proofErr w:type="spellStart"/>
      <w:r w:rsidRPr="00DE1B8E">
        <w:rPr>
          <w:rFonts w:ascii="Times" w:hAnsi="Times"/>
          <w:i/>
        </w:rPr>
        <w:t>Polydactylon</w:t>
      </w:r>
      <w:proofErr w:type="spellEnd"/>
      <w:r w:rsidRPr="00DE1B8E">
        <w:rPr>
          <w:rFonts w:ascii="Times" w:hAnsi="Times"/>
        </w:rPr>
        <w:t xml:space="preserve"> contains several species complexes encompassing cryptic as well as morphologically distinct but unrecognized species. Because most species in this group have relatively uniform morphology, the implementation of a morphological species concept is likely to lead to an underestimation of the number of species. However, the recognition of geographically structured </w:t>
      </w:r>
      <w:proofErr w:type="spellStart"/>
      <w:r w:rsidRPr="00DE1B8E">
        <w:rPr>
          <w:rFonts w:ascii="Times" w:hAnsi="Times"/>
        </w:rPr>
        <w:t>morphotypes</w:t>
      </w:r>
      <w:proofErr w:type="spellEnd"/>
      <w:r w:rsidRPr="00DE1B8E">
        <w:rPr>
          <w:rFonts w:ascii="Times" w:hAnsi="Times"/>
        </w:rPr>
        <w:t xml:space="preserve"> and </w:t>
      </w:r>
      <w:proofErr w:type="spellStart"/>
      <w:r w:rsidRPr="00DE1B8E">
        <w:rPr>
          <w:rFonts w:ascii="Times" w:hAnsi="Times"/>
        </w:rPr>
        <w:t>chemotypes</w:t>
      </w:r>
      <w:proofErr w:type="spellEnd"/>
      <w:r w:rsidRPr="00DE1B8E">
        <w:rPr>
          <w:rFonts w:ascii="Times" w:hAnsi="Times"/>
        </w:rPr>
        <w:t xml:space="preserve"> within broadly distributed taxa such as for </w:t>
      </w:r>
      <w:r w:rsidRPr="00DE1B8E">
        <w:rPr>
          <w:rFonts w:ascii="Times" w:hAnsi="Times"/>
          <w:i/>
        </w:rPr>
        <w:t xml:space="preserve">P. </w:t>
      </w:r>
      <w:proofErr w:type="spellStart"/>
      <w:r w:rsidRPr="00DE1B8E">
        <w:rPr>
          <w:rFonts w:ascii="Times" w:hAnsi="Times"/>
          <w:i/>
        </w:rPr>
        <w:t>neopolydactyla</w:t>
      </w:r>
      <w:proofErr w:type="spellEnd"/>
      <w:r w:rsidRPr="00DE1B8E">
        <w:rPr>
          <w:rFonts w:ascii="Times" w:hAnsi="Times"/>
        </w:rPr>
        <w:t xml:space="preserve">, </w:t>
      </w:r>
      <w:r w:rsidRPr="00DE1B8E">
        <w:rPr>
          <w:rFonts w:ascii="Times" w:hAnsi="Times"/>
          <w:i/>
        </w:rPr>
        <w:t xml:space="preserve">P. </w:t>
      </w:r>
      <w:proofErr w:type="spellStart"/>
      <w:r w:rsidRPr="00DE1B8E">
        <w:rPr>
          <w:rFonts w:ascii="Times" w:hAnsi="Times"/>
          <w:i/>
        </w:rPr>
        <w:t>scabrosa</w:t>
      </w:r>
      <w:proofErr w:type="spellEnd"/>
      <w:r w:rsidRPr="00DE1B8E">
        <w:rPr>
          <w:rFonts w:ascii="Times" w:hAnsi="Times"/>
          <w:i/>
        </w:rPr>
        <w:t xml:space="preserve"> </w:t>
      </w:r>
      <w:r w:rsidRPr="00DE1B8E">
        <w:rPr>
          <w:rFonts w:ascii="Times" w:hAnsi="Times"/>
        </w:rPr>
        <w:t>(</w:t>
      </w:r>
      <w:proofErr w:type="spellStart"/>
      <w:r w:rsidRPr="00DE1B8E">
        <w:rPr>
          <w:rFonts w:ascii="Times" w:hAnsi="Times"/>
        </w:rPr>
        <w:t>Holtan-Hartwig</w:t>
      </w:r>
      <w:proofErr w:type="spellEnd"/>
      <w:r w:rsidRPr="00DE1B8E">
        <w:rPr>
          <w:rFonts w:ascii="Times" w:hAnsi="Times"/>
        </w:rPr>
        <w:t xml:space="preserve"> </w:t>
      </w:r>
      <w:r w:rsidR="00042877" w:rsidRPr="00DE1B8E">
        <w:rPr>
          <w:rFonts w:ascii="Times" w:hAnsi="Times"/>
        </w:rPr>
        <w:t>1993</w:t>
      </w:r>
      <w:r w:rsidRPr="00DE1B8E">
        <w:rPr>
          <w:rFonts w:ascii="Times" w:hAnsi="Times"/>
        </w:rPr>
        <w:t xml:space="preserve">, </w:t>
      </w:r>
      <w:proofErr w:type="spellStart"/>
      <w:r w:rsidRPr="00DE1B8E">
        <w:rPr>
          <w:rFonts w:ascii="Times" w:hAnsi="Times"/>
        </w:rPr>
        <w:t>Vitikainen</w:t>
      </w:r>
      <w:proofErr w:type="spellEnd"/>
      <w:r w:rsidRPr="00DE1B8E">
        <w:rPr>
          <w:rFonts w:ascii="Times" w:hAnsi="Times"/>
        </w:rPr>
        <w:t xml:space="preserve"> </w:t>
      </w:r>
      <w:r w:rsidR="00042877" w:rsidRPr="00DE1B8E">
        <w:rPr>
          <w:rFonts w:ascii="Times" w:hAnsi="Times"/>
        </w:rPr>
        <w:t>1994</w:t>
      </w:r>
      <w:r w:rsidRPr="00DE1B8E">
        <w:rPr>
          <w:rFonts w:ascii="Times" w:hAnsi="Times"/>
        </w:rPr>
        <w:t xml:space="preserve">), and </w:t>
      </w:r>
      <w:r w:rsidRPr="00DE1B8E">
        <w:rPr>
          <w:rFonts w:ascii="Times" w:hAnsi="Times"/>
          <w:i/>
        </w:rPr>
        <w:t xml:space="preserve">P. </w:t>
      </w:r>
      <w:proofErr w:type="spellStart"/>
      <w:r w:rsidRPr="00DE1B8E">
        <w:rPr>
          <w:rFonts w:ascii="Times" w:hAnsi="Times"/>
          <w:i/>
        </w:rPr>
        <w:t>dolichorhiza</w:t>
      </w:r>
      <w:proofErr w:type="spellEnd"/>
      <w:r w:rsidRPr="00DE1B8E">
        <w:rPr>
          <w:rFonts w:ascii="Times" w:hAnsi="Times"/>
        </w:rPr>
        <w:t xml:space="preserve"> (</w:t>
      </w:r>
      <w:proofErr w:type="spellStart"/>
      <w:r w:rsidRPr="00DE1B8E">
        <w:rPr>
          <w:rFonts w:ascii="Times" w:hAnsi="Times"/>
        </w:rPr>
        <w:t>Serusiaux</w:t>
      </w:r>
      <w:proofErr w:type="spellEnd"/>
      <w:r w:rsidRPr="00DE1B8E">
        <w:rPr>
          <w:rFonts w:ascii="Times" w:hAnsi="Times"/>
        </w:rPr>
        <w:t xml:space="preserve"> et </w:t>
      </w:r>
      <w:r w:rsidR="00132389" w:rsidRPr="00DE1B8E">
        <w:rPr>
          <w:rFonts w:ascii="Times" w:hAnsi="Times"/>
          <w:highlight w:val="yellow"/>
        </w:rPr>
        <w:t>al. 2009</w:t>
      </w:r>
      <w:r w:rsidRPr="00DE1B8E">
        <w:rPr>
          <w:rFonts w:ascii="Times" w:hAnsi="Times"/>
        </w:rPr>
        <w:t xml:space="preserve">) strongly suggest the presence of multiple </w:t>
      </w:r>
      <w:proofErr w:type="spellStart"/>
      <w:r w:rsidRPr="00DE1B8E">
        <w:rPr>
          <w:rFonts w:ascii="Times" w:hAnsi="Times"/>
        </w:rPr>
        <w:t>undescribed</w:t>
      </w:r>
      <w:proofErr w:type="spellEnd"/>
      <w:r w:rsidRPr="00DE1B8E">
        <w:rPr>
          <w:rFonts w:ascii="Times" w:hAnsi="Times"/>
        </w:rPr>
        <w:t xml:space="preserve"> species. </w:t>
      </w:r>
    </w:p>
    <w:p w14:paraId="2E748B09" w14:textId="77777777" w:rsidR="00422C34" w:rsidRPr="00DE1B8E" w:rsidRDefault="00422C34" w:rsidP="00422C34">
      <w:pPr>
        <w:jc w:val="both"/>
        <w:rPr>
          <w:rFonts w:ascii="Times" w:hAnsi="Times"/>
        </w:rPr>
      </w:pPr>
    </w:p>
    <w:p w14:paraId="25164924" w14:textId="67DE04E1" w:rsidR="00422C34" w:rsidRPr="00DE1B8E" w:rsidRDefault="00422C34" w:rsidP="00422C34">
      <w:pPr>
        <w:rPr>
          <w:rFonts w:ascii="Times" w:hAnsi="Times"/>
        </w:rPr>
      </w:pPr>
      <w:r w:rsidRPr="00DE1B8E">
        <w:rPr>
          <w:rFonts w:ascii="Times" w:hAnsi="Times"/>
        </w:rPr>
        <w:t xml:space="preserve">Distinct morphological, chemical and geographical patterns detected within the section </w:t>
      </w:r>
      <w:proofErr w:type="spellStart"/>
      <w:r w:rsidRPr="00DE1B8E">
        <w:rPr>
          <w:rFonts w:ascii="Times" w:hAnsi="Times"/>
          <w:i/>
        </w:rPr>
        <w:t>Polydactylon</w:t>
      </w:r>
      <w:proofErr w:type="spellEnd"/>
      <w:r w:rsidRPr="00DE1B8E">
        <w:rPr>
          <w:rFonts w:ascii="Times" w:hAnsi="Times"/>
          <w:i/>
        </w:rPr>
        <w:t xml:space="preserve"> </w:t>
      </w:r>
      <w:r w:rsidRPr="00DE1B8E">
        <w:rPr>
          <w:rFonts w:ascii="Times" w:hAnsi="Times"/>
        </w:rPr>
        <w:t xml:space="preserve">makes it a good model system for testing if cosmopolitan lichen species represent single </w:t>
      </w:r>
      <w:r w:rsidRPr="00DE1B8E">
        <w:rPr>
          <w:rFonts w:ascii="Times" w:eastAsia="Times New Roman" w:hAnsi="Times"/>
        </w:rPr>
        <w:t xml:space="preserve">“evolving </w:t>
      </w:r>
      <w:proofErr w:type="spellStart"/>
      <w:r w:rsidRPr="00DE1B8E">
        <w:rPr>
          <w:rFonts w:ascii="Times" w:eastAsia="Times New Roman" w:hAnsi="Times"/>
        </w:rPr>
        <w:t>metapopulation</w:t>
      </w:r>
      <w:proofErr w:type="spellEnd"/>
      <w:r w:rsidRPr="00DE1B8E">
        <w:rPr>
          <w:rFonts w:ascii="Times" w:eastAsia="Times New Roman" w:hAnsi="Times"/>
        </w:rPr>
        <w:t xml:space="preserve"> lineage"</w:t>
      </w:r>
      <w:r w:rsidRPr="00DE1B8E">
        <w:rPr>
          <w:rFonts w:ascii="Times" w:hAnsi="Times"/>
        </w:rPr>
        <w:t xml:space="preserve"> </w:t>
      </w:r>
      <w:r w:rsidR="00132389" w:rsidRPr="00DE1B8E">
        <w:rPr>
          <w:rFonts w:ascii="Times" w:hAnsi="Times"/>
        </w:rPr>
        <w:t xml:space="preserve">(De </w:t>
      </w:r>
      <w:proofErr w:type="spellStart"/>
      <w:r w:rsidR="00132389" w:rsidRPr="00DE1B8E">
        <w:rPr>
          <w:rFonts w:ascii="Times" w:hAnsi="Times"/>
        </w:rPr>
        <w:t>Quie</w:t>
      </w:r>
      <w:r w:rsidRPr="00DE1B8E">
        <w:rPr>
          <w:rFonts w:ascii="Times" w:hAnsi="Times"/>
        </w:rPr>
        <w:t>roz</w:t>
      </w:r>
      <w:proofErr w:type="spellEnd"/>
      <w:r w:rsidRPr="00DE1B8E">
        <w:rPr>
          <w:rFonts w:ascii="Times" w:hAnsi="Times"/>
        </w:rPr>
        <w:t xml:space="preserve"> 1998) or assemblages of morphologically similar but evolutionary distinct lineages.</w:t>
      </w:r>
    </w:p>
    <w:p w14:paraId="5B7F087A" w14:textId="77777777" w:rsidR="00422C34" w:rsidRPr="00DE1B8E" w:rsidRDefault="00422C34" w:rsidP="00F7586A">
      <w:pPr>
        <w:rPr>
          <w:rFonts w:ascii="Times" w:hAnsi="Times"/>
        </w:rPr>
      </w:pPr>
    </w:p>
    <w:p w14:paraId="4A01168E" w14:textId="77777777" w:rsidR="00DF05FC" w:rsidRPr="00DE1B8E" w:rsidRDefault="00DF05FC" w:rsidP="00DF05FC">
      <w:pPr>
        <w:rPr>
          <w:rFonts w:ascii="Times" w:hAnsi="Times"/>
        </w:rPr>
      </w:pPr>
    </w:p>
    <w:p w14:paraId="3C9113C2" w14:textId="77777777" w:rsidR="00F7586A" w:rsidRPr="00DE1B8E" w:rsidRDefault="00F7586A" w:rsidP="00F7586A">
      <w:pPr>
        <w:rPr>
          <w:rFonts w:ascii="Times" w:hAnsi="Times"/>
          <w:b/>
        </w:rPr>
      </w:pPr>
      <w:r w:rsidRPr="00DE1B8E">
        <w:rPr>
          <w:rFonts w:ascii="Times" w:hAnsi="Times"/>
          <w:b/>
        </w:rPr>
        <w:t>Objectives</w:t>
      </w:r>
    </w:p>
    <w:p w14:paraId="24AFCF45" w14:textId="77777777" w:rsidR="00F7586A" w:rsidRPr="00DE1B8E" w:rsidRDefault="00F7586A" w:rsidP="00F7586A">
      <w:pPr>
        <w:rPr>
          <w:rFonts w:ascii="Times" w:hAnsi="Times"/>
        </w:rPr>
      </w:pPr>
    </w:p>
    <w:p w14:paraId="07AF6316" w14:textId="1BB8BF95" w:rsidR="00F7586A" w:rsidRPr="00DE1B8E" w:rsidRDefault="001C2930" w:rsidP="00F7586A">
      <w:pPr>
        <w:rPr>
          <w:rFonts w:ascii="Times" w:hAnsi="Times"/>
        </w:rPr>
      </w:pPr>
      <w:r w:rsidRPr="00DE1B8E">
        <w:rPr>
          <w:rFonts w:ascii="Times" w:hAnsi="Times"/>
        </w:rPr>
        <w:t>We</w:t>
      </w:r>
      <w:r w:rsidR="00087043" w:rsidRPr="00DE1B8E">
        <w:rPr>
          <w:rFonts w:ascii="Times" w:hAnsi="Times"/>
        </w:rPr>
        <w:t xml:space="preserve"> selected</w:t>
      </w:r>
      <w:r w:rsidR="00F7586A" w:rsidRPr="00DE1B8E">
        <w:rPr>
          <w:rFonts w:ascii="Times" w:hAnsi="Times"/>
        </w:rPr>
        <w:t xml:space="preserve"> </w:t>
      </w:r>
      <w:r w:rsidR="0069577F" w:rsidRPr="00DE1B8E">
        <w:rPr>
          <w:rFonts w:ascii="Times" w:hAnsi="Times"/>
        </w:rPr>
        <w:t xml:space="preserve">eight </w:t>
      </w:r>
      <w:r w:rsidR="00F7586A" w:rsidRPr="00DE1B8E">
        <w:rPr>
          <w:rFonts w:ascii="Times" w:hAnsi="Times"/>
        </w:rPr>
        <w:t>loci</w:t>
      </w:r>
      <w:r w:rsidR="0069577F" w:rsidRPr="00DE1B8E">
        <w:rPr>
          <w:rFonts w:ascii="Times" w:hAnsi="Times"/>
        </w:rPr>
        <w:t xml:space="preserve"> (</w:t>
      </w:r>
      <w:r w:rsidR="00C70773" w:rsidRPr="00DE1B8E">
        <w:rPr>
          <w:rFonts w:ascii="Times" w:hAnsi="Times"/>
        </w:rPr>
        <w:t>three</w:t>
      </w:r>
      <w:r w:rsidR="0069577F" w:rsidRPr="00DE1B8E">
        <w:rPr>
          <w:rFonts w:ascii="Times" w:hAnsi="Times"/>
        </w:rPr>
        <w:t xml:space="preserve"> protein-coding and </w:t>
      </w:r>
      <w:r w:rsidR="00C70773" w:rsidRPr="00DE1B8E">
        <w:rPr>
          <w:rFonts w:ascii="Times" w:hAnsi="Times"/>
        </w:rPr>
        <w:t>two</w:t>
      </w:r>
      <w:r w:rsidRPr="00DE1B8E">
        <w:rPr>
          <w:rFonts w:ascii="Times" w:hAnsi="Times"/>
        </w:rPr>
        <w:t xml:space="preserve"> ribosomal genes and</w:t>
      </w:r>
      <w:r w:rsidR="00F7586A" w:rsidRPr="00DE1B8E">
        <w:rPr>
          <w:rFonts w:ascii="Times" w:hAnsi="Times"/>
        </w:rPr>
        <w:t xml:space="preserve"> three newly </w:t>
      </w:r>
      <w:r w:rsidR="0069577F" w:rsidRPr="00DE1B8E">
        <w:rPr>
          <w:rFonts w:ascii="Times" w:hAnsi="Times"/>
        </w:rPr>
        <w:t xml:space="preserve">developed </w:t>
      </w:r>
      <w:proofErr w:type="spellStart"/>
      <w:r w:rsidR="0069577F" w:rsidRPr="00DE1B8E">
        <w:rPr>
          <w:rFonts w:ascii="Times" w:hAnsi="Times"/>
          <w:i/>
        </w:rPr>
        <w:t>Peltigera</w:t>
      </w:r>
      <w:proofErr w:type="spellEnd"/>
      <w:r w:rsidR="0069577F" w:rsidRPr="00DE1B8E">
        <w:rPr>
          <w:rFonts w:ascii="Times" w:hAnsi="Times"/>
        </w:rPr>
        <w:t>-specific molecular markers</w:t>
      </w:r>
      <w:r w:rsidRPr="00DE1B8E">
        <w:rPr>
          <w:rFonts w:ascii="Times" w:hAnsi="Times"/>
        </w:rPr>
        <w:t xml:space="preserve">; </w:t>
      </w:r>
      <w:proofErr w:type="spellStart"/>
      <w:r w:rsidR="00F7586A" w:rsidRPr="00DE1B8E">
        <w:rPr>
          <w:rFonts w:ascii="Times" w:hAnsi="Times"/>
        </w:rPr>
        <w:t>intergenic</w:t>
      </w:r>
      <w:proofErr w:type="spellEnd"/>
      <w:r w:rsidR="00F7586A" w:rsidRPr="00DE1B8E">
        <w:rPr>
          <w:rFonts w:ascii="Times" w:hAnsi="Times"/>
        </w:rPr>
        <w:t xml:space="preserve"> spacers</w:t>
      </w:r>
      <w:r w:rsidR="0069577F" w:rsidRPr="00DE1B8E">
        <w:rPr>
          <w:rFonts w:ascii="Times" w:hAnsi="Times"/>
        </w:rPr>
        <w:t>; IGS</w:t>
      </w:r>
      <w:r w:rsidR="00F7586A" w:rsidRPr="00DE1B8E">
        <w:rPr>
          <w:rFonts w:ascii="Times" w:hAnsi="Times"/>
        </w:rPr>
        <w:t xml:space="preserve">), to reconstruct the phylogeny of the </w:t>
      </w:r>
      <w:proofErr w:type="spellStart"/>
      <w:r w:rsidR="00F7586A" w:rsidRPr="00DE1B8E">
        <w:rPr>
          <w:rFonts w:ascii="Times" w:hAnsi="Times"/>
        </w:rPr>
        <w:t>mycobiont</w:t>
      </w:r>
      <w:proofErr w:type="spellEnd"/>
      <w:r w:rsidR="00F7586A" w:rsidRPr="00DE1B8E">
        <w:rPr>
          <w:rFonts w:ascii="Times" w:hAnsi="Times"/>
        </w:rPr>
        <w:t xml:space="preserve"> </w:t>
      </w:r>
      <w:r w:rsidR="0069577F" w:rsidRPr="00DE1B8E">
        <w:rPr>
          <w:rFonts w:ascii="Times" w:hAnsi="Times"/>
        </w:rPr>
        <w:t xml:space="preserve">based on </w:t>
      </w:r>
      <w:r w:rsidR="00F7586A" w:rsidRPr="00DE1B8E">
        <w:rPr>
          <w:rFonts w:ascii="Times" w:hAnsi="Times"/>
        </w:rPr>
        <w:t xml:space="preserve">a worldwide sampling of </w:t>
      </w:r>
      <w:r w:rsidR="00BE36E8" w:rsidRPr="00DE1B8E">
        <w:rPr>
          <w:rFonts w:ascii="Times" w:hAnsi="Times"/>
        </w:rPr>
        <w:t xml:space="preserve">most of the </w:t>
      </w:r>
      <w:r w:rsidR="00F7586A" w:rsidRPr="00DE1B8E">
        <w:rPr>
          <w:rFonts w:ascii="Times" w:hAnsi="Times"/>
        </w:rPr>
        <w:t xml:space="preserve">known species </w:t>
      </w:r>
      <w:r w:rsidR="00C449D2" w:rsidRPr="00DE1B8E">
        <w:rPr>
          <w:rFonts w:ascii="Times" w:hAnsi="Times"/>
        </w:rPr>
        <w:t xml:space="preserve">from </w:t>
      </w:r>
      <w:r w:rsidR="00F7586A" w:rsidRPr="00DE1B8E">
        <w:rPr>
          <w:rFonts w:ascii="Times" w:hAnsi="Times"/>
        </w:rPr>
        <w:t xml:space="preserve">the section </w:t>
      </w:r>
      <w:proofErr w:type="spellStart"/>
      <w:r w:rsidR="00F7586A" w:rsidRPr="00DE1B8E">
        <w:rPr>
          <w:rFonts w:ascii="Times" w:hAnsi="Times"/>
          <w:i/>
        </w:rPr>
        <w:t>Polydactylon</w:t>
      </w:r>
      <w:proofErr w:type="spellEnd"/>
      <w:r w:rsidR="00F7586A" w:rsidRPr="00DE1B8E">
        <w:rPr>
          <w:rFonts w:ascii="Times" w:hAnsi="Times"/>
        </w:rPr>
        <w:t xml:space="preserve">. </w:t>
      </w:r>
      <w:r w:rsidR="00C449D2" w:rsidRPr="00DE1B8E">
        <w:rPr>
          <w:rFonts w:ascii="Times" w:hAnsi="Times"/>
        </w:rPr>
        <w:t>The</w:t>
      </w:r>
      <w:r w:rsidR="00F7586A" w:rsidRPr="00DE1B8E">
        <w:rPr>
          <w:rFonts w:ascii="Times" w:hAnsi="Times"/>
        </w:rPr>
        <w:t xml:space="preserve"> multi-locus data </w:t>
      </w:r>
      <w:r w:rsidRPr="00DE1B8E">
        <w:rPr>
          <w:rFonts w:ascii="Times" w:hAnsi="Times"/>
        </w:rPr>
        <w:t>was</w:t>
      </w:r>
      <w:r w:rsidR="00C449D2" w:rsidRPr="00DE1B8E">
        <w:rPr>
          <w:rFonts w:ascii="Times" w:hAnsi="Times"/>
        </w:rPr>
        <w:t xml:space="preserve"> used </w:t>
      </w:r>
      <w:r w:rsidR="00E22071" w:rsidRPr="00DE1B8E">
        <w:rPr>
          <w:rFonts w:ascii="Times" w:hAnsi="Times"/>
        </w:rPr>
        <w:t xml:space="preserve">to </w:t>
      </w:r>
      <w:r w:rsidR="00F7586A" w:rsidRPr="00DE1B8E">
        <w:rPr>
          <w:rFonts w:ascii="Times" w:hAnsi="Times"/>
        </w:rPr>
        <w:t xml:space="preserve">test and compare several species delimitation methods on the </w:t>
      </w:r>
      <w:proofErr w:type="spellStart"/>
      <w:r w:rsidR="00F7586A" w:rsidRPr="00DE1B8E">
        <w:rPr>
          <w:rFonts w:ascii="Times" w:hAnsi="Times"/>
        </w:rPr>
        <w:t>Scabrosoid</w:t>
      </w:r>
      <w:proofErr w:type="spellEnd"/>
      <w:r w:rsidR="00F7586A" w:rsidRPr="00DE1B8E">
        <w:rPr>
          <w:rFonts w:ascii="Times" w:hAnsi="Times"/>
        </w:rPr>
        <w:t xml:space="preserve"> clade, where </w:t>
      </w:r>
      <w:r w:rsidR="00C449D2" w:rsidRPr="00DE1B8E">
        <w:rPr>
          <w:rFonts w:ascii="Times" w:hAnsi="Times"/>
        </w:rPr>
        <w:t>lineages representing putative species are well defined</w:t>
      </w:r>
      <w:r w:rsidR="00F7586A" w:rsidRPr="00DE1B8E">
        <w:rPr>
          <w:rFonts w:ascii="Times" w:hAnsi="Times"/>
        </w:rPr>
        <w:t xml:space="preserve">; and on the </w:t>
      </w:r>
      <w:proofErr w:type="spellStart"/>
      <w:r w:rsidR="00F7586A" w:rsidRPr="00DE1B8E">
        <w:rPr>
          <w:rFonts w:ascii="Times" w:hAnsi="Times"/>
        </w:rPr>
        <w:t>Dolichorhizoid</w:t>
      </w:r>
      <w:proofErr w:type="spellEnd"/>
      <w:r w:rsidR="00F7586A" w:rsidRPr="00DE1B8E">
        <w:rPr>
          <w:rFonts w:ascii="Times" w:hAnsi="Times"/>
        </w:rPr>
        <w:t xml:space="preserve"> clade, where </w:t>
      </w:r>
      <w:r w:rsidR="00C940FD" w:rsidRPr="00DE1B8E">
        <w:rPr>
          <w:rFonts w:ascii="Times" w:hAnsi="Times"/>
        </w:rPr>
        <w:t>b</w:t>
      </w:r>
      <w:r w:rsidR="00E22071" w:rsidRPr="00DE1B8E">
        <w:rPr>
          <w:rFonts w:ascii="Times" w:hAnsi="Times"/>
        </w:rPr>
        <w:t>o</w:t>
      </w:r>
      <w:r w:rsidR="00C449D2" w:rsidRPr="00DE1B8E">
        <w:rPr>
          <w:rFonts w:ascii="Times" w:hAnsi="Times"/>
        </w:rPr>
        <w:t>und</w:t>
      </w:r>
      <w:r w:rsidR="00E22071" w:rsidRPr="00DE1B8E">
        <w:rPr>
          <w:rFonts w:ascii="Times" w:hAnsi="Times"/>
        </w:rPr>
        <w:t>a</w:t>
      </w:r>
      <w:r w:rsidR="00C449D2" w:rsidRPr="00DE1B8E">
        <w:rPr>
          <w:rFonts w:ascii="Times" w:hAnsi="Times"/>
        </w:rPr>
        <w:t>ries among species</w:t>
      </w:r>
      <w:r w:rsidR="00C940FD" w:rsidRPr="00DE1B8E">
        <w:rPr>
          <w:rFonts w:ascii="Times" w:hAnsi="Times"/>
        </w:rPr>
        <w:t xml:space="preserve"> are not clear because of their putative recent origin</w:t>
      </w:r>
      <w:r w:rsidR="00F7586A" w:rsidRPr="00DE1B8E">
        <w:rPr>
          <w:rFonts w:ascii="Times" w:hAnsi="Times"/>
        </w:rPr>
        <w:t xml:space="preserve">. </w:t>
      </w:r>
      <w:r w:rsidR="005C7655" w:rsidRPr="00DE1B8E">
        <w:rPr>
          <w:rFonts w:ascii="Times" w:hAnsi="Times"/>
        </w:rPr>
        <w:t>The</w:t>
      </w:r>
      <w:r w:rsidR="00F7586A" w:rsidRPr="00DE1B8E">
        <w:rPr>
          <w:rFonts w:ascii="Times" w:hAnsi="Times"/>
        </w:rPr>
        <w:t xml:space="preserve"> tree topologies </w:t>
      </w:r>
      <w:r w:rsidR="005C7655" w:rsidRPr="00DE1B8E">
        <w:rPr>
          <w:rFonts w:ascii="Times" w:hAnsi="Times"/>
        </w:rPr>
        <w:t xml:space="preserve">for </w:t>
      </w:r>
      <w:r w:rsidR="00F7586A" w:rsidRPr="00DE1B8E">
        <w:rPr>
          <w:rFonts w:ascii="Times" w:hAnsi="Times"/>
        </w:rPr>
        <w:t xml:space="preserve">these two </w:t>
      </w:r>
      <w:proofErr w:type="gramStart"/>
      <w:r w:rsidR="00F7586A" w:rsidRPr="00DE1B8E">
        <w:rPr>
          <w:rFonts w:ascii="Times" w:hAnsi="Times"/>
        </w:rPr>
        <w:t>groups,</w:t>
      </w:r>
      <w:proofErr w:type="gramEnd"/>
      <w:r w:rsidR="00F7586A" w:rsidRPr="00DE1B8E">
        <w:rPr>
          <w:rFonts w:ascii="Times" w:hAnsi="Times"/>
        </w:rPr>
        <w:t xml:space="preserve"> are very different (see </w:t>
      </w:r>
      <w:r w:rsidRPr="00DE1B8E">
        <w:rPr>
          <w:rFonts w:ascii="Times" w:hAnsi="Times"/>
        </w:rPr>
        <w:t>Magain et al. 2015</w:t>
      </w:r>
      <w:r w:rsidR="00F7586A" w:rsidRPr="00DE1B8E">
        <w:rPr>
          <w:rFonts w:ascii="Times" w:hAnsi="Times"/>
        </w:rPr>
        <w:t>)</w:t>
      </w:r>
      <w:r w:rsidR="005C7655" w:rsidRPr="00DE1B8E">
        <w:rPr>
          <w:rFonts w:ascii="Times" w:hAnsi="Times"/>
        </w:rPr>
        <w:t>;</w:t>
      </w:r>
      <w:r w:rsidR="00F7586A" w:rsidRPr="00DE1B8E">
        <w:rPr>
          <w:rFonts w:ascii="Times" w:hAnsi="Times"/>
        </w:rPr>
        <w:t xml:space="preserve"> the </w:t>
      </w:r>
      <w:proofErr w:type="spellStart"/>
      <w:r w:rsidR="00F7586A" w:rsidRPr="00DE1B8E">
        <w:rPr>
          <w:rFonts w:ascii="Times" w:hAnsi="Times"/>
        </w:rPr>
        <w:t>Scabrosoid</w:t>
      </w:r>
      <w:proofErr w:type="spellEnd"/>
      <w:r w:rsidR="00F7586A" w:rsidRPr="00DE1B8E">
        <w:rPr>
          <w:rFonts w:ascii="Times" w:hAnsi="Times"/>
        </w:rPr>
        <w:t xml:space="preserve"> clade is well-resolved, with many long, well-supported branches </w:t>
      </w:r>
      <w:r w:rsidR="005C7655" w:rsidRPr="00DE1B8E">
        <w:rPr>
          <w:rFonts w:ascii="Times" w:hAnsi="Times"/>
        </w:rPr>
        <w:t>representing</w:t>
      </w:r>
      <w:r w:rsidR="00F7586A" w:rsidRPr="00DE1B8E">
        <w:rPr>
          <w:rFonts w:ascii="Times" w:hAnsi="Times"/>
        </w:rPr>
        <w:t xml:space="preserve"> different lineages, whereas the </w:t>
      </w:r>
      <w:proofErr w:type="spellStart"/>
      <w:r w:rsidR="00F7586A" w:rsidRPr="00DE1B8E">
        <w:rPr>
          <w:rFonts w:ascii="Times" w:hAnsi="Times"/>
        </w:rPr>
        <w:t>Dolichorhizoid</w:t>
      </w:r>
      <w:proofErr w:type="spellEnd"/>
      <w:r w:rsidR="00F7586A" w:rsidRPr="00DE1B8E">
        <w:rPr>
          <w:rFonts w:ascii="Times" w:hAnsi="Times"/>
        </w:rPr>
        <w:t xml:space="preserve"> clade include</w:t>
      </w:r>
      <w:r w:rsidR="005C7655" w:rsidRPr="00DE1B8E">
        <w:rPr>
          <w:rFonts w:ascii="Times" w:hAnsi="Times"/>
        </w:rPr>
        <w:t>s</w:t>
      </w:r>
      <w:r w:rsidR="00F7586A" w:rsidRPr="00DE1B8E">
        <w:rPr>
          <w:rFonts w:ascii="Times" w:hAnsi="Times"/>
        </w:rPr>
        <w:t xml:space="preserve"> several </w:t>
      </w:r>
      <w:proofErr w:type="spellStart"/>
      <w:r w:rsidR="00F7586A" w:rsidRPr="00DE1B8E">
        <w:rPr>
          <w:rFonts w:ascii="Times" w:hAnsi="Times"/>
        </w:rPr>
        <w:t>polytomies</w:t>
      </w:r>
      <w:proofErr w:type="spellEnd"/>
      <w:r w:rsidR="00F7586A" w:rsidRPr="00DE1B8E">
        <w:rPr>
          <w:rFonts w:ascii="Times" w:hAnsi="Times"/>
        </w:rPr>
        <w:t xml:space="preserve">, many short branches, and unsupported relationships. </w:t>
      </w:r>
      <w:r w:rsidRPr="00DE1B8E">
        <w:rPr>
          <w:rFonts w:ascii="Times" w:hAnsi="Times"/>
        </w:rPr>
        <w:t>We</w:t>
      </w:r>
      <w:r w:rsidR="00F7586A" w:rsidRPr="00DE1B8E">
        <w:rPr>
          <w:rFonts w:ascii="Times" w:hAnsi="Times"/>
        </w:rPr>
        <w:t xml:space="preserve"> </w:t>
      </w:r>
      <w:r w:rsidR="005C7655" w:rsidRPr="00DE1B8E">
        <w:rPr>
          <w:rFonts w:ascii="Times" w:hAnsi="Times"/>
        </w:rPr>
        <w:t xml:space="preserve">also </w:t>
      </w:r>
      <w:r w:rsidR="00F7586A" w:rsidRPr="00DE1B8E">
        <w:rPr>
          <w:rFonts w:ascii="Times" w:hAnsi="Times"/>
        </w:rPr>
        <w:t>reconstruct</w:t>
      </w:r>
      <w:r w:rsidR="005C7655" w:rsidRPr="00DE1B8E">
        <w:rPr>
          <w:rFonts w:ascii="Times" w:hAnsi="Times"/>
        </w:rPr>
        <w:t>ed</w:t>
      </w:r>
      <w:r w:rsidR="00F7586A" w:rsidRPr="00DE1B8E">
        <w:rPr>
          <w:rFonts w:ascii="Times" w:hAnsi="Times"/>
        </w:rPr>
        <w:t xml:space="preserve"> a species tree, once species </w:t>
      </w:r>
      <w:r w:rsidR="000050FD" w:rsidRPr="00DE1B8E">
        <w:rPr>
          <w:rFonts w:ascii="Times" w:hAnsi="Times"/>
        </w:rPr>
        <w:t>were</w:t>
      </w:r>
      <w:r w:rsidR="00F7586A" w:rsidRPr="00DE1B8E">
        <w:rPr>
          <w:rFonts w:ascii="Times" w:hAnsi="Times"/>
        </w:rPr>
        <w:t xml:space="preserve"> defined, and compare</w:t>
      </w:r>
      <w:r w:rsidR="005C7655" w:rsidRPr="00DE1B8E">
        <w:rPr>
          <w:rFonts w:ascii="Times" w:hAnsi="Times"/>
        </w:rPr>
        <w:t>d</w:t>
      </w:r>
      <w:r w:rsidR="00F7586A" w:rsidRPr="00DE1B8E">
        <w:rPr>
          <w:rFonts w:ascii="Times" w:hAnsi="Times"/>
        </w:rPr>
        <w:t xml:space="preserve"> its topology with phylogenies obtained from concatenated datasets. </w:t>
      </w:r>
    </w:p>
    <w:p w14:paraId="6E78EE60" w14:textId="77777777" w:rsidR="00F7586A" w:rsidRPr="00DE1B8E" w:rsidRDefault="00F7586A" w:rsidP="00F7586A">
      <w:pPr>
        <w:rPr>
          <w:rFonts w:ascii="Times" w:hAnsi="Times"/>
        </w:rPr>
      </w:pPr>
    </w:p>
    <w:p w14:paraId="305DB93C" w14:textId="7A324710" w:rsidR="00F7586A" w:rsidRPr="00DE1B8E" w:rsidRDefault="000050FD" w:rsidP="00F7586A">
      <w:pPr>
        <w:rPr>
          <w:rFonts w:ascii="Times" w:hAnsi="Times"/>
        </w:rPr>
      </w:pPr>
      <w:r w:rsidRPr="00DE1B8E">
        <w:rPr>
          <w:rFonts w:ascii="Times" w:hAnsi="Times"/>
        </w:rPr>
        <w:t>We</w:t>
      </w:r>
      <w:r w:rsidR="005C7655" w:rsidRPr="00DE1B8E">
        <w:rPr>
          <w:rFonts w:ascii="Times" w:hAnsi="Times"/>
        </w:rPr>
        <w:t xml:space="preserve"> tested</w:t>
      </w:r>
      <w:r w:rsidRPr="00DE1B8E">
        <w:rPr>
          <w:rFonts w:ascii="Times" w:hAnsi="Times"/>
        </w:rPr>
        <w:t xml:space="preserve"> whether </w:t>
      </w:r>
      <w:r w:rsidR="00F7586A" w:rsidRPr="00DE1B8E">
        <w:rPr>
          <w:rFonts w:ascii="Times" w:hAnsi="Times"/>
        </w:rPr>
        <w:t xml:space="preserve">cosmopolitan species </w:t>
      </w:r>
      <w:r w:rsidR="005C7655" w:rsidRPr="00DE1B8E">
        <w:rPr>
          <w:rFonts w:ascii="Times" w:hAnsi="Times"/>
        </w:rPr>
        <w:t xml:space="preserve">represent single </w:t>
      </w:r>
      <w:r w:rsidR="00F7586A" w:rsidRPr="00DE1B8E">
        <w:rPr>
          <w:rFonts w:ascii="Times" w:hAnsi="Times"/>
        </w:rPr>
        <w:t xml:space="preserve">evolutionary lineages or </w:t>
      </w:r>
      <w:r w:rsidR="00D231F4" w:rsidRPr="00DE1B8E">
        <w:rPr>
          <w:rFonts w:ascii="Times" w:hAnsi="Times"/>
        </w:rPr>
        <w:t xml:space="preserve">the </w:t>
      </w:r>
      <w:r w:rsidR="00F7586A" w:rsidRPr="00DE1B8E">
        <w:rPr>
          <w:rFonts w:ascii="Times" w:hAnsi="Times"/>
        </w:rPr>
        <w:t xml:space="preserve">assemblages of </w:t>
      </w:r>
      <w:r w:rsidR="00A37639" w:rsidRPr="00DE1B8E">
        <w:rPr>
          <w:rFonts w:ascii="Times" w:hAnsi="Times"/>
        </w:rPr>
        <w:t>several distinct entities and if</w:t>
      </w:r>
      <w:r w:rsidR="00F7586A" w:rsidRPr="00DE1B8E">
        <w:rPr>
          <w:rFonts w:ascii="Times" w:hAnsi="Times"/>
        </w:rPr>
        <w:t xml:space="preserve"> unrecognized</w:t>
      </w:r>
      <w:r w:rsidR="00D231F4" w:rsidRPr="00DE1B8E">
        <w:rPr>
          <w:rFonts w:ascii="Times" w:hAnsi="Times"/>
        </w:rPr>
        <w:t>,</w:t>
      </w:r>
      <w:r w:rsidR="00F7586A" w:rsidRPr="00DE1B8E">
        <w:rPr>
          <w:rFonts w:ascii="Times" w:hAnsi="Times"/>
        </w:rPr>
        <w:t xml:space="preserve"> cryptic </w:t>
      </w:r>
      <w:r w:rsidR="00D231F4" w:rsidRPr="00DE1B8E">
        <w:rPr>
          <w:rFonts w:ascii="Times" w:hAnsi="Times"/>
        </w:rPr>
        <w:t xml:space="preserve">or morphologically meaningful </w:t>
      </w:r>
      <w:r w:rsidR="00F7586A" w:rsidRPr="00DE1B8E">
        <w:rPr>
          <w:rFonts w:ascii="Times" w:hAnsi="Times"/>
        </w:rPr>
        <w:t xml:space="preserve">species </w:t>
      </w:r>
      <w:r w:rsidR="00D231F4" w:rsidRPr="00DE1B8E">
        <w:rPr>
          <w:rFonts w:ascii="Times" w:hAnsi="Times"/>
        </w:rPr>
        <w:t xml:space="preserve">are present </w:t>
      </w:r>
      <w:r w:rsidR="00F7586A" w:rsidRPr="00DE1B8E">
        <w:rPr>
          <w:rFonts w:ascii="Times" w:hAnsi="Times"/>
        </w:rPr>
        <w:t xml:space="preserve">in </w:t>
      </w:r>
      <w:r w:rsidR="00D231F4" w:rsidRPr="00DE1B8E">
        <w:rPr>
          <w:rFonts w:ascii="Times" w:hAnsi="Times"/>
        </w:rPr>
        <w:t xml:space="preserve">this </w:t>
      </w:r>
      <w:r w:rsidR="00F7586A" w:rsidRPr="00DE1B8E">
        <w:rPr>
          <w:rFonts w:ascii="Times" w:hAnsi="Times"/>
        </w:rPr>
        <w:t>group</w:t>
      </w:r>
      <w:r w:rsidR="00A37639" w:rsidRPr="00DE1B8E">
        <w:rPr>
          <w:rFonts w:ascii="Times" w:hAnsi="Times"/>
        </w:rPr>
        <w:t>. We</w:t>
      </w:r>
      <w:r w:rsidR="00D231F4" w:rsidRPr="00DE1B8E">
        <w:rPr>
          <w:rFonts w:ascii="Times" w:hAnsi="Times"/>
        </w:rPr>
        <w:t xml:space="preserve"> assessed</w:t>
      </w:r>
      <w:r w:rsidR="00F7586A" w:rsidRPr="00DE1B8E">
        <w:rPr>
          <w:rFonts w:ascii="Times" w:hAnsi="Times"/>
        </w:rPr>
        <w:t xml:space="preserve">, the </w:t>
      </w:r>
      <w:r w:rsidR="00D231F4" w:rsidRPr="00DE1B8E">
        <w:rPr>
          <w:rFonts w:ascii="Times" w:hAnsi="Times"/>
        </w:rPr>
        <w:t xml:space="preserve">taxonomic </w:t>
      </w:r>
      <w:r w:rsidR="00F7586A" w:rsidRPr="00DE1B8E">
        <w:rPr>
          <w:rFonts w:ascii="Times" w:hAnsi="Times"/>
        </w:rPr>
        <w:t xml:space="preserve">status of </w:t>
      </w:r>
      <w:r w:rsidR="00D231F4" w:rsidRPr="00DE1B8E">
        <w:rPr>
          <w:rFonts w:ascii="Times" w:hAnsi="Times"/>
        </w:rPr>
        <w:t xml:space="preserve">phylogenetic </w:t>
      </w:r>
      <w:r w:rsidR="00F7586A" w:rsidRPr="00DE1B8E">
        <w:rPr>
          <w:rFonts w:ascii="Times" w:hAnsi="Times"/>
        </w:rPr>
        <w:t xml:space="preserve">lineages </w:t>
      </w:r>
      <w:r w:rsidR="007F47AA" w:rsidRPr="00DE1B8E">
        <w:rPr>
          <w:rFonts w:ascii="Times" w:hAnsi="Times"/>
        </w:rPr>
        <w:t xml:space="preserve">derived most likely from recent radiation events </w:t>
      </w:r>
      <w:r w:rsidR="00D231F4" w:rsidRPr="00DE1B8E">
        <w:rPr>
          <w:rFonts w:ascii="Times" w:hAnsi="Times"/>
        </w:rPr>
        <w:t>within the South American clade</w:t>
      </w:r>
      <w:r w:rsidR="007F47AA" w:rsidRPr="00DE1B8E">
        <w:rPr>
          <w:rFonts w:ascii="Times" w:hAnsi="Times"/>
        </w:rPr>
        <w:t xml:space="preserve">. </w:t>
      </w:r>
      <w:r w:rsidR="00D231F4" w:rsidRPr="00DE1B8E">
        <w:rPr>
          <w:rFonts w:ascii="Times" w:hAnsi="Times"/>
        </w:rPr>
        <w:t xml:space="preserve"> </w:t>
      </w:r>
      <w:r w:rsidR="007F47AA" w:rsidRPr="00DE1B8E">
        <w:rPr>
          <w:rFonts w:ascii="Times" w:hAnsi="Times"/>
        </w:rPr>
        <w:t xml:space="preserve">I also tested if </w:t>
      </w:r>
      <w:r w:rsidR="00F7586A" w:rsidRPr="00DE1B8E">
        <w:rPr>
          <w:rFonts w:ascii="Times" w:hAnsi="Times"/>
        </w:rPr>
        <w:t xml:space="preserve">geographical </w:t>
      </w:r>
      <w:r w:rsidR="007F47AA" w:rsidRPr="00DE1B8E">
        <w:rPr>
          <w:rFonts w:ascii="Times" w:hAnsi="Times"/>
        </w:rPr>
        <w:t>data on</w:t>
      </w:r>
      <w:r w:rsidR="00F7586A" w:rsidRPr="00DE1B8E">
        <w:rPr>
          <w:rFonts w:ascii="Times" w:hAnsi="Times"/>
        </w:rPr>
        <w:t xml:space="preserve"> </w:t>
      </w:r>
      <w:r w:rsidR="007F47AA" w:rsidRPr="00DE1B8E">
        <w:rPr>
          <w:rFonts w:ascii="Times" w:hAnsi="Times"/>
        </w:rPr>
        <w:t>species</w:t>
      </w:r>
      <w:r w:rsidR="00F7586A" w:rsidRPr="00DE1B8E">
        <w:rPr>
          <w:rFonts w:ascii="Times" w:hAnsi="Times"/>
        </w:rPr>
        <w:t xml:space="preserve"> distributions</w:t>
      </w:r>
      <w:r w:rsidR="00A37639" w:rsidRPr="00DE1B8E">
        <w:rPr>
          <w:rFonts w:ascii="Times" w:hAnsi="Times"/>
        </w:rPr>
        <w:t xml:space="preserve"> and</w:t>
      </w:r>
      <w:r w:rsidR="00F7586A" w:rsidRPr="00DE1B8E">
        <w:rPr>
          <w:rFonts w:ascii="Times" w:hAnsi="Times"/>
        </w:rPr>
        <w:t xml:space="preserve"> </w:t>
      </w:r>
      <w:r w:rsidR="007F47AA" w:rsidRPr="00DE1B8E">
        <w:rPr>
          <w:rFonts w:ascii="Times" w:hAnsi="Times"/>
        </w:rPr>
        <w:t xml:space="preserve">patterns of association </w:t>
      </w:r>
      <w:proofErr w:type="gramStart"/>
      <w:r w:rsidR="007F47AA" w:rsidRPr="00DE1B8E">
        <w:rPr>
          <w:rFonts w:ascii="Times" w:hAnsi="Times"/>
        </w:rPr>
        <w:t xml:space="preserve">with  </w:t>
      </w:r>
      <w:proofErr w:type="spellStart"/>
      <w:r w:rsidR="00731F65" w:rsidRPr="00DE1B8E">
        <w:rPr>
          <w:rFonts w:ascii="Times" w:hAnsi="Times"/>
          <w:i/>
        </w:rPr>
        <w:t>Nostoc</w:t>
      </w:r>
      <w:proofErr w:type="spellEnd"/>
      <w:proofErr w:type="gramEnd"/>
      <w:r w:rsidR="00731F65" w:rsidRPr="00DE1B8E">
        <w:rPr>
          <w:rFonts w:ascii="Times" w:hAnsi="Times"/>
        </w:rPr>
        <w:t xml:space="preserve"> </w:t>
      </w:r>
      <w:proofErr w:type="spellStart"/>
      <w:r w:rsidR="00A37639" w:rsidRPr="00DE1B8E">
        <w:rPr>
          <w:rFonts w:ascii="Times" w:hAnsi="Times"/>
        </w:rPr>
        <w:t>phylogroups</w:t>
      </w:r>
      <w:proofErr w:type="spellEnd"/>
      <w:r w:rsidR="007F47AA" w:rsidRPr="00DE1B8E">
        <w:rPr>
          <w:rFonts w:ascii="Times" w:hAnsi="Times"/>
        </w:rPr>
        <w:t xml:space="preserve"> </w:t>
      </w:r>
      <w:r w:rsidR="00A37639" w:rsidRPr="00DE1B8E">
        <w:rPr>
          <w:rFonts w:ascii="Times" w:hAnsi="Times"/>
        </w:rPr>
        <w:t>(</w:t>
      </w:r>
      <w:proofErr w:type="spellStart"/>
      <w:r w:rsidR="00A37639" w:rsidRPr="00DE1B8E">
        <w:rPr>
          <w:rFonts w:ascii="Times" w:hAnsi="Times"/>
        </w:rPr>
        <w:t>sensu</w:t>
      </w:r>
      <w:proofErr w:type="spellEnd"/>
      <w:r w:rsidR="00A37639" w:rsidRPr="00DE1B8E">
        <w:rPr>
          <w:rFonts w:ascii="Times" w:hAnsi="Times"/>
        </w:rPr>
        <w:t xml:space="preserve"> Magain et al. 2015) </w:t>
      </w:r>
      <w:r w:rsidR="007F47AA" w:rsidRPr="00DE1B8E">
        <w:rPr>
          <w:rFonts w:ascii="Times" w:hAnsi="Times"/>
        </w:rPr>
        <w:t>can be used</w:t>
      </w:r>
      <w:r w:rsidR="00BE36E8" w:rsidRPr="00DE1B8E">
        <w:rPr>
          <w:rFonts w:ascii="Times" w:hAnsi="Times"/>
        </w:rPr>
        <w:t>,</w:t>
      </w:r>
      <w:r w:rsidR="007F47AA" w:rsidRPr="00DE1B8E">
        <w:rPr>
          <w:rFonts w:ascii="Times" w:hAnsi="Times"/>
        </w:rPr>
        <w:t xml:space="preserve"> </w:t>
      </w:r>
      <w:r w:rsidR="00BE36E8" w:rsidRPr="00DE1B8E">
        <w:rPr>
          <w:rFonts w:ascii="Times" w:hAnsi="Times"/>
        </w:rPr>
        <w:t>in addition to the morphology to support</w:t>
      </w:r>
      <w:r w:rsidR="00F7586A" w:rsidRPr="00DE1B8E">
        <w:rPr>
          <w:rFonts w:ascii="Times" w:hAnsi="Times"/>
        </w:rPr>
        <w:t xml:space="preserve"> </w:t>
      </w:r>
      <w:r w:rsidR="00BE36E8" w:rsidRPr="00DE1B8E">
        <w:rPr>
          <w:rFonts w:ascii="Times" w:hAnsi="Times"/>
        </w:rPr>
        <w:t xml:space="preserve">newly </w:t>
      </w:r>
      <w:r w:rsidR="00731F65" w:rsidRPr="00DE1B8E">
        <w:rPr>
          <w:rFonts w:ascii="Times" w:hAnsi="Times"/>
        </w:rPr>
        <w:t>delimited species</w:t>
      </w:r>
      <w:r w:rsidR="00BE36E8" w:rsidRPr="00DE1B8E">
        <w:rPr>
          <w:rFonts w:ascii="Times" w:hAnsi="Times"/>
        </w:rPr>
        <w:t>.</w:t>
      </w:r>
      <w:r w:rsidR="00731F65" w:rsidRPr="00DE1B8E">
        <w:rPr>
          <w:rFonts w:ascii="Times" w:hAnsi="Times"/>
        </w:rPr>
        <w:t xml:space="preserve"> </w:t>
      </w:r>
    </w:p>
    <w:p w14:paraId="1697FD0E" w14:textId="77777777" w:rsidR="00F7586A" w:rsidRPr="00DE1B8E" w:rsidRDefault="00F7586A" w:rsidP="00F7586A">
      <w:pPr>
        <w:rPr>
          <w:rFonts w:ascii="Times" w:hAnsi="Times"/>
        </w:rPr>
      </w:pPr>
    </w:p>
    <w:p w14:paraId="5FD3B5C9" w14:textId="29F57BF1" w:rsidR="00F7586A" w:rsidRPr="00DE1B8E" w:rsidRDefault="00F7586A" w:rsidP="00F7586A">
      <w:pPr>
        <w:rPr>
          <w:rFonts w:ascii="Times" w:hAnsi="Times"/>
        </w:rPr>
      </w:pPr>
      <w:r w:rsidRPr="00DE1B8E">
        <w:rPr>
          <w:rFonts w:ascii="Times" w:hAnsi="Times"/>
        </w:rPr>
        <w:t xml:space="preserve">Because </w:t>
      </w:r>
      <w:r w:rsidR="00BE36E8" w:rsidRPr="00DE1B8E">
        <w:rPr>
          <w:rFonts w:ascii="Times" w:hAnsi="Times"/>
        </w:rPr>
        <w:t xml:space="preserve">molecular </w:t>
      </w:r>
      <w:r w:rsidRPr="00DE1B8E">
        <w:rPr>
          <w:rFonts w:ascii="Times" w:hAnsi="Times"/>
        </w:rPr>
        <w:t xml:space="preserve">data </w:t>
      </w:r>
      <w:r w:rsidR="00BE36E8" w:rsidRPr="00DE1B8E">
        <w:rPr>
          <w:rFonts w:ascii="Times" w:hAnsi="Times"/>
        </w:rPr>
        <w:t xml:space="preserve">were </w:t>
      </w:r>
      <w:r w:rsidRPr="00DE1B8E">
        <w:rPr>
          <w:rFonts w:ascii="Times" w:hAnsi="Times"/>
        </w:rPr>
        <w:t xml:space="preserve">more limited in the </w:t>
      </w:r>
      <w:proofErr w:type="spellStart"/>
      <w:r w:rsidRPr="00DE1B8E">
        <w:rPr>
          <w:rFonts w:ascii="Times" w:hAnsi="Times"/>
        </w:rPr>
        <w:t>Polydactyloid</w:t>
      </w:r>
      <w:proofErr w:type="spellEnd"/>
      <w:r w:rsidRPr="00DE1B8E">
        <w:rPr>
          <w:rFonts w:ascii="Times" w:hAnsi="Times"/>
        </w:rPr>
        <w:t xml:space="preserve"> clade (</w:t>
      </w:r>
      <w:r w:rsidR="00BE36E8" w:rsidRPr="00DE1B8E">
        <w:rPr>
          <w:rFonts w:ascii="Times" w:hAnsi="Times"/>
        </w:rPr>
        <w:t xml:space="preserve">higher proportion of </w:t>
      </w:r>
      <w:r w:rsidRPr="00DE1B8E">
        <w:rPr>
          <w:rFonts w:ascii="Times" w:hAnsi="Times"/>
        </w:rPr>
        <w:t xml:space="preserve">missing </w:t>
      </w:r>
      <w:r w:rsidR="00BE36E8" w:rsidRPr="00DE1B8E">
        <w:rPr>
          <w:rFonts w:ascii="Times" w:hAnsi="Times"/>
        </w:rPr>
        <w:t>sequences</w:t>
      </w:r>
      <w:r w:rsidRPr="00DE1B8E">
        <w:rPr>
          <w:rFonts w:ascii="Times" w:hAnsi="Times"/>
        </w:rPr>
        <w:t xml:space="preserve">, fewer </w:t>
      </w:r>
      <w:r w:rsidR="00BE36E8" w:rsidRPr="00DE1B8E">
        <w:rPr>
          <w:rFonts w:ascii="Times" w:hAnsi="Times"/>
        </w:rPr>
        <w:t xml:space="preserve">representatives </w:t>
      </w:r>
      <w:r w:rsidRPr="00DE1B8E">
        <w:rPr>
          <w:rFonts w:ascii="Times" w:hAnsi="Times"/>
        </w:rPr>
        <w:t xml:space="preserve">per species, </w:t>
      </w:r>
      <w:r w:rsidR="00BE36E8" w:rsidRPr="00DE1B8E">
        <w:rPr>
          <w:rFonts w:ascii="Times" w:hAnsi="Times"/>
        </w:rPr>
        <w:t xml:space="preserve">lack of data for </w:t>
      </w:r>
      <w:r w:rsidRPr="00DE1B8E">
        <w:rPr>
          <w:rFonts w:ascii="Times" w:hAnsi="Times"/>
        </w:rPr>
        <w:t xml:space="preserve">species from remote regions of the world with no recent material available) </w:t>
      </w:r>
      <w:proofErr w:type="spellStart"/>
      <w:r w:rsidR="00DF05FC" w:rsidRPr="00DE1B8E">
        <w:rPr>
          <w:rFonts w:ascii="Times" w:hAnsi="Times"/>
        </w:rPr>
        <w:t>I</w:t>
      </w:r>
      <w:r w:rsidR="00BE36E8" w:rsidRPr="00DE1B8E">
        <w:rPr>
          <w:rFonts w:ascii="Times" w:hAnsi="Times"/>
        </w:rPr>
        <w:t>this</w:t>
      </w:r>
      <w:proofErr w:type="spellEnd"/>
      <w:r w:rsidR="00BE36E8" w:rsidRPr="00DE1B8E">
        <w:rPr>
          <w:rFonts w:ascii="Times" w:hAnsi="Times"/>
        </w:rPr>
        <w:t xml:space="preserve"> clade</w:t>
      </w:r>
      <w:r w:rsidR="00E737FB" w:rsidRPr="00DE1B8E">
        <w:rPr>
          <w:rFonts w:ascii="Times" w:hAnsi="Times"/>
        </w:rPr>
        <w:t xml:space="preserve"> </w:t>
      </w:r>
      <w:r w:rsidR="002F78A1" w:rsidRPr="00DE1B8E">
        <w:rPr>
          <w:rFonts w:ascii="Times" w:hAnsi="Times"/>
        </w:rPr>
        <w:t>was not included</w:t>
      </w:r>
      <w:r w:rsidR="00BE36E8" w:rsidRPr="00DE1B8E">
        <w:rPr>
          <w:rFonts w:ascii="Times" w:hAnsi="Times"/>
        </w:rPr>
        <w:t xml:space="preserve"> in</w:t>
      </w:r>
      <w:r w:rsidR="002F78A1" w:rsidRPr="00DE1B8E">
        <w:rPr>
          <w:rFonts w:ascii="Times" w:hAnsi="Times"/>
        </w:rPr>
        <w:t xml:space="preserve"> the</w:t>
      </w:r>
      <w:r w:rsidRPr="00DE1B8E">
        <w:rPr>
          <w:rFonts w:ascii="Times" w:hAnsi="Times"/>
        </w:rPr>
        <w:t xml:space="preserve"> comparison of the species delimitation methods. </w:t>
      </w:r>
    </w:p>
    <w:p w14:paraId="57F1C698" w14:textId="77777777" w:rsidR="00F7586A" w:rsidRPr="00DE1B8E" w:rsidRDefault="00F7586A" w:rsidP="00F7586A">
      <w:pPr>
        <w:rPr>
          <w:rFonts w:ascii="Times" w:hAnsi="Times"/>
        </w:rPr>
      </w:pPr>
    </w:p>
    <w:p w14:paraId="60FF72B7" w14:textId="27F270A1" w:rsidR="00DF05FC" w:rsidRPr="00DE1B8E" w:rsidRDefault="00DF05FC" w:rsidP="00DF05FC">
      <w:pPr>
        <w:rPr>
          <w:ins w:id="5" w:author="Nicolas Magain" w:date="2014-10-10T10:43:00Z"/>
          <w:rFonts w:ascii="Times" w:hAnsi="Times"/>
          <w:b/>
        </w:rPr>
      </w:pPr>
      <w:ins w:id="6" w:author="Nicolas Magain" w:date="2014-10-10T10:43:00Z">
        <w:r w:rsidRPr="00DE1B8E">
          <w:rPr>
            <w:rFonts w:ascii="Times" w:hAnsi="Times"/>
            <w:b/>
          </w:rPr>
          <w:t>Species delimitation methods</w:t>
        </w:r>
      </w:ins>
      <w:r w:rsidRPr="00DE1B8E">
        <w:rPr>
          <w:rFonts w:ascii="Times" w:hAnsi="Times"/>
          <w:b/>
        </w:rPr>
        <w:t xml:space="preserve"> and approaches tested</w:t>
      </w:r>
    </w:p>
    <w:p w14:paraId="42E0CA3F" w14:textId="77777777" w:rsidR="00DF05FC" w:rsidRPr="00DE1B8E" w:rsidRDefault="00DF05FC" w:rsidP="00DF05FC">
      <w:pPr>
        <w:rPr>
          <w:ins w:id="7" w:author="Nicolas Magain" w:date="2014-10-10T10:43:00Z"/>
          <w:rFonts w:ascii="Times" w:hAnsi="Times"/>
        </w:rPr>
      </w:pPr>
    </w:p>
    <w:p w14:paraId="44BB9EB7" w14:textId="77777777" w:rsidR="00DF05FC" w:rsidRPr="00DE1B8E" w:rsidRDefault="00DF05FC" w:rsidP="00DF05FC">
      <w:pPr>
        <w:rPr>
          <w:rFonts w:ascii="Times" w:hAnsi="Times"/>
        </w:rPr>
      </w:pPr>
      <w:proofErr w:type="spellStart"/>
      <w:ins w:id="8" w:author="Nicolas Magain" w:date="2014-10-10T10:44:00Z">
        <w:r w:rsidRPr="00DE1B8E">
          <w:rPr>
            <w:rFonts w:ascii="Times" w:hAnsi="Times"/>
            <w:b/>
          </w:rPr>
          <w:t>Structurama</w:t>
        </w:r>
      </w:ins>
      <w:proofErr w:type="spellEnd"/>
      <w:r w:rsidRPr="00DE1B8E">
        <w:rPr>
          <w:rFonts w:ascii="Times" w:hAnsi="Times"/>
        </w:rPr>
        <w:t xml:space="preserve"> (</w:t>
      </w:r>
      <w:proofErr w:type="spellStart"/>
      <w:r w:rsidRPr="00DE1B8E">
        <w:rPr>
          <w:rFonts w:ascii="Times" w:hAnsi="Times"/>
        </w:rPr>
        <w:t>Huelsenbeck</w:t>
      </w:r>
      <w:proofErr w:type="spellEnd"/>
      <w:r w:rsidRPr="00DE1B8E">
        <w:rPr>
          <w:rFonts w:ascii="Times" w:hAnsi="Times"/>
        </w:rPr>
        <w:t xml:space="preserve"> et al. 2011) is a software </w:t>
      </w:r>
      <w:r w:rsidRPr="00DE1B8E">
        <w:rPr>
          <w:rFonts w:ascii="Times" w:eastAsia="Times New Roman" w:hAnsi="Times" w:cs="Times New Roman"/>
        </w:rPr>
        <w:t xml:space="preserve">using </w:t>
      </w:r>
      <w:proofErr w:type="spellStart"/>
      <w:r w:rsidRPr="00DE1B8E">
        <w:rPr>
          <w:rFonts w:ascii="Times" w:eastAsia="Times New Roman" w:hAnsi="Times" w:cs="Times New Roman"/>
        </w:rPr>
        <w:t>multilocus</w:t>
      </w:r>
      <w:proofErr w:type="spellEnd"/>
      <w:r w:rsidRPr="00DE1B8E">
        <w:rPr>
          <w:rFonts w:ascii="Times" w:eastAsia="Times New Roman" w:hAnsi="Times" w:cs="Times New Roman"/>
        </w:rPr>
        <w:t xml:space="preserve"> genotype data to infer population structure and assign individuals to populations </w:t>
      </w:r>
      <w:r w:rsidRPr="00DE1B8E">
        <w:rPr>
          <w:rFonts w:ascii="Times" w:eastAsia="Times New Roman" w:hAnsi="Times" w:cs="Times New Roman"/>
        </w:rPr>
        <w:fldChar w:fldCharType="begin"/>
      </w:r>
      <w:r w:rsidRPr="00DE1B8E">
        <w:rPr>
          <w:rFonts w:ascii="Times" w:eastAsia="Times New Roman" w:hAnsi="Times" w:cs="Times New Roman"/>
        </w:rPr>
        <w:instrText xml:space="preserve"> ADDIN EN.CITE &lt;EndNote&gt;&lt;Cite&gt;&lt;Author&gt;Pritchard&lt;/Author&gt;&lt;Year&gt;2000&lt;/Year&gt;&lt;RecNum&gt;1&lt;/RecNum&gt;&lt;DisplayText&gt;(Pritchard et al., 2000)&lt;/DisplayText&gt;&lt;record&gt;&lt;rec-number&gt;1&lt;/rec-number&gt;&lt;foreign-keys&gt;&lt;key app="EN" db-id="a59rswxsaesrv4ee09rv9stkawvazeesst20" timestamp="1409659720"&gt;1&lt;/key&gt;&lt;/foreign-keys&gt;&lt;ref-type name="Journal Article"&gt;17&lt;/ref-type&gt;&lt;contributors&gt;&lt;authors&gt;&lt;author&gt;Pritchard, Jonathan K&lt;/author&gt;&lt;author&gt;Stephens, Matthew&lt;/author&gt;&lt;author&gt;Donnelly, Peter&lt;/author&gt;&lt;/authors&gt;&lt;/contributors&gt;&lt;titles&gt;&lt;title&gt;Inference of population structure using multilocus genotype data&lt;/title&gt;&lt;secondary-title&gt;Genetics&lt;/secondary-title&gt;&lt;/titles&gt;&lt;periodical&gt;&lt;full-title&gt;Genetics&lt;/full-title&gt;&lt;/periodical&gt;&lt;pages&gt;945-959&lt;/pages&gt;&lt;volume&gt;155&lt;/volume&gt;&lt;number&gt;2&lt;/number&gt;&lt;dates&gt;&lt;year&gt;2000&lt;/year&gt;&lt;/dates&gt;&lt;isbn&gt;0016-6731&lt;/isbn&gt;&lt;urls&gt;&lt;/urls&gt;&lt;/record&gt;&lt;/Cite&gt;&lt;/EndNote&gt;</w:instrText>
      </w:r>
      <w:r w:rsidRPr="00DE1B8E">
        <w:rPr>
          <w:rFonts w:ascii="Times" w:eastAsia="Times New Roman" w:hAnsi="Times" w:cs="Times New Roman"/>
        </w:rPr>
        <w:fldChar w:fldCharType="separate"/>
      </w:r>
      <w:r w:rsidRPr="00DE1B8E">
        <w:rPr>
          <w:rFonts w:ascii="Times" w:eastAsia="Times New Roman" w:hAnsi="Times" w:cs="Times New Roman"/>
          <w:noProof/>
        </w:rPr>
        <w:t>(Pritchard et al., 2000)</w:t>
      </w:r>
      <w:r w:rsidRPr="00DE1B8E">
        <w:rPr>
          <w:rFonts w:ascii="Times" w:eastAsia="Times New Roman" w:hAnsi="Times" w:cs="Times New Roman"/>
        </w:rPr>
        <w:fldChar w:fldCharType="end"/>
      </w:r>
      <w:r w:rsidRPr="00DE1B8E">
        <w:rPr>
          <w:rFonts w:ascii="Times" w:eastAsia="Times New Roman" w:hAnsi="Times" w:cs="Times New Roman"/>
        </w:rPr>
        <w:t xml:space="preserve">.  Each cluster (population) is modeled by a characteristic set of allele frequencies. Its main modeling assumptions are Hardy-Weinberg equilibrium within populations and complete linkage equilibrium between loci within populations. Under these assumptions each allele at each locus in each genotype is an independent draw from the appropriate frequency distribution. It attempts to find population groupings that are not in </w:t>
      </w:r>
      <w:proofErr w:type="spellStart"/>
      <w:r w:rsidRPr="00DE1B8E">
        <w:rPr>
          <w:rFonts w:ascii="Times" w:eastAsia="Times New Roman" w:hAnsi="Times" w:cs="Times New Roman"/>
        </w:rPr>
        <w:t>desequilibrium</w:t>
      </w:r>
      <w:proofErr w:type="spellEnd"/>
      <w:r w:rsidRPr="00DE1B8E">
        <w:rPr>
          <w:rFonts w:ascii="Times" w:eastAsia="Times New Roman" w:hAnsi="Times" w:cs="Times New Roman"/>
        </w:rPr>
        <w:t>.</w:t>
      </w:r>
    </w:p>
    <w:p w14:paraId="6CC4A56C" w14:textId="77777777" w:rsidR="00DF05FC" w:rsidRPr="00DE1B8E" w:rsidRDefault="00DF05FC" w:rsidP="00DF05FC">
      <w:pPr>
        <w:rPr>
          <w:rFonts w:ascii="Times" w:eastAsia="Times New Roman" w:hAnsi="Times" w:cs="Times New Roman"/>
        </w:rPr>
      </w:pPr>
    </w:p>
    <w:p w14:paraId="4F0B235C" w14:textId="77777777" w:rsidR="00DF05FC" w:rsidRPr="00DE1B8E" w:rsidRDefault="00DF05FC" w:rsidP="00DF05FC">
      <w:pPr>
        <w:rPr>
          <w:rFonts w:ascii="Times" w:eastAsia="Times New Roman" w:hAnsi="Times" w:cs="Times New Roman"/>
        </w:rPr>
      </w:pPr>
      <w:r w:rsidRPr="00DE1B8E">
        <w:rPr>
          <w:rFonts w:ascii="Times" w:eastAsia="Times New Roman" w:hAnsi="Times" w:cs="Times New Roman"/>
        </w:rPr>
        <w:t xml:space="preserve">The difference between the popular software Structure and </w:t>
      </w:r>
      <w:proofErr w:type="spellStart"/>
      <w:r w:rsidRPr="00DE1B8E">
        <w:rPr>
          <w:rFonts w:ascii="Times" w:eastAsia="Times New Roman" w:hAnsi="Times" w:cs="Times New Roman"/>
        </w:rPr>
        <w:t>Structurama</w:t>
      </w:r>
      <w:proofErr w:type="spellEnd"/>
      <w:r w:rsidRPr="00DE1B8E">
        <w:rPr>
          <w:rFonts w:ascii="Times" w:eastAsia="Times New Roman" w:hAnsi="Times" w:cs="Times New Roman"/>
        </w:rPr>
        <w:t xml:space="preserve"> is that, while Structure can only assign specimens to a number of populations fixed by the user, </w:t>
      </w:r>
      <w:proofErr w:type="spellStart"/>
      <w:r w:rsidRPr="00DE1B8E">
        <w:rPr>
          <w:rFonts w:ascii="Times" w:eastAsia="Times New Roman" w:hAnsi="Times" w:cs="Times New Roman"/>
        </w:rPr>
        <w:t>Structurama</w:t>
      </w:r>
      <w:proofErr w:type="spellEnd"/>
      <w:r w:rsidRPr="00DE1B8E">
        <w:rPr>
          <w:rFonts w:ascii="Times" w:eastAsia="Times New Roman" w:hAnsi="Times" w:cs="Times New Roman"/>
        </w:rPr>
        <w:t xml:space="preserve"> can estimate the number of populations, based on the data and on priors determined by the users</w:t>
      </w:r>
      <w:r w:rsidRPr="00DE1B8E">
        <w:rPr>
          <w:rFonts w:ascii="Times" w:eastAsia="Times New Roman" w:hAnsi="Times" w:cs="Times New Roman"/>
        </w:rPr>
        <w:fldChar w:fldCharType="begin"/>
      </w:r>
      <w:r w:rsidRPr="00DE1B8E">
        <w:rPr>
          <w:rFonts w:ascii="Times" w:eastAsia="Times New Roman" w:hAnsi="Times" w:cs="Times New Roman"/>
        </w:rPr>
        <w:instrText xml:space="preserve"> ADDIN EN.CITE &lt;EndNote&gt;&lt;Cite&gt;&lt;Author&gt;Huelsenbeck&lt;/Author&gt;&lt;Year&gt;2011&lt;/Year&gt;&lt;RecNum&gt;2&lt;/RecNum&gt;&lt;DisplayText&gt;(Huelsenbeck et al., 2011)&lt;/DisplayText&gt;&lt;record&gt;&lt;rec-number&gt;2&lt;/rec-number&gt;&lt;foreign-keys&gt;&lt;key app="EN" db-id="a59rswxsaesrv4ee09rv9stkawvazeesst20" timestamp="1409659739"&gt;2&lt;/key&gt;&lt;/foreign-keys&gt;&lt;ref-type name="Journal Article"&gt;17&lt;/ref-type&gt;&lt;contributors&gt;&lt;authors&gt;&lt;author&gt;Huelsenbeck, John P&lt;/author&gt;&lt;author&gt;Andolfatto, Peter&lt;/author&gt;&lt;author&gt;Huelsenbeck, Edna T&lt;/author&gt;&lt;/authors&gt;&lt;/contributors&gt;&lt;titles&gt;&lt;title&gt;Structurama: Bayesian inference of population structure&lt;/title&gt;&lt;secondary-title&gt;Evolutionary bioinformatics online&lt;/secondary-title&gt;&lt;/titles&gt;&lt;periodical&gt;&lt;full-title&gt;Evolutionary bioinformatics online&lt;/full-title&gt;&lt;/periodical&gt;&lt;pages&gt;55&lt;/pages&gt;&lt;volume&gt;7&lt;/volume&gt;&lt;dates&gt;&lt;year&gt;2011&lt;/year&gt;&lt;/dates&gt;&lt;urls&gt;&lt;/urls&gt;&lt;/record&gt;&lt;/Cite&gt;&lt;/EndNote&gt;</w:instrText>
      </w:r>
      <w:r w:rsidRPr="00DE1B8E">
        <w:rPr>
          <w:rFonts w:ascii="Times" w:eastAsia="Times New Roman" w:hAnsi="Times" w:cs="Times New Roman"/>
        </w:rPr>
        <w:fldChar w:fldCharType="separate"/>
      </w:r>
      <w:r w:rsidRPr="00DE1B8E">
        <w:rPr>
          <w:rFonts w:ascii="Times" w:eastAsia="Times New Roman" w:hAnsi="Times" w:cs="Times New Roman"/>
          <w:noProof/>
        </w:rPr>
        <w:t>(Huelsenbeck et al., 2011)</w:t>
      </w:r>
      <w:r w:rsidRPr="00DE1B8E">
        <w:rPr>
          <w:rFonts w:ascii="Times" w:eastAsia="Times New Roman" w:hAnsi="Times" w:cs="Times New Roman"/>
        </w:rPr>
        <w:fldChar w:fldCharType="end"/>
      </w:r>
      <w:r w:rsidRPr="00DE1B8E">
        <w:rPr>
          <w:rFonts w:ascii="Times" w:eastAsia="Times New Roman" w:hAnsi="Times" w:cs="Times New Roman"/>
        </w:rPr>
        <w:t>.</w:t>
      </w:r>
    </w:p>
    <w:p w14:paraId="79585576" w14:textId="77777777" w:rsidR="00DF05FC" w:rsidRPr="00DE1B8E" w:rsidRDefault="00DF05FC" w:rsidP="00DF05FC">
      <w:pPr>
        <w:rPr>
          <w:rFonts w:ascii="Times" w:eastAsia="Times New Roman" w:hAnsi="Times" w:cs="Times New Roman"/>
        </w:rPr>
      </w:pPr>
    </w:p>
    <w:p w14:paraId="4CD3964A" w14:textId="77777777" w:rsidR="00DF05FC" w:rsidRPr="00DE1B8E" w:rsidRDefault="00DF05FC" w:rsidP="00DF05FC">
      <w:pPr>
        <w:rPr>
          <w:ins w:id="9" w:author="Nicolas Magain" w:date="2014-10-10T10:36:00Z"/>
          <w:rFonts w:ascii="Times" w:hAnsi="Times"/>
        </w:rPr>
      </w:pPr>
      <w:proofErr w:type="spellStart"/>
      <w:r w:rsidRPr="00DE1B8E">
        <w:rPr>
          <w:rFonts w:ascii="Times" w:eastAsia="Times New Roman" w:hAnsi="Times" w:cs="Times New Roman"/>
        </w:rPr>
        <w:t>Structurama</w:t>
      </w:r>
      <w:proofErr w:type="spellEnd"/>
      <w:r w:rsidRPr="00DE1B8E">
        <w:rPr>
          <w:rFonts w:ascii="Times" w:eastAsia="Times New Roman" w:hAnsi="Times" w:cs="Times New Roman"/>
        </w:rPr>
        <w:t xml:space="preserve"> has been widely used for species delimitation, assuming that the reconstructed populations in equilibrium are distinct, isolated species (see for instance Pinzon 2011, </w:t>
      </w:r>
      <w:proofErr w:type="spellStart"/>
      <w:r w:rsidRPr="00DE1B8E">
        <w:rPr>
          <w:rFonts w:ascii="Times" w:eastAsia="Times New Roman" w:hAnsi="Times" w:cs="Times New Roman"/>
        </w:rPr>
        <w:t>Salicini</w:t>
      </w:r>
      <w:proofErr w:type="spellEnd"/>
      <w:r w:rsidRPr="00DE1B8E">
        <w:rPr>
          <w:rFonts w:ascii="Times" w:eastAsia="Times New Roman" w:hAnsi="Times" w:cs="Times New Roman"/>
        </w:rPr>
        <w:t xml:space="preserve"> 2011).</w:t>
      </w:r>
      <w:r w:rsidRPr="00DE1B8E">
        <w:rPr>
          <w:rFonts w:ascii="Times" w:hAnsi="Times"/>
        </w:rPr>
        <w:t xml:space="preserve"> </w:t>
      </w:r>
    </w:p>
    <w:p w14:paraId="6C3969A0" w14:textId="77777777" w:rsidR="00DF05FC" w:rsidRPr="00DE1B8E" w:rsidRDefault="00DF05FC" w:rsidP="00DF05FC">
      <w:pPr>
        <w:rPr>
          <w:rFonts w:ascii="Times" w:hAnsi="Times"/>
        </w:rPr>
      </w:pPr>
    </w:p>
    <w:p w14:paraId="719609AC" w14:textId="77777777" w:rsidR="00DF05FC" w:rsidRPr="00DE1B8E" w:rsidRDefault="00DF05FC" w:rsidP="00DF05FC">
      <w:pPr>
        <w:widowControl w:val="0"/>
        <w:autoSpaceDE w:val="0"/>
        <w:autoSpaceDN w:val="0"/>
        <w:adjustRightInd w:val="0"/>
        <w:spacing w:after="240"/>
        <w:rPr>
          <w:rFonts w:ascii="Times" w:hAnsi="Times" w:cs="Times"/>
        </w:rPr>
      </w:pPr>
      <w:r w:rsidRPr="00DE1B8E">
        <w:rPr>
          <w:rFonts w:ascii="Times" w:hAnsi="Times" w:cs="Times"/>
        </w:rPr>
        <w:t xml:space="preserve">The </w:t>
      </w:r>
      <w:r w:rsidRPr="00DE1B8E">
        <w:rPr>
          <w:rFonts w:ascii="Times" w:hAnsi="Times" w:cs="Times"/>
          <w:b/>
        </w:rPr>
        <w:t>GMYC</w:t>
      </w:r>
      <w:r w:rsidRPr="00DE1B8E">
        <w:rPr>
          <w:rFonts w:ascii="Times" w:hAnsi="Times" w:cs="Times"/>
        </w:rPr>
        <w:t xml:space="preserve"> (General Mixed Yule </w:t>
      </w:r>
      <w:proofErr w:type="spellStart"/>
      <w:r w:rsidRPr="00DE1B8E">
        <w:rPr>
          <w:rFonts w:ascii="Times" w:hAnsi="Times" w:cs="Times"/>
        </w:rPr>
        <w:t>Coalsecent</w:t>
      </w:r>
      <w:proofErr w:type="spellEnd"/>
      <w:r w:rsidRPr="00DE1B8E">
        <w:rPr>
          <w:rFonts w:ascii="Times" w:hAnsi="Times" w:cs="Times"/>
        </w:rPr>
        <w:t xml:space="preserve">) model considers branching between species as a Yule model </w:t>
      </w:r>
      <w:r w:rsidRPr="00DE1B8E">
        <w:rPr>
          <w:rFonts w:ascii="Times" w:hAnsi="Times" w:cs="Times"/>
        </w:rPr>
        <w:fldChar w:fldCharType="begin"/>
      </w:r>
      <w:r w:rsidRPr="00DE1B8E">
        <w:rPr>
          <w:rFonts w:ascii="Times" w:hAnsi="Times" w:cs="Times"/>
        </w:rPr>
        <w:instrText xml:space="preserve"> ADDIN EN.CITE &lt;EndNote&gt;&lt;Cite&gt;&lt;Author&gt;Yule&lt;/Author&gt;&lt;Year&gt;1924&lt;/Year&gt;&lt;RecNum&gt;6&lt;/RecNum&gt;&lt;DisplayText&gt;(Yule, 1924)&lt;/DisplayText&gt;&lt;record&gt;&lt;rec-number&gt;6&lt;/rec-number&gt;&lt;foreign-keys&gt;&lt;key app="EN" db-id="a59rswxsaesrv4ee09rv9stkawvazeesst20" timestamp="1409661224"&gt;6&lt;/key&gt;&lt;/foreign-keys&gt;&lt;ref-type name="Journal Article"&gt;17&lt;/ref-type&gt;&lt;contributors&gt;&lt;authors&gt;&lt;author&gt;Yule, GU&lt;/author&gt;&lt;/authors&gt;&lt;/contributors&gt;&lt;titles&gt;&lt;title&gt;A mathematical theory of evolution, based onthe conclusions of Dr. JC Willis, FRS Philosophical Trans-actions of the Royal Society of London B213: 21-87&lt;/title&gt;&lt;secondary-title&gt;Yule21213Philosophical Transactions of the Royal Society of London B&lt;/secondary-title&gt;&lt;/titles&gt;&lt;periodical&gt;&lt;full-title&gt;Yule21213Philosophical Transactions of the Royal Society of London B&lt;/full-title&gt;&lt;/periodical&gt;&lt;volume&gt;1924&lt;/volume&gt;&lt;dates&gt;&lt;year&gt;1924&lt;/year&gt;&lt;/dates&gt;&lt;urls&gt;&lt;/urls&gt;&lt;/record&gt;&lt;/Cite&gt;&lt;/EndNote&gt;</w:instrText>
      </w:r>
      <w:r w:rsidRPr="00DE1B8E">
        <w:rPr>
          <w:rFonts w:ascii="Times" w:hAnsi="Times" w:cs="Times"/>
        </w:rPr>
        <w:fldChar w:fldCharType="separate"/>
      </w:r>
      <w:r w:rsidRPr="00DE1B8E">
        <w:rPr>
          <w:rFonts w:ascii="Times" w:hAnsi="Times" w:cs="Times"/>
          <w:noProof/>
        </w:rPr>
        <w:t>(Yule, 1924)</w:t>
      </w:r>
      <w:r w:rsidRPr="00DE1B8E">
        <w:rPr>
          <w:rFonts w:ascii="Times" w:hAnsi="Times" w:cs="Times"/>
        </w:rPr>
        <w:fldChar w:fldCharType="end"/>
      </w:r>
      <w:r w:rsidRPr="00DE1B8E">
        <w:rPr>
          <w:rFonts w:ascii="Times" w:hAnsi="Times" w:cs="Times"/>
        </w:rPr>
        <w:t>, a stochastic birth-only model, which allows to calculate the likelihoods of the times before a new species appears in a phylogeny with assumed constant average speciation rates.</w:t>
      </w:r>
    </w:p>
    <w:p w14:paraId="23FDF0B7" w14:textId="77777777" w:rsidR="00DF05FC" w:rsidRPr="00DE1B8E" w:rsidRDefault="00DF05FC" w:rsidP="00DF05FC">
      <w:pPr>
        <w:widowControl w:val="0"/>
        <w:autoSpaceDE w:val="0"/>
        <w:autoSpaceDN w:val="0"/>
        <w:adjustRightInd w:val="0"/>
        <w:spacing w:after="240"/>
        <w:rPr>
          <w:rFonts w:ascii="Times" w:hAnsi="Times" w:cs="Times"/>
        </w:rPr>
      </w:pPr>
      <w:r w:rsidRPr="00DE1B8E">
        <w:rPr>
          <w:rFonts w:ascii="Times" w:hAnsi="Times" w:cs="Times"/>
        </w:rPr>
        <w:t>The GMYC model assumes neutral coalescence within each species</w:t>
      </w:r>
      <w:proofErr w:type="gramStart"/>
      <w:r w:rsidRPr="00DE1B8E">
        <w:rPr>
          <w:rFonts w:ascii="Times" w:hAnsi="Times" w:cs="Times"/>
        </w:rPr>
        <w:t>;</w:t>
      </w:r>
      <w:proofErr w:type="gramEnd"/>
      <w:r w:rsidRPr="00DE1B8E">
        <w:rPr>
          <w:rFonts w:ascii="Times" w:hAnsi="Times" w:cs="Times"/>
        </w:rPr>
        <w:t xml:space="preserve"> and a coalescent branching rate parameter for each species. It attempts to fit the location of the switches from speciation to coalescent nodes; which corresponds to the most recent common ancestral node defining each species. </w:t>
      </w:r>
    </w:p>
    <w:p w14:paraId="60085F3D" w14:textId="77777777" w:rsidR="00DF05FC" w:rsidRPr="00DE1B8E" w:rsidRDefault="00DF05FC" w:rsidP="00DF05FC">
      <w:pPr>
        <w:widowControl w:val="0"/>
        <w:autoSpaceDE w:val="0"/>
        <w:autoSpaceDN w:val="0"/>
        <w:adjustRightInd w:val="0"/>
        <w:spacing w:after="240"/>
        <w:rPr>
          <w:rFonts w:ascii="Times" w:hAnsi="Times" w:cs="Times"/>
        </w:rPr>
      </w:pPr>
      <w:r w:rsidRPr="00DE1B8E">
        <w:rPr>
          <w:rFonts w:ascii="Times" w:hAnsi="Times" w:cs="Times"/>
        </w:rPr>
        <w:t xml:space="preserve">In particular, it assumes that there is a threshold time before which all nodes reflect interspecific relationships and after which all nodes reflect intraspecific variation (Pons et al. 2006). This model can be tested on </w:t>
      </w:r>
      <w:proofErr w:type="spellStart"/>
      <w:r w:rsidRPr="00DE1B8E">
        <w:rPr>
          <w:rFonts w:ascii="Times" w:hAnsi="Times" w:cs="Times"/>
        </w:rPr>
        <w:t>ultrametric</w:t>
      </w:r>
      <w:proofErr w:type="spellEnd"/>
      <w:r w:rsidRPr="00DE1B8E">
        <w:rPr>
          <w:rFonts w:ascii="Times" w:hAnsi="Times" w:cs="Times"/>
        </w:rPr>
        <w:t xml:space="preserve"> phylogenetic trees.</w:t>
      </w:r>
    </w:p>
    <w:p w14:paraId="3C3AA14B" w14:textId="77777777" w:rsidR="00DF05FC" w:rsidRPr="00DE1B8E" w:rsidRDefault="00DF05FC" w:rsidP="00DF05FC">
      <w:pPr>
        <w:widowControl w:val="0"/>
        <w:autoSpaceDE w:val="0"/>
        <w:autoSpaceDN w:val="0"/>
        <w:adjustRightInd w:val="0"/>
        <w:spacing w:after="240"/>
        <w:rPr>
          <w:rFonts w:ascii="Times" w:hAnsi="Times" w:cs="Times"/>
        </w:rPr>
      </w:pPr>
      <w:proofErr w:type="spellStart"/>
      <w:proofErr w:type="gramStart"/>
      <w:r w:rsidRPr="00DE1B8E">
        <w:rPr>
          <w:rFonts w:ascii="Times" w:hAnsi="Times" w:cs="Times"/>
          <w:b/>
        </w:rPr>
        <w:t>bGMYC</w:t>
      </w:r>
      <w:proofErr w:type="spellEnd"/>
      <w:proofErr w:type="gramEnd"/>
      <w:r w:rsidRPr="00DE1B8E">
        <w:rPr>
          <w:rFonts w:ascii="Times" w:hAnsi="Times" w:cs="Times"/>
        </w:rPr>
        <w:t xml:space="preserve">  </w:t>
      </w:r>
      <w:r w:rsidRPr="00DE1B8E">
        <w:rPr>
          <w:rFonts w:ascii="Times" w:hAnsi="Times" w:cs="Times"/>
        </w:rPr>
        <w:fldChar w:fldCharType="begin"/>
      </w:r>
      <w:r w:rsidRPr="00DE1B8E">
        <w:rPr>
          <w:rFonts w:ascii="Times" w:hAnsi="Times" w:cs="Times"/>
        </w:rPr>
        <w:instrText xml:space="preserve"> ADDIN EN.CITE &lt;EndNote&gt;&lt;Cite&gt;&lt;Author&gt;Reid&lt;/Author&gt;&lt;Year&gt;2012&lt;/Year&gt;&lt;RecNum&gt;12&lt;/RecNum&gt;&lt;DisplayText&gt;(Reid and Carstens, 2012)&lt;/DisplayText&gt;&lt;record&gt;&lt;rec-number&gt;12&lt;/rec-number&gt;&lt;foreign-keys&gt;&lt;key app="EN" db-id="a59rswxsaesrv4ee09rv9stkawvazeesst20" timestamp="1409737585"&gt;12&lt;/key&gt;&lt;/foreign-keys&gt;&lt;ref-type name="Journal Article"&gt;17&lt;/ref-type&gt;&lt;contributors&gt;&lt;authors&gt;&lt;author&gt;Reid, Noah M&lt;/author&gt;&lt;author&gt;Carstens, Bryan C&lt;/author&gt;&lt;/authors&gt;&lt;/contributors&gt;&lt;titles&gt;&lt;title&gt;Phylogenetic estimation error can decrease the accuracy of species delimitation: a Bayesian implementation of the general mixed Yule-coalescent model&lt;/title&gt;&lt;secondary-title&gt;BMC evolutionary biology&lt;/secondary-title&gt;&lt;/titles&gt;&lt;periodical&gt;&lt;full-title&gt;BMC evolutionary biology&lt;/full-title&gt;&lt;/periodical&gt;&lt;pages&gt;196&lt;/pages&gt;&lt;volume&gt;12&lt;/volume&gt;&lt;number&gt;1&lt;/number&gt;&lt;dates&gt;&lt;year&gt;2012&lt;/year&gt;&lt;/dates&gt;&lt;isbn&gt;1471-2148&lt;/isbn&gt;&lt;urls&gt;&lt;/urls&gt;&lt;/record&gt;&lt;/Cite&gt;&lt;/EndNote&gt;</w:instrText>
      </w:r>
      <w:r w:rsidRPr="00DE1B8E">
        <w:rPr>
          <w:rFonts w:ascii="Times" w:hAnsi="Times" w:cs="Times"/>
        </w:rPr>
        <w:fldChar w:fldCharType="separate"/>
      </w:r>
      <w:r w:rsidRPr="00DE1B8E">
        <w:rPr>
          <w:rFonts w:ascii="Times" w:hAnsi="Times" w:cs="Times"/>
          <w:noProof/>
        </w:rPr>
        <w:t>(Reid and Carstens, 2012)</w:t>
      </w:r>
      <w:r w:rsidRPr="00DE1B8E">
        <w:rPr>
          <w:rFonts w:ascii="Times" w:hAnsi="Times" w:cs="Times"/>
        </w:rPr>
        <w:fldChar w:fldCharType="end"/>
      </w:r>
      <w:r w:rsidRPr="00DE1B8E">
        <w:rPr>
          <w:rFonts w:ascii="Times" w:hAnsi="Times" w:cs="Times"/>
        </w:rPr>
        <w:t xml:space="preserve"> is a </w:t>
      </w:r>
      <w:proofErr w:type="spellStart"/>
      <w:r w:rsidRPr="00DE1B8E">
        <w:rPr>
          <w:rFonts w:ascii="Times" w:hAnsi="Times" w:cs="Times"/>
        </w:rPr>
        <w:t>bayesian</w:t>
      </w:r>
      <w:proofErr w:type="spellEnd"/>
      <w:r w:rsidRPr="00DE1B8E">
        <w:rPr>
          <w:rFonts w:ascii="Times" w:hAnsi="Times" w:cs="Times"/>
        </w:rPr>
        <w:t xml:space="preserve"> implementation of the GMYC approach that account for tree uncertainty.</w:t>
      </w:r>
    </w:p>
    <w:p w14:paraId="304A96EF" w14:textId="77777777" w:rsidR="00DF05FC" w:rsidRPr="00DE1B8E" w:rsidRDefault="00DF05FC" w:rsidP="00DF05FC">
      <w:pPr>
        <w:rPr>
          <w:rFonts w:ascii="Times" w:hAnsi="Times"/>
        </w:rPr>
      </w:pPr>
    </w:p>
    <w:p w14:paraId="388D1CC0" w14:textId="77777777" w:rsidR="00DF05FC" w:rsidRPr="00DE1B8E" w:rsidRDefault="00DF05FC" w:rsidP="00DF05FC">
      <w:pPr>
        <w:widowControl w:val="0"/>
        <w:autoSpaceDE w:val="0"/>
        <w:autoSpaceDN w:val="0"/>
        <w:adjustRightInd w:val="0"/>
        <w:spacing w:after="240"/>
        <w:rPr>
          <w:rFonts w:ascii="Times" w:hAnsi="Times" w:cs="Times"/>
        </w:rPr>
      </w:pPr>
      <w:proofErr w:type="spellStart"/>
      <w:proofErr w:type="gramStart"/>
      <w:r w:rsidRPr="00DE1B8E">
        <w:rPr>
          <w:rFonts w:ascii="Times" w:hAnsi="Times"/>
        </w:rPr>
        <w:t>bPTP</w:t>
      </w:r>
      <w:proofErr w:type="spellEnd"/>
      <w:proofErr w:type="gramEnd"/>
      <w:r w:rsidRPr="00DE1B8E">
        <w:rPr>
          <w:rFonts w:ascii="Times" w:hAnsi="Times"/>
        </w:rPr>
        <w:t xml:space="preserve"> (</w:t>
      </w:r>
      <w:proofErr w:type="spellStart"/>
      <w:r w:rsidRPr="00DE1B8E">
        <w:rPr>
          <w:rFonts w:ascii="Times" w:hAnsi="Times"/>
        </w:rPr>
        <w:t>bayesian</w:t>
      </w:r>
      <w:proofErr w:type="spellEnd"/>
      <w:r w:rsidRPr="00DE1B8E">
        <w:rPr>
          <w:rFonts w:ascii="Times" w:hAnsi="Times"/>
        </w:rPr>
        <w:t xml:space="preserve"> Poisson Tree Process) implements a similar approach, b</w:t>
      </w:r>
      <w:r w:rsidRPr="00DE1B8E">
        <w:rPr>
          <w:rFonts w:ascii="Times" w:hAnsi="Times" w:cs="Times"/>
        </w:rPr>
        <w:t xml:space="preserve">ut models </w:t>
      </w:r>
      <w:proofErr w:type="spellStart"/>
      <w:r w:rsidRPr="00DE1B8E">
        <w:rPr>
          <w:rFonts w:ascii="Times" w:hAnsi="Times" w:cs="Times"/>
        </w:rPr>
        <w:t>speciations</w:t>
      </w:r>
      <w:proofErr w:type="spellEnd"/>
      <w:r w:rsidRPr="00DE1B8E">
        <w:rPr>
          <w:rFonts w:ascii="Times" w:hAnsi="Times" w:cs="Times"/>
        </w:rPr>
        <w:t xml:space="preserve"> using the number of substitutions (based on branch lengths) instead of the time. It considers that each substitution has a small probability of generating a speciation, and that it follow a Poisson distribution in continuous time. It assumes that a tree has been generated by two distinct Poisson process classes, one describing speciation, and the other describing within-species branching events and searches for the transition points where the branching pattern changes from an among-species to a within-species branching pattern.  This model can be tested on non-</w:t>
      </w:r>
      <w:proofErr w:type="spellStart"/>
      <w:r w:rsidRPr="00DE1B8E">
        <w:rPr>
          <w:rFonts w:ascii="Times" w:hAnsi="Times" w:cs="Times"/>
        </w:rPr>
        <w:t>ultrametric</w:t>
      </w:r>
      <w:proofErr w:type="spellEnd"/>
      <w:r w:rsidRPr="00DE1B8E">
        <w:rPr>
          <w:rFonts w:ascii="Times" w:hAnsi="Times" w:cs="Times"/>
        </w:rPr>
        <w:t xml:space="preserve"> phylogenetic trees.</w:t>
      </w:r>
    </w:p>
    <w:p w14:paraId="1894C7FF" w14:textId="77777777" w:rsidR="00DF05FC" w:rsidRPr="00DE1B8E" w:rsidRDefault="00DF05FC" w:rsidP="00DF05FC">
      <w:pPr>
        <w:widowControl w:val="0"/>
        <w:autoSpaceDE w:val="0"/>
        <w:autoSpaceDN w:val="0"/>
        <w:adjustRightInd w:val="0"/>
        <w:spacing w:after="240"/>
        <w:rPr>
          <w:rFonts w:ascii="Times" w:hAnsi="Times" w:cs="Times"/>
        </w:rPr>
      </w:pPr>
    </w:p>
    <w:p w14:paraId="1EC937BD" w14:textId="68F06252" w:rsidR="00DF05FC" w:rsidRPr="00DE1B8E" w:rsidRDefault="00DF05FC" w:rsidP="00DF05FC">
      <w:pPr>
        <w:widowControl w:val="0"/>
        <w:autoSpaceDE w:val="0"/>
        <w:autoSpaceDN w:val="0"/>
        <w:adjustRightInd w:val="0"/>
        <w:spacing w:after="240"/>
        <w:rPr>
          <w:rFonts w:ascii="Times" w:hAnsi="Times"/>
        </w:rPr>
      </w:pPr>
      <w:proofErr w:type="spellStart"/>
      <w:proofErr w:type="gramStart"/>
      <w:r w:rsidRPr="00DE1B8E">
        <w:rPr>
          <w:rFonts w:ascii="Times" w:hAnsi="Times" w:cs="Times"/>
        </w:rPr>
        <w:t>spedeSTEM</w:t>
      </w:r>
      <w:proofErr w:type="spellEnd"/>
      <w:proofErr w:type="gramEnd"/>
      <w:r w:rsidRPr="00DE1B8E">
        <w:rPr>
          <w:rFonts w:ascii="Times" w:hAnsi="Times" w:cs="Times"/>
        </w:rPr>
        <w:t xml:space="preserve"> (</w:t>
      </w:r>
      <w:proofErr w:type="spellStart"/>
      <w:r w:rsidRPr="00DE1B8E">
        <w:rPr>
          <w:rFonts w:ascii="Times" w:hAnsi="Times" w:cs="Times"/>
        </w:rPr>
        <w:t>Ence</w:t>
      </w:r>
      <w:proofErr w:type="spellEnd"/>
      <w:r w:rsidRPr="00DE1B8E">
        <w:rPr>
          <w:rFonts w:ascii="Times" w:hAnsi="Times" w:cs="Times"/>
        </w:rPr>
        <w:t xml:space="preserve"> et al. 2011) incorporates the program STEM (</w:t>
      </w:r>
      <w:proofErr w:type="spellStart"/>
      <w:r w:rsidRPr="00DE1B8E">
        <w:rPr>
          <w:rFonts w:ascii="Times" w:hAnsi="Times" w:cs="Times"/>
        </w:rPr>
        <w:t>Kubatko</w:t>
      </w:r>
      <w:proofErr w:type="spellEnd"/>
      <w:r w:rsidRPr="00DE1B8E">
        <w:rPr>
          <w:rFonts w:ascii="Times" w:hAnsi="Times" w:cs="Times"/>
        </w:rPr>
        <w:t xml:space="preserve"> et al. 2009) which calculates the maximum likelihood species tree from a set of gene trees, under the assumption that the incongruences between gene trees are due to coalescence only. It takes an a-priori assignment of species and single-locus gene trees as input, and compares the likelihoods of the species tree when the units tested are considered as distinct species, or merged following </w:t>
      </w:r>
      <w:r w:rsidR="00303338" w:rsidRPr="00DE1B8E">
        <w:rPr>
          <w:rFonts w:ascii="Times" w:hAnsi="Times" w:cs="Times"/>
        </w:rPr>
        <w:t xml:space="preserve">certain </w:t>
      </w:r>
      <w:r w:rsidRPr="00DE1B8E">
        <w:rPr>
          <w:rFonts w:ascii="Times" w:hAnsi="Times" w:cs="Times"/>
        </w:rPr>
        <w:t xml:space="preserve">hierarchical </w:t>
      </w:r>
      <w:r w:rsidR="00303338" w:rsidRPr="00DE1B8E">
        <w:rPr>
          <w:rFonts w:ascii="Times" w:hAnsi="Times" w:cs="Times"/>
        </w:rPr>
        <w:t>permutations</w:t>
      </w:r>
      <w:r w:rsidRPr="00DE1B8E">
        <w:rPr>
          <w:rFonts w:ascii="Times" w:hAnsi="Times" w:cs="Times"/>
        </w:rPr>
        <w:t xml:space="preserve">, and </w:t>
      </w:r>
      <w:r w:rsidR="00303338" w:rsidRPr="00DE1B8E">
        <w:rPr>
          <w:rFonts w:ascii="Times" w:hAnsi="Times" w:cs="Times"/>
        </w:rPr>
        <w:t>proposes</w:t>
      </w:r>
      <w:r w:rsidRPr="00DE1B8E">
        <w:rPr>
          <w:rFonts w:ascii="Times" w:hAnsi="Times" w:cs="Times"/>
        </w:rPr>
        <w:t xml:space="preserve"> an optimal species delimitation to maximize the likelihood of the species tree. </w:t>
      </w:r>
    </w:p>
    <w:p w14:paraId="534923D1" w14:textId="2BE58043" w:rsidR="00DF05FC" w:rsidRPr="00DE1B8E" w:rsidRDefault="00DF05FC" w:rsidP="00DF05FC">
      <w:pPr>
        <w:rPr>
          <w:rFonts w:ascii="Times" w:hAnsi="Times" w:cs="Times"/>
        </w:rPr>
      </w:pPr>
      <w:proofErr w:type="spellStart"/>
      <w:proofErr w:type="gramStart"/>
      <w:r w:rsidRPr="00DE1B8E">
        <w:rPr>
          <w:rFonts w:ascii="Times" w:hAnsi="Times" w:cs="Times"/>
        </w:rPr>
        <w:t>bPP</w:t>
      </w:r>
      <w:proofErr w:type="spellEnd"/>
      <w:proofErr w:type="gramEnd"/>
      <w:r w:rsidRPr="00DE1B8E">
        <w:rPr>
          <w:rFonts w:ascii="Times" w:hAnsi="Times" w:cs="Times"/>
        </w:rPr>
        <w:t xml:space="preserve"> (Yang and </w:t>
      </w:r>
      <w:proofErr w:type="spellStart"/>
      <w:r w:rsidRPr="00DE1B8E">
        <w:rPr>
          <w:rFonts w:ascii="Times" w:hAnsi="Times" w:cs="Times"/>
        </w:rPr>
        <w:t>Rannala</w:t>
      </w:r>
      <w:proofErr w:type="spellEnd"/>
      <w:r w:rsidRPr="00DE1B8E">
        <w:rPr>
          <w:rFonts w:ascii="Times" w:hAnsi="Times" w:cs="Times"/>
        </w:rPr>
        <w:t xml:space="preserve"> 2010)  is a </w:t>
      </w:r>
      <w:proofErr w:type="spellStart"/>
      <w:r w:rsidRPr="00DE1B8E">
        <w:rPr>
          <w:rFonts w:ascii="Times" w:hAnsi="Times" w:cs="Times"/>
        </w:rPr>
        <w:t>bayesian</w:t>
      </w:r>
      <w:proofErr w:type="spellEnd"/>
      <w:r w:rsidRPr="00DE1B8E">
        <w:rPr>
          <w:rFonts w:ascii="Times" w:hAnsi="Times" w:cs="Times"/>
        </w:rPr>
        <w:t xml:space="preserve"> approach </w:t>
      </w:r>
      <w:r w:rsidRPr="00DE1B8E">
        <w:rPr>
          <w:rFonts w:ascii="Times" w:eastAsia="Times New Roman" w:hAnsi="Times" w:cs="Times New Roman"/>
        </w:rPr>
        <w:t>that</w:t>
      </w:r>
      <w:r w:rsidR="00303338" w:rsidRPr="00DE1B8E">
        <w:rPr>
          <w:rFonts w:ascii="Times" w:hAnsi="Times" w:cs="Times"/>
        </w:rPr>
        <w:t xml:space="preserve"> </w:t>
      </w:r>
      <w:r w:rsidRPr="00DE1B8E">
        <w:rPr>
          <w:rFonts w:ascii="Times" w:eastAsia="Times New Roman" w:hAnsi="Times" w:cs="Times New Roman"/>
        </w:rPr>
        <w:t xml:space="preserve">generates the posterior probabilities of species assignments based on multi-locus datasets, </w:t>
      </w:r>
    </w:p>
    <w:p w14:paraId="37EFE444" w14:textId="77777777" w:rsidR="00DF05FC" w:rsidRPr="00DE1B8E" w:rsidRDefault="00DF05FC" w:rsidP="00DF05FC">
      <w:pPr>
        <w:rPr>
          <w:rFonts w:ascii="Times" w:eastAsia="Times New Roman" w:hAnsi="Times" w:cs="Times New Roman"/>
        </w:rPr>
      </w:pPr>
      <w:proofErr w:type="gramStart"/>
      <w:r w:rsidRPr="00DE1B8E">
        <w:rPr>
          <w:rFonts w:ascii="Times" w:eastAsia="Times New Roman" w:hAnsi="Times" w:cs="Times New Roman"/>
        </w:rPr>
        <w:t>taking</w:t>
      </w:r>
      <w:proofErr w:type="gramEnd"/>
      <w:r w:rsidRPr="00DE1B8E">
        <w:rPr>
          <w:rFonts w:ascii="Times" w:eastAsia="Times New Roman" w:hAnsi="Times" w:cs="Times New Roman"/>
        </w:rPr>
        <w:t xml:space="preserve"> the uncertainties due to unknown gene trees and the ancestral coalescent process into account . It requires the user to provide a species guide trees, and tests if the lineages defined in the species tree should be considered as distinct lineages or merged into more inclusive species. </w:t>
      </w:r>
    </w:p>
    <w:p w14:paraId="0914C84B" w14:textId="77777777" w:rsidR="00DF05FC" w:rsidRPr="00DE1B8E" w:rsidRDefault="00DF05FC" w:rsidP="00DF05FC">
      <w:pPr>
        <w:rPr>
          <w:rFonts w:ascii="Times" w:eastAsia="Times New Roman" w:hAnsi="Times" w:cs="Times New Roman"/>
        </w:rPr>
      </w:pPr>
    </w:p>
    <w:p w14:paraId="7D549293" w14:textId="77777777" w:rsidR="00DF05FC" w:rsidRPr="00DE1B8E" w:rsidRDefault="00DF05FC" w:rsidP="00DF05FC">
      <w:pPr>
        <w:rPr>
          <w:rFonts w:ascii="Times" w:eastAsia="Times New Roman" w:hAnsi="Times" w:cs="Times New Roman"/>
        </w:rPr>
      </w:pPr>
      <w:r w:rsidRPr="00DE1B8E">
        <w:rPr>
          <w:rFonts w:ascii="Times" w:eastAsia="Times New Roman" w:hAnsi="Times" w:cs="Times New Roman"/>
        </w:rPr>
        <w:t xml:space="preserve">These two methods thus try to define the best species delimitation to maximize a species tree in a coalescent framework. One of the main difference of approach is that </w:t>
      </w:r>
      <w:proofErr w:type="spellStart"/>
      <w:r w:rsidRPr="00DE1B8E">
        <w:rPr>
          <w:rFonts w:ascii="Times" w:eastAsia="Times New Roman" w:hAnsi="Times" w:cs="Times New Roman"/>
        </w:rPr>
        <w:t>spedeSTEM</w:t>
      </w:r>
      <w:proofErr w:type="spellEnd"/>
      <w:r w:rsidRPr="00DE1B8E">
        <w:rPr>
          <w:rFonts w:ascii="Times" w:eastAsia="Times New Roman" w:hAnsi="Times" w:cs="Times New Roman"/>
        </w:rPr>
        <w:t xml:space="preserve"> takes fixed gene topologies into account, and don't take gene trees uncertainties into account, but computes different species trees, while on the other hand </w:t>
      </w:r>
      <w:proofErr w:type="spellStart"/>
      <w:r w:rsidRPr="00DE1B8E">
        <w:rPr>
          <w:rFonts w:ascii="Times" w:eastAsia="Times New Roman" w:hAnsi="Times" w:cs="Times New Roman"/>
        </w:rPr>
        <w:t>bPP</w:t>
      </w:r>
      <w:proofErr w:type="spellEnd"/>
      <w:r w:rsidRPr="00DE1B8E">
        <w:rPr>
          <w:rFonts w:ascii="Times" w:eastAsia="Times New Roman" w:hAnsi="Times" w:cs="Times New Roman"/>
        </w:rPr>
        <w:t xml:space="preserve"> takes the alignment as input, allowing to take gene topologies uncertainties into account, but requires a fixed species tree, so it doesn't consider species tree uncertainties. </w:t>
      </w:r>
    </w:p>
    <w:p w14:paraId="30880D7C" w14:textId="77777777" w:rsidR="00DF05FC" w:rsidRPr="00DE1B8E" w:rsidRDefault="00DF05FC" w:rsidP="00DF05FC">
      <w:pPr>
        <w:rPr>
          <w:rFonts w:ascii="Times" w:hAnsi="Times"/>
        </w:rPr>
      </w:pPr>
      <w:r w:rsidRPr="00DE1B8E">
        <w:rPr>
          <w:rFonts w:ascii="Times" w:hAnsi="Times"/>
        </w:rPr>
        <w:t>These two methods try to rearrange predefined lineages among more inclusive species, but don't test the splitting of predefined lineages.</w:t>
      </w:r>
    </w:p>
    <w:p w14:paraId="6E7A2017" w14:textId="77777777" w:rsidR="00DF05FC" w:rsidRPr="00DE1B8E" w:rsidRDefault="00DF05FC" w:rsidP="00DF05FC">
      <w:pPr>
        <w:rPr>
          <w:rFonts w:ascii="Times" w:hAnsi="Times"/>
        </w:rPr>
      </w:pPr>
    </w:p>
    <w:p w14:paraId="5E2E0E96" w14:textId="77777777" w:rsidR="00DF05FC" w:rsidRPr="00DE1B8E" w:rsidRDefault="00DF05FC" w:rsidP="00DF05FC">
      <w:pPr>
        <w:rPr>
          <w:rFonts w:ascii="Times" w:eastAsia="Times New Roman" w:hAnsi="Times" w:cs="Times New Roman"/>
        </w:rPr>
      </w:pPr>
      <w:r w:rsidRPr="00DE1B8E">
        <w:rPr>
          <w:rFonts w:ascii="Times" w:hAnsi="Times"/>
        </w:rPr>
        <w:t xml:space="preserve">The concept of barcoding gap (Hebert et al. 2003) suggests that there should be a big difference between </w:t>
      </w:r>
      <w:r w:rsidRPr="00DE1B8E">
        <w:rPr>
          <w:rFonts w:ascii="Times" w:eastAsia="Times New Roman" w:hAnsi="Times" w:cs="Times New Roman"/>
        </w:rPr>
        <w:t>interspecific genetic variation and intraspecific variation so that there would be a gap, and therefore sequences with variation below a certain threshold could be assigned to a certain species.</w:t>
      </w:r>
    </w:p>
    <w:p w14:paraId="5B90E71F" w14:textId="77777777" w:rsidR="00DF05FC" w:rsidRPr="00DE1B8E" w:rsidRDefault="00DF05FC" w:rsidP="00F7586A">
      <w:pPr>
        <w:rPr>
          <w:rFonts w:ascii="Times" w:hAnsi="Times"/>
        </w:rPr>
      </w:pPr>
    </w:p>
    <w:p w14:paraId="715CA89B" w14:textId="77777777" w:rsidR="00F7586A" w:rsidRPr="00DE1B8E" w:rsidRDefault="00F7586A" w:rsidP="00F7586A">
      <w:pPr>
        <w:pStyle w:val="Heading1"/>
        <w:rPr>
          <w:rFonts w:ascii="Times" w:hAnsi="Times"/>
          <w:sz w:val="24"/>
          <w:szCs w:val="24"/>
        </w:rPr>
      </w:pPr>
      <w:r w:rsidRPr="00DE1B8E">
        <w:rPr>
          <w:rFonts w:ascii="Times" w:hAnsi="Times"/>
          <w:sz w:val="24"/>
          <w:szCs w:val="24"/>
        </w:rPr>
        <w:t>Materials and methods</w:t>
      </w:r>
    </w:p>
    <w:p w14:paraId="0ABD3806" w14:textId="77777777" w:rsidR="00F7586A" w:rsidRPr="00DE1B8E" w:rsidRDefault="00F7586A" w:rsidP="00F7586A">
      <w:pPr>
        <w:pStyle w:val="Heading2"/>
        <w:rPr>
          <w:rFonts w:ascii="Times" w:hAnsi="Times"/>
          <w:sz w:val="24"/>
          <w:szCs w:val="24"/>
        </w:rPr>
      </w:pPr>
      <w:r w:rsidRPr="00DE1B8E">
        <w:rPr>
          <w:rFonts w:ascii="Times" w:hAnsi="Times"/>
          <w:sz w:val="24"/>
          <w:szCs w:val="24"/>
        </w:rPr>
        <w:t>Development of three new markers: IGS1, IGS3, IGS16</w:t>
      </w:r>
    </w:p>
    <w:p w14:paraId="181AFF72" w14:textId="77777777" w:rsidR="00F7586A" w:rsidRPr="00DE1B8E" w:rsidRDefault="00F7586A" w:rsidP="00F7586A">
      <w:pPr>
        <w:rPr>
          <w:rFonts w:ascii="Times" w:hAnsi="Times"/>
        </w:rPr>
      </w:pPr>
    </w:p>
    <w:p w14:paraId="5EC673E8" w14:textId="795E3DA5" w:rsidR="00F7586A" w:rsidRPr="00DE1B8E" w:rsidRDefault="00F7586A" w:rsidP="00F7586A">
      <w:pPr>
        <w:rPr>
          <w:rFonts w:ascii="Times" w:hAnsi="Times"/>
          <w:color w:val="17365D" w:themeColor="text2" w:themeShade="BF"/>
        </w:rPr>
      </w:pPr>
      <w:r w:rsidRPr="00DE1B8E">
        <w:rPr>
          <w:rFonts w:ascii="Times" w:hAnsi="Times"/>
        </w:rPr>
        <w:t xml:space="preserve">Existing genetic markers do not provide </w:t>
      </w:r>
      <w:r w:rsidR="00347019" w:rsidRPr="00DE1B8E">
        <w:rPr>
          <w:rFonts w:ascii="Times" w:hAnsi="Times"/>
        </w:rPr>
        <w:t xml:space="preserve">a </w:t>
      </w:r>
      <w:r w:rsidRPr="00DE1B8E">
        <w:rPr>
          <w:rFonts w:ascii="Times" w:hAnsi="Times"/>
        </w:rPr>
        <w:t xml:space="preserve">sufficient </w:t>
      </w:r>
      <w:r w:rsidR="00347019" w:rsidRPr="00DE1B8E">
        <w:rPr>
          <w:rFonts w:ascii="Times" w:hAnsi="Times"/>
        </w:rPr>
        <w:t xml:space="preserve">phylogenetic </w:t>
      </w:r>
      <w:r w:rsidRPr="00DE1B8E">
        <w:rPr>
          <w:rFonts w:ascii="Times" w:hAnsi="Times"/>
        </w:rPr>
        <w:t xml:space="preserve">resolution </w:t>
      </w:r>
      <w:r w:rsidR="00347019" w:rsidRPr="00DE1B8E">
        <w:rPr>
          <w:rFonts w:ascii="Times" w:hAnsi="Times"/>
        </w:rPr>
        <w:t xml:space="preserve">and support for relationships among closely related individuals at the population and species levels in the genus </w:t>
      </w:r>
      <w:proofErr w:type="spellStart"/>
      <w:r w:rsidR="00347019" w:rsidRPr="00DE1B8E">
        <w:rPr>
          <w:rFonts w:ascii="Times" w:hAnsi="Times"/>
          <w:i/>
        </w:rPr>
        <w:t>Peltigera</w:t>
      </w:r>
      <w:proofErr w:type="spellEnd"/>
      <w:r w:rsidR="00347019" w:rsidRPr="00DE1B8E">
        <w:rPr>
          <w:rFonts w:ascii="Times" w:hAnsi="Times"/>
        </w:rPr>
        <w:t xml:space="preserve">, as well as in other lichen genera in </w:t>
      </w:r>
      <w:proofErr w:type="spellStart"/>
      <w:r w:rsidR="00347019" w:rsidRPr="00DE1B8E">
        <w:rPr>
          <w:rFonts w:ascii="Times" w:hAnsi="Times"/>
        </w:rPr>
        <w:t>Lecanoromycetes</w:t>
      </w:r>
      <w:proofErr w:type="spellEnd"/>
      <w:proofErr w:type="gramStart"/>
      <w:r w:rsidR="00347019" w:rsidRPr="00DE1B8E">
        <w:rPr>
          <w:rFonts w:ascii="Times" w:hAnsi="Times"/>
        </w:rPr>
        <w:t>.</w:t>
      </w:r>
      <w:r w:rsidRPr="00DE1B8E">
        <w:rPr>
          <w:rFonts w:ascii="Times" w:hAnsi="Times"/>
        </w:rPr>
        <w:t>.</w:t>
      </w:r>
      <w:proofErr w:type="gramEnd"/>
      <w:r w:rsidRPr="00DE1B8E">
        <w:rPr>
          <w:rFonts w:ascii="Times" w:hAnsi="Times"/>
        </w:rPr>
        <w:t xml:space="preserve"> With the aim of potentially discovering novel standing variation within genera, </w:t>
      </w:r>
      <w:r w:rsidR="007031E5" w:rsidRPr="00DE1B8E">
        <w:rPr>
          <w:rFonts w:ascii="Times" w:hAnsi="Times"/>
        </w:rPr>
        <w:t xml:space="preserve">we </w:t>
      </w:r>
      <w:r w:rsidRPr="00DE1B8E">
        <w:rPr>
          <w:rFonts w:ascii="Times" w:hAnsi="Times"/>
        </w:rPr>
        <w:t xml:space="preserve">used available genomic, </w:t>
      </w:r>
      <w:proofErr w:type="spellStart"/>
      <w:r w:rsidRPr="00DE1B8E">
        <w:rPr>
          <w:rFonts w:ascii="Times" w:hAnsi="Times"/>
        </w:rPr>
        <w:t>metagenomic</w:t>
      </w:r>
      <w:proofErr w:type="spellEnd"/>
      <w:r w:rsidRPr="00DE1B8E">
        <w:rPr>
          <w:rFonts w:ascii="Times" w:hAnsi="Times"/>
        </w:rPr>
        <w:t xml:space="preserve"> and </w:t>
      </w:r>
      <w:proofErr w:type="spellStart"/>
      <w:r w:rsidRPr="00DE1B8E">
        <w:rPr>
          <w:rFonts w:ascii="Times" w:hAnsi="Times"/>
        </w:rPr>
        <w:t>metatranscriptomic</w:t>
      </w:r>
      <w:proofErr w:type="spellEnd"/>
      <w:r w:rsidRPr="00DE1B8E">
        <w:rPr>
          <w:rFonts w:ascii="Times" w:hAnsi="Times"/>
        </w:rPr>
        <w:t xml:space="preserve"> data to develop and test three </w:t>
      </w:r>
      <w:r w:rsidR="00D252D9" w:rsidRPr="00DE1B8E">
        <w:rPr>
          <w:rFonts w:ascii="Times" w:hAnsi="Times"/>
        </w:rPr>
        <w:t xml:space="preserve">novel molecular </w:t>
      </w:r>
      <w:r w:rsidRPr="00DE1B8E">
        <w:rPr>
          <w:rFonts w:ascii="Times" w:hAnsi="Times"/>
        </w:rPr>
        <w:t>markers</w:t>
      </w:r>
      <w:r w:rsidR="007031E5" w:rsidRPr="00DE1B8E">
        <w:rPr>
          <w:rFonts w:ascii="Times" w:hAnsi="Times"/>
        </w:rPr>
        <w:t xml:space="preserve"> (</w:t>
      </w:r>
      <w:proofErr w:type="spellStart"/>
      <w:r w:rsidR="007031E5" w:rsidRPr="00DE1B8E">
        <w:rPr>
          <w:rFonts w:ascii="Times" w:hAnsi="Times"/>
        </w:rPr>
        <w:t>Gajdeczka</w:t>
      </w:r>
      <w:proofErr w:type="spellEnd"/>
      <w:r w:rsidR="007031E5" w:rsidRPr="00DE1B8E">
        <w:rPr>
          <w:rFonts w:ascii="Times" w:hAnsi="Times"/>
        </w:rPr>
        <w:t xml:space="preserve"> et al., in prep)</w:t>
      </w:r>
      <w:r w:rsidRPr="00DE1B8E">
        <w:rPr>
          <w:rFonts w:ascii="Times" w:hAnsi="Times"/>
        </w:rPr>
        <w:t>. We sampled genomic sequence data</w:t>
      </w:r>
      <w:r w:rsidR="00D252D9" w:rsidRPr="00DE1B8E">
        <w:rPr>
          <w:rFonts w:ascii="Times" w:hAnsi="Times"/>
        </w:rPr>
        <w:t xml:space="preserve"> for </w:t>
      </w:r>
      <w:proofErr w:type="spellStart"/>
      <w:r w:rsidR="00D252D9" w:rsidRPr="00DE1B8E">
        <w:rPr>
          <w:rFonts w:ascii="Times" w:hAnsi="Times"/>
          <w:i/>
        </w:rPr>
        <w:t>Cladonia</w:t>
      </w:r>
      <w:proofErr w:type="spellEnd"/>
      <w:r w:rsidR="00D252D9" w:rsidRPr="00DE1B8E">
        <w:rPr>
          <w:rFonts w:ascii="Times" w:hAnsi="Times"/>
          <w:i/>
        </w:rPr>
        <w:t xml:space="preserve"> </w:t>
      </w:r>
      <w:proofErr w:type="spellStart"/>
      <w:r w:rsidR="00D252D9" w:rsidRPr="00DE1B8E">
        <w:rPr>
          <w:rFonts w:ascii="Times" w:hAnsi="Times"/>
          <w:i/>
        </w:rPr>
        <w:t>grayi</w:t>
      </w:r>
      <w:proofErr w:type="spellEnd"/>
      <w:r w:rsidR="00D252D9" w:rsidRPr="00DE1B8E">
        <w:rPr>
          <w:rFonts w:ascii="Times" w:hAnsi="Times"/>
        </w:rPr>
        <w:t xml:space="preserve"> and </w:t>
      </w:r>
      <w:proofErr w:type="spellStart"/>
      <w:r w:rsidR="00D252D9" w:rsidRPr="00DE1B8E">
        <w:rPr>
          <w:rFonts w:ascii="Times" w:hAnsi="Times"/>
          <w:i/>
        </w:rPr>
        <w:t>Xanthoria</w:t>
      </w:r>
      <w:proofErr w:type="spellEnd"/>
      <w:r w:rsidR="00D252D9" w:rsidRPr="00DE1B8E">
        <w:rPr>
          <w:rFonts w:ascii="Times" w:hAnsi="Times"/>
          <w:i/>
        </w:rPr>
        <w:t xml:space="preserve"> </w:t>
      </w:r>
      <w:proofErr w:type="spellStart"/>
      <w:r w:rsidR="00D252D9" w:rsidRPr="00DE1B8E">
        <w:rPr>
          <w:rFonts w:ascii="Times" w:hAnsi="Times"/>
          <w:i/>
        </w:rPr>
        <w:t>parietina</w:t>
      </w:r>
      <w:proofErr w:type="spellEnd"/>
      <w:r w:rsidR="00D252D9" w:rsidRPr="00DE1B8E">
        <w:rPr>
          <w:rFonts w:ascii="Times" w:hAnsi="Times"/>
        </w:rPr>
        <w:t xml:space="preserve"> and three </w:t>
      </w:r>
      <w:proofErr w:type="spellStart"/>
      <w:r w:rsidR="00D252D9" w:rsidRPr="00DE1B8E">
        <w:rPr>
          <w:rFonts w:ascii="Times" w:hAnsi="Times"/>
          <w:i/>
        </w:rPr>
        <w:t>Peltigera</w:t>
      </w:r>
      <w:proofErr w:type="spellEnd"/>
      <w:r w:rsidR="00D252D9" w:rsidRPr="00DE1B8E">
        <w:rPr>
          <w:rFonts w:ascii="Times" w:hAnsi="Times"/>
        </w:rPr>
        <w:t xml:space="preserve"> species</w:t>
      </w:r>
      <w:r w:rsidRPr="00DE1B8E">
        <w:rPr>
          <w:rFonts w:ascii="Times" w:hAnsi="Times"/>
        </w:rPr>
        <w:t>, largely from non-coding regions</w:t>
      </w:r>
      <w:r w:rsidRPr="00DE1B8E">
        <w:rPr>
          <w:rFonts w:ascii="Times" w:hAnsi="Times"/>
          <w:color w:val="17365D" w:themeColor="text2" w:themeShade="BF"/>
        </w:rPr>
        <w:t xml:space="preserve"> in order to </w:t>
      </w:r>
      <w:r w:rsidR="005B30E8" w:rsidRPr="00DE1B8E">
        <w:rPr>
          <w:rFonts w:ascii="Times" w:hAnsi="Times"/>
          <w:color w:val="17365D" w:themeColor="text2" w:themeShade="BF"/>
        </w:rPr>
        <w:t xml:space="preserve">choose potential regions that could be amplified. </w:t>
      </w:r>
      <w:r w:rsidRPr="00DE1B8E">
        <w:rPr>
          <w:rFonts w:ascii="Times" w:hAnsi="Times"/>
          <w:color w:val="17365D" w:themeColor="text2" w:themeShade="BF"/>
        </w:rPr>
        <w:t xml:space="preserve">We targeted highly polymorphic, approximately </w:t>
      </w:r>
      <w:r w:rsidR="0015637B" w:rsidRPr="00DE1B8E">
        <w:rPr>
          <w:rFonts w:ascii="Times" w:hAnsi="Times"/>
          <w:color w:val="17365D" w:themeColor="text2" w:themeShade="BF"/>
        </w:rPr>
        <w:t>neutrally evolving</w:t>
      </w:r>
      <w:r w:rsidRPr="00DE1B8E">
        <w:rPr>
          <w:rFonts w:ascii="Times" w:hAnsi="Times"/>
          <w:color w:val="17365D" w:themeColor="text2" w:themeShade="BF"/>
        </w:rPr>
        <w:t xml:space="preserve"> regions of the genome</w:t>
      </w:r>
      <w:r w:rsidR="005B30E8" w:rsidRPr="00DE1B8E">
        <w:rPr>
          <w:rFonts w:ascii="Times" w:hAnsi="Times"/>
          <w:color w:val="17365D" w:themeColor="text2" w:themeShade="BF"/>
        </w:rPr>
        <w:t>s</w:t>
      </w:r>
      <w:r w:rsidRPr="00DE1B8E">
        <w:rPr>
          <w:rFonts w:ascii="Times" w:hAnsi="Times"/>
          <w:color w:val="17365D" w:themeColor="text2" w:themeShade="BF"/>
        </w:rPr>
        <w:t>.</w:t>
      </w:r>
    </w:p>
    <w:p w14:paraId="7E596DA9" w14:textId="77777777" w:rsidR="00F7586A" w:rsidRPr="00DE1B8E" w:rsidRDefault="00F7586A" w:rsidP="00F7586A">
      <w:pPr>
        <w:rPr>
          <w:rFonts w:ascii="Times" w:hAnsi="Times"/>
          <w:color w:val="17365D" w:themeColor="text2" w:themeShade="BF"/>
        </w:rPr>
      </w:pPr>
    </w:p>
    <w:p w14:paraId="57AAE24B" w14:textId="70CFA662" w:rsidR="00F7586A" w:rsidRPr="00DE1B8E" w:rsidRDefault="00F7586A" w:rsidP="007031E5">
      <w:pPr>
        <w:rPr>
          <w:rFonts w:ascii="Times" w:hAnsi="Times"/>
          <w:color w:val="17365D" w:themeColor="text2" w:themeShade="BF"/>
        </w:rPr>
      </w:pPr>
      <w:r w:rsidRPr="00DE1B8E">
        <w:rPr>
          <w:rFonts w:ascii="Times" w:hAnsi="Times"/>
          <w:color w:val="17365D" w:themeColor="text2" w:themeShade="BF"/>
        </w:rPr>
        <w:t xml:space="preserve">We scanned the 30 largest scaffolds of the </w:t>
      </w:r>
      <w:proofErr w:type="spellStart"/>
      <w:r w:rsidRPr="00DE1B8E">
        <w:rPr>
          <w:rFonts w:ascii="Times" w:hAnsi="Times"/>
          <w:i/>
          <w:color w:val="17365D" w:themeColor="text2" w:themeShade="BF"/>
        </w:rPr>
        <w:t>Cladonia</w:t>
      </w:r>
      <w:proofErr w:type="spellEnd"/>
      <w:r w:rsidRPr="00DE1B8E">
        <w:rPr>
          <w:rFonts w:ascii="Times" w:hAnsi="Times"/>
          <w:i/>
          <w:color w:val="17365D" w:themeColor="text2" w:themeShade="BF"/>
        </w:rPr>
        <w:t xml:space="preserve"> </w:t>
      </w:r>
      <w:proofErr w:type="spellStart"/>
      <w:r w:rsidRPr="00DE1B8E">
        <w:rPr>
          <w:rFonts w:ascii="Times" w:hAnsi="Times"/>
          <w:i/>
          <w:color w:val="17365D" w:themeColor="text2" w:themeShade="BF"/>
        </w:rPr>
        <w:t>grayi</w:t>
      </w:r>
      <w:proofErr w:type="spellEnd"/>
      <w:r w:rsidRPr="00DE1B8E">
        <w:rPr>
          <w:rFonts w:ascii="Times" w:hAnsi="Times"/>
          <w:color w:val="17365D" w:themeColor="text2" w:themeShade="BF"/>
        </w:rPr>
        <w:t xml:space="preserve"> genome assembly (Clagr2;</w:t>
      </w:r>
      <w:r w:rsidRPr="00DE1B8E">
        <w:rPr>
          <w:rFonts w:ascii="Times" w:eastAsia="Times New Roman" w:hAnsi="Times" w:cs="Times New Roman"/>
          <w:color w:val="17365D" w:themeColor="text2" w:themeShade="BF"/>
        </w:rPr>
        <w:t> </w:t>
      </w:r>
      <w:r w:rsidRPr="00DE1B8E">
        <w:rPr>
          <w:rStyle w:val="object"/>
          <w:rFonts w:ascii="Times" w:eastAsia="Times New Roman" w:hAnsi="Times" w:cs="Times New Roman"/>
          <w:color w:val="17365D" w:themeColor="text2" w:themeShade="BF"/>
        </w:rPr>
        <w:fldChar w:fldCharType="begin"/>
      </w:r>
      <w:r w:rsidRPr="00DE1B8E">
        <w:rPr>
          <w:rStyle w:val="object"/>
          <w:rFonts w:ascii="Times" w:eastAsia="Times New Roman" w:hAnsi="Times" w:cs="Times New Roman"/>
          <w:color w:val="17365D" w:themeColor="text2" w:themeShade="BF"/>
        </w:rPr>
        <w:instrText xml:space="preserve"> HYPERLINK "http://genome.jgi.doe.gov/Clagr2/Clagr2.home.html" \t "_blank" </w:instrText>
      </w:r>
      <w:r w:rsidRPr="00DE1B8E">
        <w:rPr>
          <w:rStyle w:val="object"/>
          <w:rFonts w:ascii="Times" w:eastAsia="Times New Roman" w:hAnsi="Times" w:cs="Times New Roman"/>
          <w:color w:val="17365D" w:themeColor="text2" w:themeShade="BF"/>
        </w:rPr>
        <w:fldChar w:fldCharType="separate"/>
      </w:r>
      <w:r w:rsidRPr="00DE1B8E">
        <w:rPr>
          <w:rStyle w:val="Hyperlink"/>
          <w:rFonts w:ascii="Times" w:hAnsi="Times"/>
          <w:color w:val="17365D" w:themeColor="text2" w:themeShade="BF"/>
        </w:rPr>
        <w:t>http://genome.jgi.doe.gov/Clagr2/Clagr2.home.html</w:t>
      </w:r>
      <w:r w:rsidRPr="00DE1B8E">
        <w:rPr>
          <w:rStyle w:val="object"/>
          <w:rFonts w:ascii="Times" w:eastAsia="Times New Roman" w:hAnsi="Times" w:cs="Times New Roman"/>
          <w:color w:val="17365D" w:themeColor="text2" w:themeShade="BF"/>
        </w:rPr>
        <w:fldChar w:fldCharType="end"/>
      </w:r>
      <w:r w:rsidRPr="00DE1B8E">
        <w:rPr>
          <w:rStyle w:val="object"/>
          <w:rFonts w:ascii="Times" w:eastAsia="Times New Roman" w:hAnsi="Times" w:cs="Times New Roman"/>
          <w:color w:val="17365D" w:themeColor="text2" w:themeShade="BF"/>
        </w:rPr>
        <w:t>), as</w:t>
      </w:r>
      <w:r w:rsidRPr="00DE1B8E">
        <w:rPr>
          <w:rFonts w:ascii="Times" w:hAnsi="Times"/>
          <w:color w:val="17365D" w:themeColor="text2" w:themeShade="BF"/>
        </w:rPr>
        <w:t xml:space="preserve"> aligned to corresponding scaffolds of the </w:t>
      </w:r>
      <w:proofErr w:type="spellStart"/>
      <w:r w:rsidRPr="00DE1B8E">
        <w:rPr>
          <w:rFonts w:ascii="Times" w:hAnsi="Times"/>
          <w:i/>
          <w:color w:val="17365D" w:themeColor="text2" w:themeShade="BF"/>
        </w:rPr>
        <w:t>Xanthoria</w:t>
      </w:r>
      <w:proofErr w:type="spellEnd"/>
      <w:r w:rsidRPr="00DE1B8E">
        <w:rPr>
          <w:rFonts w:ascii="Times" w:hAnsi="Times"/>
          <w:i/>
          <w:color w:val="17365D" w:themeColor="text2" w:themeShade="BF"/>
        </w:rPr>
        <w:t xml:space="preserve"> </w:t>
      </w:r>
      <w:proofErr w:type="spellStart"/>
      <w:r w:rsidRPr="00DE1B8E">
        <w:rPr>
          <w:rFonts w:ascii="Times" w:hAnsi="Times"/>
          <w:i/>
          <w:color w:val="17365D" w:themeColor="text2" w:themeShade="BF"/>
        </w:rPr>
        <w:t>parietina</w:t>
      </w:r>
      <w:proofErr w:type="spellEnd"/>
      <w:r w:rsidRPr="00DE1B8E">
        <w:rPr>
          <w:rFonts w:ascii="Times" w:hAnsi="Times"/>
          <w:color w:val="17365D" w:themeColor="text2" w:themeShade="BF"/>
        </w:rPr>
        <w:t xml:space="preserve"> assembly (Xanpa1; </w:t>
      </w:r>
      <w:hyperlink r:id="rId8" w:history="1">
        <w:r w:rsidRPr="00DE1B8E">
          <w:rPr>
            <w:rStyle w:val="Hyperlink"/>
            <w:rFonts w:ascii="Times" w:hAnsi="Times"/>
          </w:rPr>
          <w:t>http://genome.jgi-psf.org/Xanpa1/Xanpa1.home.html</w:t>
        </w:r>
      </w:hyperlink>
      <w:r w:rsidRPr="00DE1B8E">
        <w:rPr>
          <w:rFonts w:ascii="Times" w:hAnsi="Times"/>
          <w:color w:val="17365D" w:themeColor="text2" w:themeShade="BF"/>
        </w:rPr>
        <w:t xml:space="preserve">) in the DoE JGI Vista Browser </w:t>
      </w:r>
      <w:proofErr w:type="spellStart"/>
      <w:r w:rsidRPr="00DE1B8E">
        <w:rPr>
          <w:rFonts w:ascii="Times" w:hAnsi="Times"/>
          <w:color w:val="17365D" w:themeColor="text2" w:themeShade="BF"/>
        </w:rPr>
        <w:t>Synteny</w:t>
      </w:r>
      <w:proofErr w:type="spellEnd"/>
      <w:r w:rsidRPr="00DE1B8E">
        <w:rPr>
          <w:rFonts w:ascii="Times" w:hAnsi="Times"/>
          <w:color w:val="17365D" w:themeColor="text2" w:themeShade="BF"/>
        </w:rPr>
        <w:t xml:space="preserve"> tool </w:t>
      </w:r>
      <w:r w:rsidRPr="00DE1B8E">
        <w:rPr>
          <w:rFonts w:ascii="Times" w:hAnsi="Times"/>
          <w:color w:val="17365D" w:themeColor="text2" w:themeShade="BF"/>
        </w:rPr>
        <w:fldChar w:fldCharType="begin"/>
      </w:r>
      <w:r w:rsidRPr="00DE1B8E">
        <w:rPr>
          <w:rFonts w:ascii="Times" w:hAnsi="Times"/>
          <w:color w:val="17365D" w:themeColor="text2" w:themeShade="BF"/>
        </w:rPr>
        <w:instrText xml:space="preserve"> ADDIN EN.CITE &lt;EndNote&gt;&lt;Cite&gt;&lt;Author&gt;Grigoriev&lt;/Author&gt;&lt;Year&gt;2011&lt;/Year&gt;&lt;RecNum&gt;35&lt;/RecNum&gt;&lt;DisplayText&gt;(Frazer et al., 2004; Grigoriev et al., 2011)&lt;/DisplayText&gt;&lt;record&gt;&lt;rec-number&gt;35&lt;/rec-number&gt;&lt;foreign-keys&gt;&lt;key app="EN" db-id="a59rswxsaesrv4ee09rv9stkawvazeesst20" timestamp="1411034076"&gt;35&lt;/key&gt;&lt;/foreign-keys&gt;&lt;ref-type name="Journal Article"&gt;17&lt;/ref-type&gt;&lt;contributors&gt;&lt;authors&gt;&lt;author&gt;Grigoriev, Igor V&lt;/author&gt;&lt;author&gt;Nordberg, Henrik&lt;/author&gt;&lt;author&gt;Shabalov, Igor&lt;/author&gt;&lt;author&gt;Aerts, Andrea&lt;/author&gt;&lt;author&gt;Cantor, Mike&lt;/author&gt;&lt;author&gt;Goodstein, David&lt;/author&gt;&lt;author&gt;Kuo, Alan&lt;/author&gt;&lt;author&gt;Minovitsky, Simon&lt;/author&gt;&lt;author&gt;Nikitin, Roman&lt;/author&gt;&lt;author&gt;Ohm, Robin A&lt;/author&gt;&lt;/authors&gt;&lt;/contributors&gt;&lt;titles&gt;&lt;title&gt;The genome portal of the department of energy joint genome institute&lt;/title&gt;&lt;secondary-title&gt;Nucleic acids research&lt;/secondary-title&gt;&lt;/titles&gt;&lt;periodical&gt;&lt;full-title&gt;Nucleic acids research&lt;/full-title&gt;&lt;/periodical&gt;&lt;pages&gt;gkr947&lt;/pages&gt;&lt;dates&gt;&lt;year&gt;2011&lt;/year&gt;&lt;/dates&gt;&lt;isbn&gt;0305-1048&lt;/isbn&gt;&lt;urls&gt;&lt;/urls&gt;&lt;/record&gt;&lt;/Cite&gt;&lt;Cite&gt;&lt;Author&gt;Frazer&lt;/Author&gt;&lt;Year&gt;2004&lt;/Year&gt;&lt;RecNum&gt;36&lt;/RecNum&gt;&lt;record&gt;&lt;rec-number&gt;36&lt;/rec-number&gt;&lt;foreign-keys&gt;&lt;key app="EN" db-id="a59rswxsaesrv4ee09rv9stkawvazeesst20" timestamp="1411034099"&gt;36&lt;/key&gt;&lt;/foreign-keys&gt;&lt;ref-type name="Journal Article"&gt;17&lt;/ref-type&gt;&lt;contributors&gt;&lt;authors&gt;&lt;author&gt;Frazer, Kelly A&lt;/author&gt;&lt;author&gt;Pachter, Lior&lt;/author&gt;&lt;author&gt;Poliakov, Alexander&lt;/author&gt;&lt;author&gt;Rubin, Edward M&lt;/author&gt;&lt;author&gt;Dubchak, Inna&lt;/author&gt;&lt;/authors&gt;&lt;/contributors&gt;&lt;titles&gt;&lt;title&gt;VISTA: computational tools for comparative genomics&lt;/title&gt;&lt;secondary-title&gt;Nucleic acids research&lt;/secondary-title&gt;&lt;/titles&gt;&lt;periodical&gt;&lt;full-title&gt;Nucleic acids research&lt;/full-title&gt;&lt;/periodical&gt;&lt;pages&gt;W273-W279&lt;/pages&gt;&lt;volume&gt;32&lt;/volume&gt;&lt;number&gt;suppl 2&lt;/number&gt;&lt;dates&gt;&lt;year&gt;2004&lt;/year&gt;&lt;/dates&gt;&lt;isbn&gt;0305-1048&lt;/isbn&gt;&lt;urls&gt;&lt;/urls&gt;&lt;/record&gt;&lt;/Cite&gt;&lt;/EndNote&gt;</w:instrText>
      </w:r>
      <w:r w:rsidRPr="00DE1B8E">
        <w:rPr>
          <w:rFonts w:ascii="Times" w:hAnsi="Times"/>
          <w:color w:val="17365D" w:themeColor="text2" w:themeShade="BF"/>
        </w:rPr>
        <w:fldChar w:fldCharType="separate"/>
      </w:r>
      <w:r w:rsidRPr="00DE1B8E">
        <w:rPr>
          <w:rFonts w:ascii="Times" w:hAnsi="Times"/>
          <w:noProof/>
          <w:color w:val="17365D" w:themeColor="text2" w:themeShade="BF"/>
        </w:rPr>
        <w:t>(Grigoriev et al., 2011; Frazer et al., 2004)</w:t>
      </w:r>
      <w:r w:rsidRPr="00DE1B8E">
        <w:rPr>
          <w:rFonts w:ascii="Times" w:hAnsi="Times"/>
          <w:color w:val="17365D" w:themeColor="text2" w:themeShade="BF"/>
        </w:rPr>
        <w:fldChar w:fldCharType="end"/>
      </w:r>
      <w:r w:rsidRPr="00DE1B8E">
        <w:rPr>
          <w:rFonts w:ascii="Times" w:hAnsi="Times"/>
          <w:color w:val="17365D" w:themeColor="text2" w:themeShade="BF"/>
        </w:rPr>
        <w:t>.</w:t>
      </w:r>
      <w:r w:rsidR="0078397E" w:rsidRPr="00DE1B8E">
        <w:rPr>
          <w:rFonts w:ascii="Times" w:hAnsi="Times"/>
          <w:color w:val="17365D" w:themeColor="text2" w:themeShade="BF"/>
        </w:rPr>
        <w:t xml:space="preserve"> We</w:t>
      </w:r>
      <w:r w:rsidRPr="00DE1B8E">
        <w:rPr>
          <w:rFonts w:ascii="Times" w:hAnsi="Times"/>
          <w:color w:val="17365D" w:themeColor="text2" w:themeShade="BF"/>
        </w:rPr>
        <w:t xml:space="preserve"> ranked nearly two hundred conserved </w:t>
      </w:r>
      <w:proofErr w:type="spellStart"/>
      <w:r w:rsidRPr="00DE1B8E">
        <w:rPr>
          <w:rFonts w:ascii="Times" w:hAnsi="Times"/>
          <w:color w:val="17365D" w:themeColor="text2" w:themeShade="BF"/>
        </w:rPr>
        <w:t>syntenic</w:t>
      </w:r>
      <w:proofErr w:type="spellEnd"/>
      <w:r w:rsidRPr="00DE1B8E">
        <w:rPr>
          <w:rFonts w:ascii="Times" w:hAnsi="Times"/>
          <w:color w:val="17365D" w:themeColor="text2" w:themeShade="BF"/>
        </w:rPr>
        <w:t xml:space="preserve"> blocks according to the following criteria:</w:t>
      </w:r>
      <w:r w:rsidR="0078397E" w:rsidRPr="00DE1B8E">
        <w:rPr>
          <w:rFonts w:ascii="Times" w:hAnsi="Times"/>
          <w:color w:val="17365D" w:themeColor="text2" w:themeShade="BF"/>
        </w:rPr>
        <w:t xml:space="preserve"> 1) g</w:t>
      </w:r>
      <w:r w:rsidRPr="00DE1B8E">
        <w:rPr>
          <w:rFonts w:ascii="Times" w:hAnsi="Times"/>
          <w:color w:val="17365D" w:themeColor="text2" w:themeShade="BF"/>
        </w:rPr>
        <w:t>reatest sequence variability in non</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coding regions</w:t>
      </w:r>
      <w:r w:rsidR="0078397E" w:rsidRPr="00DE1B8E">
        <w:rPr>
          <w:rFonts w:ascii="Times" w:hAnsi="Times"/>
          <w:color w:val="17365D" w:themeColor="text2" w:themeShade="BF"/>
        </w:rPr>
        <w:t>; 2) g</w:t>
      </w:r>
      <w:r w:rsidRPr="00DE1B8E">
        <w:rPr>
          <w:rFonts w:ascii="Times" w:hAnsi="Times"/>
          <w:color w:val="17365D" w:themeColor="text2" w:themeShade="BF"/>
        </w:rPr>
        <w:t>reatest sequence conservation in potential primer sites</w:t>
      </w:r>
      <w:r w:rsidR="0078397E" w:rsidRPr="00DE1B8E">
        <w:rPr>
          <w:rFonts w:ascii="Times" w:hAnsi="Times"/>
          <w:color w:val="17365D" w:themeColor="text2" w:themeShade="BF"/>
        </w:rPr>
        <w:t>; 3) h</w:t>
      </w:r>
      <w:r w:rsidRPr="00DE1B8E">
        <w:rPr>
          <w:rFonts w:ascii="Times" w:hAnsi="Times"/>
          <w:color w:val="17365D" w:themeColor="text2" w:themeShade="BF"/>
        </w:rPr>
        <w:t>ighest proportion of non</w:t>
      </w:r>
      <w:r w:rsidRPr="00DE1B8E">
        <w:rPr>
          <w:rFonts w:ascii="Times" w:hAnsi="Times" w:cs="Monaco"/>
          <w:color w:val="17365D" w:themeColor="text2" w:themeShade="BF"/>
        </w:rPr>
        <w:t xml:space="preserve">-protein </w:t>
      </w:r>
      <w:r w:rsidRPr="00DE1B8E">
        <w:rPr>
          <w:rFonts w:ascii="Times" w:hAnsi="Times"/>
          <w:color w:val="17365D" w:themeColor="text2" w:themeShade="BF"/>
        </w:rPr>
        <w:t>coding sequence</w:t>
      </w:r>
      <w:r w:rsidR="0078397E" w:rsidRPr="00DE1B8E">
        <w:rPr>
          <w:rFonts w:ascii="Times" w:hAnsi="Times"/>
          <w:color w:val="17365D" w:themeColor="text2" w:themeShade="BF"/>
        </w:rPr>
        <w:t>; 4) l</w:t>
      </w:r>
      <w:r w:rsidRPr="00DE1B8E">
        <w:rPr>
          <w:rFonts w:ascii="Times" w:hAnsi="Times"/>
          <w:color w:val="17365D" w:themeColor="text2" w:themeShade="BF"/>
        </w:rPr>
        <w:t>ack of obvious linkage to other markers</w:t>
      </w:r>
      <w:r w:rsidR="0078397E" w:rsidRPr="00DE1B8E">
        <w:rPr>
          <w:rFonts w:ascii="Times" w:hAnsi="Times"/>
          <w:color w:val="17365D" w:themeColor="text2" w:themeShade="BF"/>
        </w:rPr>
        <w:t xml:space="preserve">; </w:t>
      </w:r>
      <w:r w:rsidRPr="00DE1B8E">
        <w:rPr>
          <w:rFonts w:ascii="Times" w:hAnsi="Times"/>
          <w:color w:val="17365D" w:themeColor="text2" w:themeShade="BF"/>
        </w:rPr>
        <w:t>and</w:t>
      </w:r>
      <w:r w:rsidR="0078397E" w:rsidRPr="00DE1B8E">
        <w:rPr>
          <w:rFonts w:ascii="Times" w:hAnsi="Times"/>
          <w:color w:val="17365D" w:themeColor="text2" w:themeShade="BF"/>
        </w:rPr>
        <w:t xml:space="preserve"> 5) p</w:t>
      </w:r>
      <w:r w:rsidRPr="00DE1B8E">
        <w:rPr>
          <w:rFonts w:ascii="Times" w:hAnsi="Times"/>
          <w:color w:val="17365D" w:themeColor="text2" w:themeShade="BF"/>
        </w:rPr>
        <w:t>otential for development of internal primers.</w:t>
      </w:r>
      <w:r w:rsidR="00973681" w:rsidRPr="00DE1B8E">
        <w:rPr>
          <w:rFonts w:ascii="Times" w:hAnsi="Times"/>
          <w:color w:val="17365D" w:themeColor="text2" w:themeShade="BF"/>
        </w:rPr>
        <w:t xml:space="preserve"> </w:t>
      </w:r>
      <w:r w:rsidR="0078397E" w:rsidRPr="00DE1B8E">
        <w:rPr>
          <w:rFonts w:ascii="Times" w:hAnsi="Times"/>
          <w:color w:val="17365D" w:themeColor="text2" w:themeShade="BF"/>
        </w:rPr>
        <w:t>We</w:t>
      </w:r>
      <w:r w:rsidRPr="00DE1B8E">
        <w:rPr>
          <w:rFonts w:ascii="Times" w:hAnsi="Times"/>
          <w:color w:val="17365D" w:themeColor="text2" w:themeShade="BF"/>
        </w:rPr>
        <w:t xml:space="preserve"> used a custom implementation of the BLAST</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 xml:space="preserve">P 2.3X tool (Deng et al. 2007) to rank the 40 </w:t>
      </w:r>
      <w:r w:rsidR="00973681" w:rsidRPr="00DE1B8E">
        <w:rPr>
          <w:rFonts w:ascii="Times" w:hAnsi="Times"/>
          <w:color w:val="17365D" w:themeColor="text2" w:themeShade="BF"/>
        </w:rPr>
        <w:t xml:space="preserve">most </w:t>
      </w:r>
      <w:proofErr w:type="spellStart"/>
      <w:r w:rsidR="00973681" w:rsidRPr="00DE1B8E">
        <w:rPr>
          <w:rFonts w:ascii="Times" w:hAnsi="Times"/>
          <w:color w:val="17365D" w:themeColor="text2" w:themeShade="BF"/>
        </w:rPr>
        <w:t>promissing</w:t>
      </w:r>
      <w:proofErr w:type="spellEnd"/>
      <w:r w:rsidRPr="00DE1B8E">
        <w:rPr>
          <w:rFonts w:ascii="Times" w:hAnsi="Times"/>
          <w:color w:val="17365D" w:themeColor="text2" w:themeShade="BF"/>
        </w:rPr>
        <w:t xml:space="preserve"> regions according to shared homology (in conserved regions) with existing assemblies of meta</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genomic and meta</w:t>
      </w:r>
      <w:r w:rsidRPr="00DE1B8E">
        <w:rPr>
          <w:rFonts w:ascii="American Typewriter" w:hAnsi="American Typewriter" w:cs="American Typewriter"/>
          <w:color w:val="17365D" w:themeColor="text2" w:themeShade="BF"/>
        </w:rPr>
        <w:t>‑</w:t>
      </w:r>
      <w:proofErr w:type="spellStart"/>
      <w:r w:rsidRPr="00DE1B8E">
        <w:rPr>
          <w:rFonts w:ascii="Times" w:hAnsi="Times"/>
          <w:color w:val="17365D" w:themeColor="text2" w:themeShade="BF"/>
        </w:rPr>
        <w:t>transcriptomic</w:t>
      </w:r>
      <w:proofErr w:type="spellEnd"/>
      <w:r w:rsidRPr="00DE1B8E">
        <w:rPr>
          <w:rFonts w:ascii="Times" w:hAnsi="Times"/>
          <w:color w:val="17365D" w:themeColor="text2" w:themeShade="BF"/>
        </w:rPr>
        <w:t xml:space="preserve"> data. These data were derived from low</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 xml:space="preserve">coverage sequencing of three </w:t>
      </w:r>
      <w:proofErr w:type="spellStart"/>
      <w:r w:rsidRPr="00DE1B8E">
        <w:rPr>
          <w:rFonts w:ascii="Times" w:hAnsi="Times"/>
          <w:i/>
          <w:color w:val="17365D" w:themeColor="text2" w:themeShade="BF"/>
        </w:rPr>
        <w:t>Peltigera</w:t>
      </w:r>
      <w:proofErr w:type="spellEnd"/>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associated lichen species</w:t>
      </w:r>
      <w:r w:rsidR="00973681" w:rsidRPr="00DE1B8E">
        <w:rPr>
          <w:rFonts w:ascii="Times" w:hAnsi="Times"/>
          <w:color w:val="17365D" w:themeColor="text2" w:themeShade="BF"/>
        </w:rPr>
        <w:t xml:space="preserve">: </w:t>
      </w:r>
      <w:r w:rsidRPr="00DE1B8E">
        <w:rPr>
          <w:rFonts w:ascii="Times" w:hAnsi="Times"/>
          <w:i/>
          <w:color w:val="17365D" w:themeColor="text2" w:themeShade="BF"/>
        </w:rPr>
        <w:t xml:space="preserve">P. </w:t>
      </w:r>
      <w:proofErr w:type="spellStart"/>
      <w:r w:rsidRPr="00DE1B8E">
        <w:rPr>
          <w:rFonts w:ascii="Times" w:hAnsi="Times"/>
          <w:i/>
          <w:color w:val="17365D" w:themeColor="text2" w:themeShade="BF"/>
        </w:rPr>
        <w:t>dolichorhiza</w:t>
      </w:r>
      <w:proofErr w:type="spellEnd"/>
      <w:r w:rsidRPr="00DE1B8E">
        <w:rPr>
          <w:rFonts w:ascii="Times" w:hAnsi="Times"/>
          <w:i/>
          <w:color w:val="17365D" w:themeColor="text2" w:themeShade="BF"/>
        </w:rPr>
        <w:t xml:space="preserve"> </w:t>
      </w:r>
      <w:r w:rsidRPr="00DE1B8E">
        <w:rPr>
          <w:rFonts w:ascii="Times" w:hAnsi="Times"/>
          <w:color w:val="17365D" w:themeColor="text2" w:themeShade="BF"/>
        </w:rPr>
        <w:t xml:space="preserve">(Magain </w:t>
      </w:r>
      <w:r w:rsidRPr="00DE1B8E">
        <w:rPr>
          <w:rFonts w:ascii="Times" w:hAnsi="Times"/>
          <w:i/>
          <w:color w:val="17365D" w:themeColor="text2" w:themeShade="BF"/>
        </w:rPr>
        <w:t>et al.</w:t>
      </w:r>
      <w:r w:rsidRPr="00DE1B8E">
        <w:rPr>
          <w:rFonts w:ascii="Times" w:hAnsi="Times"/>
          <w:color w:val="17365D" w:themeColor="text2" w:themeShade="BF"/>
        </w:rPr>
        <w:t>, 2010),</w:t>
      </w:r>
      <w:r w:rsidRPr="00DE1B8E">
        <w:rPr>
          <w:rFonts w:ascii="Times" w:hAnsi="Times"/>
          <w:i/>
          <w:color w:val="17365D" w:themeColor="text2" w:themeShade="BF"/>
        </w:rPr>
        <w:t xml:space="preserve"> P. </w:t>
      </w:r>
      <w:proofErr w:type="spellStart"/>
      <w:r w:rsidRPr="00DE1B8E">
        <w:rPr>
          <w:rFonts w:ascii="Times" w:hAnsi="Times"/>
          <w:i/>
          <w:color w:val="17365D" w:themeColor="text2" w:themeShade="BF"/>
        </w:rPr>
        <w:t>membranacea</w:t>
      </w:r>
      <w:proofErr w:type="spellEnd"/>
      <w:r w:rsidRPr="00DE1B8E">
        <w:rPr>
          <w:rFonts w:ascii="Times" w:hAnsi="Times"/>
          <w:color w:val="17365D" w:themeColor="text2" w:themeShade="BF"/>
        </w:rPr>
        <w:t xml:space="preserve"> (</w:t>
      </w:r>
      <w:r w:rsidRPr="00DE1B8E">
        <w:rPr>
          <w:rFonts w:ascii="Times" w:hAnsi="Times"/>
          <w:noProof/>
          <w:color w:val="17365D" w:themeColor="text2" w:themeShade="BF"/>
        </w:rPr>
        <w:t>Xavier et al., 2012)</w:t>
      </w:r>
      <w:r w:rsidRPr="00DE1B8E">
        <w:rPr>
          <w:rFonts w:ascii="Times" w:hAnsi="Times"/>
          <w:i/>
          <w:color w:val="17365D" w:themeColor="text2" w:themeShade="BF"/>
        </w:rPr>
        <w:t xml:space="preserve"> </w:t>
      </w:r>
      <w:r w:rsidRPr="00DE1B8E">
        <w:rPr>
          <w:rFonts w:ascii="Times" w:hAnsi="Times"/>
          <w:color w:val="17365D" w:themeColor="text2" w:themeShade="BF"/>
        </w:rPr>
        <w:t xml:space="preserve">and </w:t>
      </w:r>
      <w:r w:rsidRPr="00DE1B8E">
        <w:rPr>
          <w:rFonts w:ascii="Times" w:hAnsi="Times"/>
          <w:i/>
          <w:color w:val="17365D" w:themeColor="text2" w:themeShade="BF"/>
        </w:rPr>
        <w:t xml:space="preserve">P. </w:t>
      </w:r>
      <w:proofErr w:type="spellStart"/>
      <w:r w:rsidRPr="00DE1B8E">
        <w:rPr>
          <w:rFonts w:ascii="Times" w:hAnsi="Times"/>
          <w:i/>
          <w:color w:val="17365D" w:themeColor="text2" w:themeShade="BF"/>
        </w:rPr>
        <w:t>praetextata</w:t>
      </w:r>
      <w:proofErr w:type="spellEnd"/>
      <w:r w:rsidRPr="00DE1B8E">
        <w:rPr>
          <w:rFonts w:ascii="Times" w:hAnsi="Times"/>
          <w:i/>
          <w:color w:val="17365D" w:themeColor="text2" w:themeShade="BF"/>
        </w:rPr>
        <w:t xml:space="preserve"> </w:t>
      </w:r>
      <w:r w:rsidRPr="00DE1B8E">
        <w:rPr>
          <w:rFonts w:ascii="Times" w:hAnsi="Times"/>
          <w:noProof/>
          <w:color w:val="17365D" w:themeColor="text2" w:themeShade="BF"/>
        </w:rPr>
        <w:t>(Hodkinson et al., 2014).</w:t>
      </w:r>
      <w:r w:rsidRPr="00DE1B8E">
        <w:rPr>
          <w:rFonts w:ascii="Times" w:hAnsi="Times"/>
          <w:color w:val="17365D" w:themeColor="text2" w:themeShade="BF"/>
        </w:rPr>
        <w:t xml:space="preserve"> </w:t>
      </w:r>
      <w:r w:rsidR="005250E9" w:rsidRPr="00DE1B8E">
        <w:rPr>
          <w:rFonts w:ascii="Times" w:hAnsi="Times"/>
          <w:color w:val="17365D" w:themeColor="text2" w:themeShade="BF"/>
        </w:rPr>
        <w:t>For developing</w:t>
      </w:r>
      <w:r w:rsidRPr="00DE1B8E">
        <w:rPr>
          <w:rFonts w:ascii="Times" w:hAnsi="Times"/>
          <w:color w:val="17365D" w:themeColor="text2" w:themeShade="BF"/>
        </w:rPr>
        <w:t xml:space="preserve"> PCR-based markers, we selected 20 regions that shared the most homology in potential primer annealing sites (typically in flanking exons). Based on </w:t>
      </w:r>
      <w:proofErr w:type="spellStart"/>
      <w:r w:rsidRPr="00DE1B8E">
        <w:rPr>
          <w:rFonts w:ascii="Times" w:hAnsi="Times"/>
          <w:i/>
          <w:color w:val="17365D" w:themeColor="text2" w:themeShade="BF"/>
        </w:rPr>
        <w:t>Peltigera</w:t>
      </w:r>
      <w:proofErr w:type="spellEnd"/>
      <w:r w:rsidRPr="00DE1B8E">
        <w:rPr>
          <w:rFonts w:ascii="Times" w:hAnsi="Times"/>
          <w:color w:val="17365D" w:themeColor="text2" w:themeShade="BF"/>
        </w:rPr>
        <w:t xml:space="preserve"> data, if possible, we designed one to ten primers (including degeneracies) per Watson</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 xml:space="preserve">Crick strand, resulting in a total of two to twelve primer combinations per region. </w:t>
      </w:r>
    </w:p>
    <w:p w14:paraId="51B83F78" w14:textId="77777777" w:rsidR="00F7586A" w:rsidRPr="00DE1B8E" w:rsidRDefault="00F7586A" w:rsidP="00F7586A">
      <w:pPr>
        <w:rPr>
          <w:rFonts w:ascii="Times" w:hAnsi="Times"/>
          <w:color w:val="17365D" w:themeColor="text2" w:themeShade="BF"/>
        </w:rPr>
      </w:pPr>
    </w:p>
    <w:p w14:paraId="260E42F6" w14:textId="2F6FE2C5" w:rsidR="00D54207" w:rsidRPr="00DE1B8E" w:rsidRDefault="00F7586A" w:rsidP="00045D98">
      <w:pPr>
        <w:rPr>
          <w:rFonts w:ascii="Times" w:hAnsi="Times"/>
        </w:rPr>
      </w:pPr>
      <w:r w:rsidRPr="00DE1B8E">
        <w:rPr>
          <w:rFonts w:ascii="Times" w:hAnsi="Times"/>
        </w:rPr>
        <w:t>We designed three markers</w:t>
      </w:r>
      <w:r w:rsidR="005250E9" w:rsidRPr="00DE1B8E">
        <w:rPr>
          <w:rFonts w:ascii="Times" w:hAnsi="Times"/>
        </w:rPr>
        <w:t>, IGS1, IGS3 and IGS16</w:t>
      </w:r>
      <w:r w:rsidRPr="00DE1B8E">
        <w:rPr>
          <w:rFonts w:ascii="Times" w:hAnsi="Times"/>
        </w:rPr>
        <w:t xml:space="preserve"> using our conserved </w:t>
      </w:r>
      <w:proofErr w:type="spellStart"/>
      <w:r w:rsidRPr="00DE1B8E">
        <w:rPr>
          <w:rFonts w:ascii="Times" w:hAnsi="Times"/>
        </w:rPr>
        <w:t>synteny</w:t>
      </w:r>
      <w:proofErr w:type="spellEnd"/>
      <w:r w:rsidRPr="00DE1B8E">
        <w:rPr>
          <w:rFonts w:ascii="Times" w:hAnsi="Times"/>
        </w:rPr>
        <w:t xml:space="preserve"> comparative genomic approach</w:t>
      </w:r>
      <w:r w:rsidR="005250E9" w:rsidRPr="00DE1B8E">
        <w:rPr>
          <w:rFonts w:ascii="Times" w:hAnsi="Times"/>
        </w:rPr>
        <w:t>.</w:t>
      </w:r>
      <w:r w:rsidRPr="00DE1B8E">
        <w:rPr>
          <w:rFonts w:ascii="Times" w:hAnsi="Times"/>
        </w:rPr>
        <w:t xml:space="preserve"> </w:t>
      </w:r>
      <w:r w:rsidR="005250E9" w:rsidRPr="00DE1B8E">
        <w:rPr>
          <w:rFonts w:ascii="Times" w:hAnsi="Times"/>
        </w:rPr>
        <w:t>E</w:t>
      </w:r>
      <w:r w:rsidRPr="00DE1B8E">
        <w:rPr>
          <w:rFonts w:ascii="Times" w:hAnsi="Times"/>
        </w:rPr>
        <w:t xml:space="preserve">ach </w:t>
      </w:r>
      <w:r w:rsidR="005250E9" w:rsidRPr="00DE1B8E">
        <w:rPr>
          <w:rFonts w:ascii="Times" w:hAnsi="Times"/>
        </w:rPr>
        <w:t xml:space="preserve">of these markers </w:t>
      </w:r>
      <w:r w:rsidRPr="00DE1B8E">
        <w:rPr>
          <w:rFonts w:ascii="Times" w:hAnsi="Times"/>
        </w:rPr>
        <w:t>comprise</w:t>
      </w:r>
      <w:r w:rsidR="005250E9" w:rsidRPr="00DE1B8E">
        <w:rPr>
          <w:rFonts w:ascii="Times" w:hAnsi="Times"/>
        </w:rPr>
        <w:t>s</w:t>
      </w:r>
      <w:r w:rsidRPr="00DE1B8E">
        <w:rPr>
          <w:rFonts w:ascii="Times" w:hAnsi="Times"/>
        </w:rPr>
        <w:t xml:space="preserve"> an </w:t>
      </w:r>
      <w:proofErr w:type="spellStart"/>
      <w:r w:rsidRPr="00DE1B8E">
        <w:rPr>
          <w:rFonts w:ascii="Times" w:hAnsi="Times"/>
        </w:rPr>
        <w:t>intergenic</w:t>
      </w:r>
      <w:proofErr w:type="spellEnd"/>
      <w:r w:rsidRPr="00DE1B8E">
        <w:rPr>
          <w:rFonts w:ascii="Times" w:hAnsi="Times"/>
        </w:rPr>
        <w:t xml:space="preserve"> region and two flanking gene </w:t>
      </w:r>
      <w:r w:rsidR="008271D5" w:rsidRPr="00DE1B8E">
        <w:rPr>
          <w:rFonts w:ascii="Times" w:hAnsi="Times"/>
        </w:rPr>
        <w:t>parts were the primers were placed</w:t>
      </w:r>
      <w:r w:rsidRPr="00DE1B8E">
        <w:rPr>
          <w:rFonts w:ascii="Times" w:hAnsi="Times"/>
        </w:rPr>
        <w:t>.</w:t>
      </w:r>
      <w:r w:rsidR="007031E5" w:rsidRPr="00DE1B8E">
        <w:rPr>
          <w:rFonts w:ascii="Times" w:hAnsi="Times"/>
        </w:rPr>
        <w:t xml:space="preserve"> IGS1</w:t>
      </w:r>
      <w:r w:rsidRPr="00DE1B8E">
        <w:rPr>
          <w:rFonts w:ascii="Times" w:hAnsi="Times"/>
        </w:rPr>
        <w:t xml:space="preserve"> is located within a two-gene </w:t>
      </w:r>
      <w:proofErr w:type="spellStart"/>
      <w:r w:rsidRPr="00DE1B8E">
        <w:rPr>
          <w:rFonts w:ascii="Times" w:hAnsi="Times"/>
        </w:rPr>
        <w:t>microsyntenic</w:t>
      </w:r>
      <w:proofErr w:type="spellEnd"/>
      <w:r w:rsidRPr="00DE1B8E">
        <w:rPr>
          <w:rFonts w:ascii="Times" w:hAnsi="Times"/>
        </w:rPr>
        <w:t xml:space="preserve"> region on the first scaffold of the Clagr2 genome assembly (between base pairs 283,015 and 285,166) and on scaffold 19 of the Xanpa1 assembly (between base pairs 632,451 and 634,199). </w:t>
      </w:r>
      <w:proofErr w:type="gramStart"/>
      <w:r w:rsidR="007031E5" w:rsidRPr="00DE1B8E">
        <w:rPr>
          <w:rFonts w:ascii="Times" w:hAnsi="Times"/>
        </w:rPr>
        <w:t>IGS3</w:t>
      </w:r>
      <w:r w:rsidRPr="00DE1B8E">
        <w:rPr>
          <w:rFonts w:ascii="Times" w:hAnsi="Times"/>
        </w:rPr>
        <w:t>,</w:t>
      </w:r>
      <w:proofErr w:type="gramEnd"/>
      <w:r w:rsidRPr="00DE1B8E">
        <w:rPr>
          <w:rFonts w:ascii="Times" w:hAnsi="Times"/>
        </w:rPr>
        <w:t xml:space="preserve"> is located within a </w:t>
      </w:r>
      <w:proofErr w:type="spellStart"/>
      <w:r w:rsidRPr="00DE1B8E">
        <w:rPr>
          <w:rFonts w:ascii="Times" w:hAnsi="Times"/>
        </w:rPr>
        <w:t>microsyntenic</w:t>
      </w:r>
      <w:proofErr w:type="spellEnd"/>
      <w:r w:rsidRPr="00DE1B8E">
        <w:rPr>
          <w:rFonts w:ascii="Times" w:hAnsi="Times"/>
        </w:rPr>
        <w:t xml:space="preserve"> region on the fourth scaffold of the Clagr2 genome assembly (between base pairs 508,539 and 513,282), and in the seventh scaffold of the Xanpa1 assembly (between base pairs 1,104,171 and 1,108,382). </w:t>
      </w:r>
      <w:r w:rsidR="007F27DF" w:rsidRPr="00DE1B8E">
        <w:rPr>
          <w:rFonts w:ascii="Times" w:hAnsi="Times"/>
        </w:rPr>
        <w:t>IGS16</w:t>
      </w:r>
      <w:r w:rsidRPr="00DE1B8E">
        <w:rPr>
          <w:rFonts w:ascii="Times" w:hAnsi="Times"/>
        </w:rPr>
        <w:t xml:space="preserve"> is located within a </w:t>
      </w:r>
      <w:proofErr w:type="spellStart"/>
      <w:r w:rsidRPr="00DE1B8E">
        <w:rPr>
          <w:rFonts w:ascii="Times" w:hAnsi="Times"/>
        </w:rPr>
        <w:t>microsyntenic</w:t>
      </w:r>
      <w:proofErr w:type="spellEnd"/>
      <w:r w:rsidRPr="00DE1B8E">
        <w:rPr>
          <w:rFonts w:ascii="Times" w:hAnsi="Times"/>
        </w:rPr>
        <w:t xml:space="preserve"> region on scaffold 27 of the Clagr2 assembly (between base pairs 335,996 and 340,907) and on scaffold 1 of Xanpa1 (between base pairs 2,640,063-2,644,705).  The sequences of the newly generated primers used for the amplification of the three new markers are shown in Table 1.</w:t>
      </w:r>
      <w:r w:rsidR="00001B0B" w:rsidRPr="00DE1B8E">
        <w:rPr>
          <w:rFonts w:ascii="Times" w:hAnsi="Times"/>
        </w:rPr>
        <w:t xml:space="preserve"> </w:t>
      </w:r>
      <w:r w:rsidR="00D54207" w:rsidRPr="00DE1B8E">
        <w:rPr>
          <w:rFonts w:ascii="Times" w:hAnsi="Times"/>
          <w:bCs/>
        </w:rPr>
        <w:t xml:space="preserve">These primers were tested on </w:t>
      </w:r>
      <w:proofErr w:type="spellStart"/>
      <w:r w:rsidR="00D54207" w:rsidRPr="00DE1B8E">
        <w:rPr>
          <w:rFonts w:ascii="Times" w:hAnsi="Times"/>
          <w:bCs/>
        </w:rPr>
        <w:t>Peltigera</w:t>
      </w:r>
      <w:proofErr w:type="spellEnd"/>
      <w:r w:rsidR="00D54207" w:rsidRPr="00DE1B8E">
        <w:rPr>
          <w:rFonts w:ascii="Times" w:hAnsi="Times"/>
          <w:bCs/>
        </w:rPr>
        <w:t xml:space="preserve"> samples from most sections of the genus and showed great success in amplifying the targeted loci.</w:t>
      </w:r>
    </w:p>
    <w:p w14:paraId="642622B4" w14:textId="77777777" w:rsidR="00D54207" w:rsidRPr="00DE1B8E" w:rsidRDefault="00D54207" w:rsidP="00F7586A">
      <w:pPr>
        <w:rPr>
          <w:rFonts w:ascii="Times" w:hAnsi="Times"/>
        </w:rPr>
      </w:pPr>
    </w:p>
    <w:p w14:paraId="03262A73" w14:textId="77777777" w:rsidR="00F7586A" w:rsidRPr="00DE1B8E" w:rsidRDefault="00F7586A" w:rsidP="00F7586A">
      <w:pPr>
        <w:rPr>
          <w:rFonts w:ascii="Times" w:hAnsi="Times"/>
        </w:rPr>
      </w:pPr>
    </w:p>
    <w:tbl>
      <w:tblPr>
        <w:tblStyle w:val="TableGrid"/>
        <w:tblW w:w="0" w:type="auto"/>
        <w:tblLook w:val="04A0" w:firstRow="1" w:lastRow="0" w:firstColumn="1" w:lastColumn="0" w:noHBand="0" w:noVBand="1"/>
      </w:tblPr>
      <w:tblGrid>
        <w:gridCol w:w="2235"/>
        <w:gridCol w:w="3711"/>
      </w:tblGrid>
      <w:tr w:rsidR="00F7586A" w:rsidRPr="00DE1B8E" w14:paraId="3BEDBC9A" w14:textId="77777777" w:rsidTr="0069577F">
        <w:tc>
          <w:tcPr>
            <w:tcW w:w="2235" w:type="dxa"/>
          </w:tcPr>
          <w:p w14:paraId="6A3736F2" w14:textId="77777777" w:rsidR="00F7586A" w:rsidRPr="00DE1B8E" w:rsidRDefault="00F7586A"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Primer name</w:t>
            </w:r>
          </w:p>
        </w:tc>
        <w:tc>
          <w:tcPr>
            <w:tcW w:w="3408" w:type="dxa"/>
          </w:tcPr>
          <w:p w14:paraId="6343D275" w14:textId="725B74E8" w:rsidR="00F7586A" w:rsidRPr="00DE1B8E" w:rsidRDefault="00726265"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Primer s</w:t>
            </w:r>
            <w:r w:rsidR="00F7586A" w:rsidRPr="00DE1B8E">
              <w:rPr>
                <w:rFonts w:ascii="Times" w:eastAsiaTheme="minorEastAsia" w:hAnsi="Times" w:cstheme="minorBidi"/>
                <w:b w:val="0"/>
                <w:bCs w:val="0"/>
                <w:color w:val="auto"/>
                <w:sz w:val="24"/>
                <w:szCs w:val="24"/>
              </w:rPr>
              <w:t>equence</w:t>
            </w:r>
            <w:r w:rsidRPr="00DE1B8E">
              <w:rPr>
                <w:rFonts w:ascii="Times" w:eastAsiaTheme="minorEastAsia" w:hAnsi="Times" w:cstheme="minorBidi"/>
                <w:b w:val="0"/>
                <w:bCs w:val="0"/>
                <w:color w:val="auto"/>
                <w:sz w:val="24"/>
                <w:szCs w:val="24"/>
              </w:rPr>
              <w:t xml:space="preserve"> (5’-3”)</w:t>
            </w:r>
          </w:p>
        </w:tc>
      </w:tr>
      <w:tr w:rsidR="00F7586A" w:rsidRPr="00DE1B8E" w14:paraId="3D73D92C" w14:textId="77777777" w:rsidTr="0069577F">
        <w:tc>
          <w:tcPr>
            <w:tcW w:w="2235" w:type="dxa"/>
          </w:tcPr>
          <w:p w14:paraId="28AE5552" w14:textId="39A0E437" w:rsidR="00F7586A" w:rsidRPr="00DE1B8E" w:rsidRDefault="00001B0B"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IGS</w:t>
            </w:r>
            <w:r w:rsidR="00F7586A" w:rsidRPr="00DE1B8E">
              <w:rPr>
                <w:rFonts w:ascii="Times" w:eastAsiaTheme="minorEastAsia" w:hAnsi="Times" w:cstheme="minorBidi"/>
                <w:b w:val="0"/>
                <w:bCs w:val="0"/>
                <w:color w:val="auto"/>
                <w:sz w:val="24"/>
                <w:szCs w:val="24"/>
              </w:rPr>
              <w:t>-1F</w:t>
            </w:r>
          </w:p>
        </w:tc>
        <w:tc>
          <w:tcPr>
            <w:tcW w:w="3408" w:type="dxa"/>
          </w:tcPr>
          <w:p w14:paraId="430BF99D" w14:textId="77777777" w:rsidR="00F7586A" w:rsidRPr="00DE1B8E" w:rsidRDefault="00F7586A"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GCTGTCGGCGAAGAGCTGAA</w:t>
            </w:r>
          </w:p>
        </w:tc>
      </w:tr>
      <w:tr w:rsidR="00F7586A" w:rsidRPr="00DE1B8E" w14:paraId="614531E5" w14:textId="77777777" w:rsidTr="0069577F">
        <w:tc>
          <w:tcPr>
            <w:tcW w:w="2235" w:type="dxa"/>
          </w:tcPr>
          <w:p w14:paraId="205F3E5C" w14:textId="6C5FD63D" w:rsidR="00F7586A" w:rsidRPr="00DE1B8E" w:rsidRDefault="00001B0B"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IGS</w:t>
            </w:r>
            <w:r w:rsidR="00F7586A" w:rsidRPr="00DE1B8E">
              <w:rPr>
                <w:rFonts w:ascii="Times" w:eastAsiaTheme="minorEastAsia" w:hAnsi="Times" w:cstheme="minorBidi"/>
                <w:b w:val="0"/>
                <w:bCs w:val="0"/>
                <w:color w:val="auto"/>
                <w:sz w:val="24"/>
                <w:szCs w:val="24"/>
              </w:rPr>
              <w:t>-1R_B</w:t>
            </w:r>
          </w:p>
        </w:tc>
        <w:tc>
          <w:tcPr>
            <w:tcW w:w="3408" w:type="dxa"/>
          </w:tcPr>
          <w:p w14:paraId="00E80CF1" w14:textId="77777777" w:rsidR="00F7586A" w:rsidRPr="00DE1B8E" w:rsidRDefault="00F7586A"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CCATTTCTCCGCCGTTCTGGTA</w:t>
            </w:r>
          </w:p>
        </w:tc>
      </w:tr>
      <w:tr w:rsidR="00F7586A" w:rsidRPr="00DE1B8E" w14:paraId="73CCCB6D" w14:textId="77777777" w:rsidTr="0069577F">
        <w:tc>
          <w:tcPr>
            <w:tcW w:w="2235" w:type="dxa"/>
          </w:tcPr>
          <w:p w14:paraId="1091BE22" w14:textId="33AACE35" w:rsidR="00F7586A" w:rsidRPr="00DE1B8E" w:rsidRDefault="00001B0B"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IGS</w:t>
            </w:r>
            <w:r w:rsidR="00F7586A" w:rsidRPr="00DE1B8E">
              <w:rPr>
                <w:rFonts w:ascii="Times" w:eastAsiaTheme="minorEastAsia" w:hAnsi="Times" w:cstheme="minorBidi"/>
                <w:b w:val="0"/>
                <w:bCs w:val="0"/>
                <w:color w:val="auto"/>
                <w:sz w:val="24"/>
                <w:szCs w:val="24"/>
              </w:rPr>
              <w:t>-3F_A</w:t>
            </w:r>
          </w:p>
        </w:tc>
        <w:tc>
          <w:tcPr>
            <w:tcW w:w="3408" w:type="dxa"/>
          </w:tcPr>
          <w:p w14:paraId="4237DAAC" w14:textId="77777777" w:rsidR="00F7586A" w:rsidRPr="00DE1B8E" w:rsidRDefault="00F7586A"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GGAGACGTTGCTAATGCATT</w:t>
            </w:r>
          </w:p>
        </w:tc>
      </w:tr>
      <w:tr w:rsidR="00F7586A" w:rsidRPr="00DE1B8E" w14:paraId="2C801C4F" w14:textId="77777777" w:rsidTr="0069577F">
        <w:tc>
          <w:tcPr>
            <w:tcW w:w="2235" w:type="dxa"/>
          </w:tcPr>
          <w:p w14:paraId="12A517BA" w14:textId="3AB59E65" w:rsidR="00F7586A" w:rsidRPr="00DE1B8E" w:rsidRDefault="00001B0B"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IGS</w:t>
            </w:r>
            <w:r w:rsidR="00F7586A" w:rsidRPr="00DE1B8E">
              <w:rPr>
                <w:rFonts w:ascii="Times" w:eastAsiaTheme="minorEastAsia" w:hAnsi="Times" w:cstheme="minorBidi"/>
                <w:b w:val="0"/>
                <w:bCs w:val="0"/>
                <w:color w:val="auto"/>
                <w:sz w:val="24"/>
                <w:szCs w:val="24"/>
              </w:rPr>
              <w:t>-3R_B</w:t>
            </w:r>
          </w:p>
        </w:tc>
        <w:tc>
          <w:tcPr>
            <w:tcW w:w="3408" w:type="dxa"/>
          </w:tcPr>
          <w:p w14:paraId="628BE940" w14:textId="77777777" w:rsidR="00F7586A" w:rsidRPr="00DE1B8E" w:rsidRDefault="00F7586A"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CCGAAGTCCGCTCTGAAGACA</w:t>
            </w:r>
          </w:p>
        </w:tc>
      </w:tr>
      <w:tr w:rsidR="00F7586A" w:rsidRPr="00DE1B8E" w14:paraId="73F2FD88" w14:textId="77777777" w:rsidTr="0069577F">
        <w:tc>
          <w:tcPr>
            <w:tcW w:w="2235" w:type="dxa"/>
          </w:tcPr>
          <w:p w14:paraId="20A2A2E2" w14:textId="648A6C0B" w:rsidR="00F7586A" w:rsidRPr="00DE1B8E" w:rsidRDefault="00001B0B"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IGS</w:t>
            </w:r>
            <w:r w:rsidR="00F7586A" w:rsidRPr="00DE1B8E">
              <w:rPr>
                <w:rFonts w:ascii="Times" w:eastAsiaTheme="minorEastAsia" w:hAnsi="Times" w:cstheme="minorBidi"/>
                <w:b w:val="0"/>
                <w:bCs w:val="0"/>
                <w:color w:val="auto"/>
                <w:sz w:val="24"/>
                <w:szCs w:val="24"/>
              </w:rPr>
              <w:t>-16Fout</w:t>
            </w:r>
          </w:p>
        </w:tc>
        <w:tc>
          <w:tcPr>
            <w:tcW w:w="3408" w:type="dxa"/>
          </w:tcPr>
          <w:p w14:paraId="1A4F6C1B" w14:textId="77777777" w:rsidR="00F7586A" w:rsidRPr="00DE1B8E" w:rsidRDefault="00F7586A"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GCGGAKGCGCAGATGATTTG</w:t>
            </w:r>
          </w:p>
        </w:tc>
      </w:tr>
      <w:tr w:rsidR="00F7586A" w:rsidRPr="00DE1B8E" w14:paraId="5A59921C" w14:textId="77777777" w:rsidTr="0069577F">
        <w:tc>
          <w:tcPr>
            <w:tcW w:w="2235" w:type="dxa"/>
          </w:tcPr>
          <w:p w14:paraId="4BF52D50" w14:textId="2D5FDCA8" w:rsidR="00F7586A" w:rsidRPr="00DE1B8E" w:rsidRDefault="00001B0B"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IGS</w:t>
            </w:r>
            <w:r w:rsidR="00F7586A" w:rsidRPr="00DE1B8E">
              <w:rPr>
                <w:rFonts w:ascii="Times" w:eastAsiaTheme="minorEastAsia" w:hAnsi="Times" w:cstheme="minorBidi"/>
                <w:b w:val="0"/>
                <w:bCs w:val="0"/>
                <w:color w:val="auto"/>
                <w:sz w:val="24"/>
                <w:szCs w:val="24"/>
              </w:rPr>
              <w:t>-16Rmid1</w:t>
            </w:r>
          </w:p>
        </w:tc>
        <w:tc>
          <w:tcPr>
            <w:tcW w:w="3408" w:type="dxa"/>
          </w:tcPr>
          <w:p w14:paraId="17D826EA" w14:textId="77777777" w:rsidR="00F7586A" w:rsidRPr="00DE1B8E" w:rsidRDefault="00F7586A" w:rsidP="0069577F">
            <w:pPr>
              <w:pStyle w:val="Heading2"/>
              <w:rPr>
                <w:rFonts w:ascii="Times" w:eastAsiaTheme="minorEastAsia" w:hAnsi="Times" w:cstheme="minorBidi"/>
                <w:b w:val="0"/>
                <w:bCs w:val="0"/>
                <w:color w:val="auto"/>
                <w:sz w:val="24"/>
                <w:szCs w:val="24"/>
              </w:rPr>
            </w:pPr>
            <w:r w:rsidRPr="00DE1B8E">
              <w:rPr>
                <w:rFonts w:ascii="Times" w:eastAsiaTheme="minorEastAsia" w:hAnsi="Times" w:cstheme="minorBidi"/>
                <w:b w:val="0"/>
                <w:bCs w:val="0"/>
                <w:color w:val="auto"/>
                <w:sz w:val="24"/>
                <w:szCs w:val="24"/>
              </w:rPr>
              <w:t>TGTGGCACGGTGAACACTAG</w:t>
            </w:r>
          </w:p>
        </w:tc>
      </w:tr>
    </w:tbl>
    <w:p w14:paraId="10146703" w14:textId="77777777" w:rsidR="00F7586A" w:rsidRPr="00DE1B8E" w:rsidRDefault="00F7586A" w:rsidP="0015637B">
      <w:pPr>
        <w:spacing w:line="480" w:lineRule="auto"/>
        <w:rPr>
          <w:rFonts w:ascii="Times" w:hAnsi="Times"/>
        </w:rPr>
      </w:pPr>
    </w:p>
    <w:p w14:paraId="79C09529" w14:textId="77777777" w:rsidR="00F7586A" w:rsidRPr="00DE1B8E" w:rsidRDefault="00F7586A" w:rsidP="00F7586A">
      <w:pPr>
        <w:pStyle w:val="Heading2"/>
        <w:rPr>
          <w:rFonts w:ascii="Times" w:hAnsi="Times"/>
          <w:sz w:val="24"/>
          <w:szCs w:val="24"/>
        </w:rPr>
      </w:pPr>
      <w:r w:rsidRPr="00DE1B8E">
        <w:rPr>
          <w:rFonts w:ascii="Times" w:hAnsi="Times"/>
          <w:sz w:val="24"/>
          <w:szCs w:val="24"/>
        </w:rPr>
        <w:t>Taxon Sampling</w:t>
      </w:r>
    </w:p>
    <w:p w14:paraId="6C273323" w14:textId="77777777" w:rsidR="00F7586A" w:rsidRPr="00DE1B8E" w:rsidRDefault="00F7586A" w:rsidP="00F7586A">
      <w:pPr>
        <w:rPr>
          <w:rFonts w:ascii="Times" w:hAnsi="Times"/>
        </w:rPr>
      </w:pPr>
    </w:p>
    <w:p w14:paraId="36E1BFA0" w14:textId="51A0D9C5" w:rsidR="00F7586A" w:rsidRPr="00DE1B8E" w:rsidRDefault="00F7586A" w:rsidP="00F7586A">
      <w:pPr>
        <w:rPr>
          <w:rFonts w:ascii="Times" w:hAnsi="Times"/>
        </w:rPr>
      </w:pPr>
      <w:r w:rsidRPr="00DE1B8E">
        <w:rPr>
          <w:rFonts w:ascii="Times" w:hAnsi="Times"/>
        </w:rPr>
        <w:t xml:space="preserve">Over 2000 specimens of </w:t>
      </w:r>
      <w:proofErr w:type="spellStart"/>
      <w:r w:rsidRPr="00DE1B8E">
        <w:rPr>
          <w:rFonts w:ascii="Times" w:hAnsi="Times"/>
          <w:i/>
        </w:rPr>
        <w:t>Peltigera</w:t>
      </w:r>
      <w:proofErr w:type="spellEnd"/>
      <w:r w:rsidRPr="00DE1B8E">
        <w:rPr>
          <w:rFonts w:ascii="Times" w:hAnsi="Times"/>
          <w:i/>
        </w:rPr>
        <w:t xml:space="preserve"> </w:t>
      </w:r>
      <w:r w:rsidRPr="00DE1B8E">
        <w:rPr>
          <w:rFonts w:ascii="Times" w:hAnsi="Times"/>
        </w:rPr>
        <w:t xml:space="preserve">section </w:t>
      </w:r>
      <w:proofErr w:type="spellStart"/>
      <w:r w:rsidRPr="00DE1B8E">
        <w:rPr>
          <w:rFonts w:ascii="Times" w:hAnsi="Times"/>
          <w:i/>
        </w:rPr>
        <w:t>Polydactylon</w:t>
      </w:r>
      <w:proofErr w:type="spellEnd"/>
      <w:r w:rsidRPr="00DE1B8E">
        <w:rPr>
          <w:rFonts w:ascii="Times" w:hAnsi="Times"/>
          <w:i/>
        </w:rPr>
        <w:t xml:space="preserve"> </w:t>
      </w:r>
      <w:r w:rsidRPr="00DE1B8E">
        <w:rPr>
          <w:rFonts w:ascii="Times" w:hAnsi="Times"/>
        </w:rPr>
        <w:t>(identified based on morphology) obtained</w:t>
      </w:r>
      <w:r w:rsidRPr="00DE1B8E">
        <w:rPr>
          <w:rFonts w:ascii="Times" w:hAnsi="Times"/>
          <w:i/>
        </w:rPr>
        <w:t xml:space="preserve"> </w:t>
      </w:r>
      <w:r w:rsidRPr="00DE1B8E">
        <w:rPr>
          <w:rFonts w:ascii="Times" w:hAnsi="Times"/>
        </w:rPr>
        <w:t xml:space="preserve">as loans from several herbaria world-wide (AMNH, B, BG, CGMS, CONN, DUKE, H, LG, MAF, MEXU, NSPM, NY, O, PTZ, QFA, UBC, UDBC, UGDA, UMEX, UPS) and various private collections, as well as collected during numerous field trips part of this study (Reunion Island in 2009; Norway, Canada: Québec, USA: North Carolina and Alaska in 2011; Russia, Peru and Brazil in 2012) were examined to select a set of representative specimens for DNA extraction and sequencing of the </w:t>
      </w:r>
      <w:proofErr w:type="spellStart"/>
      <w:r w:rsidRPr="00DE1B8E">
        <w:rPr>
          <w:rFonts w:ascii="Times" w:hAnsi="Times"/>
        </w:rPr>
        <w:t>mycobiont</w:t>
      </w:r>
      <w:proofErr w:type="spellEnd"/>
      <w:r w:rsidRPr="00DE1B8E">
        <w:rPr>
          <w:rFonts w:ascii="Times" w:hAnsi="Times"/>
        </w:rPr>
        <w:t xml:space="preserve"> and </w:t>
      </w:r>
      <w:proofErr w:type="spellStart"/>
      <w:r w:rsidRPr="00DE1B8E">
        <w:rPr>
          <w:rFonts w:ascii="Times" w:hAnsi="Times"/>
        </w:rPr>
        <w:t>cyanobiont</w:t>
      </w:r>
      <w:proofErr w:type="spellEnd"/>
      <w:r w:rsidRPr="00DE1B8E">
        <w:rPr>
          <w:rFonts w:ascii="Times" w:hAnsi="Times"/>
        </w:rPr>
        <w:t xml:space="preserve">. </w:t>
      </w:r>
    </w:p>
    <w:p w14:paraId="0D8124FC" w14:textId="77777777" w:rsidR="00F7586A" w:rsidRPr="00DE1B8E" w:rsidRDefault="00F7586A" w:rsidP="00F7586A">
      <w:pPr>
        <w:rPr>
          <w:rFonts w:ascii="Times" w:hAnsi="Times"/>
        </w:rPr>
      </w:pPr>
    </w:p>
    <w:p w14:paraId="2E749271" w14:textId="77777777" w:rsidR="00F7586A" w:rsidRPr="00DE1B8E" w:rsidRDefault="00F7586A" w:rsidP="00F7586A">
      <w:pPr>
        <w:pStyle w:val="Heading2"/>
        <w:rPr>
          <w:rFonts w:ascii="Times" w:hAnsi="Times"/>
          <w:sz w:val="24"/>
          <w:szCs w:val="24"/>
        </w:rPr>
      </w:pPr>
      <w:r w:rsidRPr="00DE1B8E">
        <w:rPr>
          <w:rFonts w:ascii="Times" w:hAnsi="Times"/>
          <w:sz w:val="24"/>
          <w:szCs w:val="24"/>
        </w:rPr>
        <w:t>DNA extraction and Sequencing</w:t>
      </w:r>
    </w:p>
    <w:p w14:paraId="4922CA0C" w14:textId="77777777" w:rsidR="00F7586A" w:rsidRPr="00DE1B8E" w:rsidRDefault="00F7586A" w:rsidP="00F7586A">
      <w:pPr>
        <w:rPr>
          <w:rFonts w:ascii="Times" w:hAnsi="Times"/>
        </w:rPr>
      </w:pPr>
    </w:p>
    <w:p w14:paraId="7D060202" w14:textId="0D587B26" w:rsidR="00F7586A" w:rsidRPr="00DE1B8E" w:rsidRDefault="00045D98" w:rsidP="00F7586A">
      <w:pPr>
        <w:rPr>
          <w:rFonts w:ascii="Times" w:hAnsi="Times"/>
        </w:rPr>
      </w:pPr>
      <w:ins w:id="10" w:author="Nicolas Magain" w:date="2014-10-09T18:43:00Z">
        <w:r w:rsidRPr="00DE1B8E">
          <w:rPr>
            <w:rFonts w:ascii="Times" w:hAnsi="Times"/>
          </w:rPr>
          <w:t>We</w:t>
        </w:r>
      </w:ins>
      <w:ins w:id="11" w:author="Jolanta Miadlikowska" w:date="2014-10-08T13:28:00Z">
        <w:r w:rsidR="00FC7A6E" w:rsidRPr="00DE1B8E">
          <w:rPr>
            <w:rFonts w:ascii="Times" w:hAnsi="Times"/>
          </w:rPr>
          <w:t xml:space="preserve"> </w:t>
        </w:r>
      </w:ins>
      <w:r w:rsidR="00F7586A" w:rsidRPr="00DE1B8E">
        <w:rPr>
          <w:rFonts w:ascii="Times" w:hAnsi="Times"/>
        </w:rPr>
        <w:t xml:space="preserve">extracted DNA from approximately 950 well-preserved lichen specimens lacking any visible symptoms of fungal infection following two extraction protocols: </w:t>
      </w:r>
      <w:proofErr w:type="spellStart"/>
      <w:r w:rsidR="00F7586A" w:rsidRPr="00DE1B8E">
        <w:rPr>
          <w:rFonts w:ascii="Times" w:hAnsi="Times"/>
        </w:rPr>
        <w:t>Cubero</w:t>
      </w:r>
      <w:proofErr w:type="spellEnd"/>
      <w:r w:rsidR="00F7586A" w:rsidRPr="00DE1B8E">
        <w:rPr>
          <w:rFonts w:ascii="Times" w:hAnsi="Times"/>
        </w:rPr>
        <w:t xml:space="preserve"> et al. (1999) or modified </w:t>
      </w:r>
      <w:proofErr w:type="spellStart"/>
      <w:r w:rsidR="00F7586A" w:rsidRPr="00DE1B8E">
        <w:rPr>
          <w:rFonts w:ascii="Times" w:hAnsi="Times"/>
        </w:rPr>
        <w:t>Zolan</w:t>
      </w:r>
      <w:proofErr w:type="spellEnd"/>
      <w:r w:rsidR="00F7586A" w:rsidRPr="00DE1B8E">
        <w:rPr>
          <w:rFonts w:ascii="Times" w:hAnsi="Times"/>
        </w:rPr>
        <w:t xml:space="preserve"> and </w:t>
      </w:r>
      <w:proofErr w:type="spellStart"/>
      <w:r w:rsidR="00F7586A" w:rsidRPr="00DE1B8E">
        <w:rPr>
          <w:rFonts w:ascii="Times" w:hAnsi="Times"/>
        </w:rPr>
        <w:t>Pukkila</w:t>
      </w:r>
      <w:proofErr w:type="spellEnd"/>
      <w:r w:rsidR="00F7586A" w:rsidRPr="00DE1B8E">
        <w:rPr>
          <w:rFonts w:ascii="Times" w:hAnsi="Times"/>
        </w:rPr>
        <w:t xml:space="preserve"> (1986) using a 2% sodium dodecyl </w:t>
      </w:r>
      <w:proofErr w:type="spellStart"/>
      <w:r w:rsidR="00F7586A" w:rsidRPr="00DE1B8E">
        <w:rPr>
          <w:rFonts w:ascii="Times" w:hAnsi="Times"/>
        </w:rPr>
        <w:t>sulphate</w:t>
      </w:r>
      <w:proofErr w:type="spellEnd"/>
      <w:r w:rsidR="00F7586A" w:rsidRPr="00DE1B8E">
        <w:rPr>
          <w:rFonts w:ascii="Times" w:hAnsi="Times"/>
        </w:rPr>
        <w:t xml:space="preserve"> (SDS) as the extraction buffer.</w:t>
      </w:r>
      <w:ins w:id="12" w:author="Jolanta Miadlikowska" w:date="2014-10-08T13:29:00Z">
        <w:r w:rsidR="00FC7A6E" w:rsidRPr="00DE1B8E">
          <w:rPr>
            <w:rFonts w:ascii="Times" w:hAnsi="Times"/>
          </w:rPr>
          <w:t xml:space="preserve"> </w:t>
        </w:r>
      </w:ins>
      <w:r w:rsidR="00F7586A" w:rsidRPr="00DE1B8E">
        <w:rPr>
          <w:rFonts w:ascii="Times" w:hAnsi="Times"/>
        </w:rPr>
        <w:t xml:space="preserve">We amplified the internal transcribed spacer (ITS) of the nuclear ribosomal tandem repeat of the </w:t>
      </w:r>
      <w:proofErr w:type="spellStart"/>
      <w:r w:rsidR="00F7586A" w:rsidRPr="00DE1B8E">
        <w:rPr>
          <w:rFonts w:ascii="Times" w:hAnsi="Times"/>
        </w:rPr>
        <w:t>mycobiont</w:t>
      </w:r>
      <w:proofErr w:type="spellEnd"/>
      <w:r w:rsidR="00F7586A" w:rsidRPr="00DE1B8E">
        <w:rPr>
          <w:rFonts w:ascii="Times" w:hAnsi="Times"/>
        </w:rPr>
        <w:t xml:space="preserve"> from about 950 lichen </w:t>
      </w:r>
      <w:proofErr w:type="spellStart"/>
      <w:r w:rsidR="00F7586A" w:rsidRPr="00DE1B8E">
        <w:rPr>
          <w:rFonts w:ascii="Times" w:hAnsi="Times"/>
        </w:rPr>
        <w:t>thalli</w:t>
      </w:r>
      <w:proofErr w:type="spellEnd"/>
      <w:r w:rsidR="00F7586A" w:rsidRPr="00DE1B8E">
        <w:rPr>
          <w:rFonts w:ascii="Times" w:hAnsi="Times"/>
        </w:rPr>
        <w:t xml:space="preserve"> representing a broad geographic and morphological diversity of the group, using the ITS1F (</w:t>
      </w:r>
      <w:proofErr w:type="spellStart"/>
      <w:r w:rsidR="00F7586A" w:rsidRPr="00DE1B8E">
        <w:rPr>
          <w:rFonts w:ascii="Times" w:hAnsi="Times"/>
        </w:rPr>
        <w:t>Gardes</w:t>
      </w:r>
      <w:proofErr w:type="spellEnd"/>
      <w:r w:rsidR="00F7586A" w:rsidRPr="00DE1B8E">
        <w:rPr>
          <w:rFonts w:ascii="Times" w:hAnsi="Times"/>
        </w:rPr>
        <w:t xml:space="preserve"> and </w:t>
      </w:r>
      <w:proofErr w:type="spellStart"/>
      <w:r w:rsidR="00F7586A" w:rsidRPr="00DE1B8E">
        <w:rPr>
          <w:rFonts w:ascii="Times" w:hAnsi="Times"/>
        </w:rPr>
        <w:t>Bruns</w:t>
      </w:r>
      <w:proofErr w:type="spellEnd"/>
      <w:r w:rsidR="00F7586A" w:rsidRPr="00DE1B8E">
        <w:rPr>
          <w:rFonts w:ascii="Times" w:hAnsi="Times"/>
        </w:rPr>
        <w:t xml:space="preserve"> 1993) and ITS4 (White et al. 1990) primers. The PCR conditions were as follows: 95°C for 5 min, followed by 25 cycles of 95°C for 45</w:t>
      </w:r>
      <w:ins w:id="13" w:author="Jolanta Miadlikowska" w:date="2014-10-08T13:29:00Z">
        <w:r w:rsidR="00FC7A6E" w:rsidRPr="00DE1B8E">
          <w:rPr>
            <w:rFonts w:ascii="Times" w:hAnsi="Times"/>
          </w:rPr>
          <w:t xml:space="preserve"> </w:t>
        </w:r>
      </w:ins>
      <w:r w:rsidR="00F7586A" w:rsidRPr="00DE1B8E">
        <w:rPr>
          <w:rFonts w:ascii="Times" w:hAnsi="Times"/>
        </w:rPr>
        <w:t>sec, 52°C for 45 sec, and 72°C for</w:t>
      </w:r>
      <w:ins w:id="14" w:author="Jolanta Miadlikowska" w:date="2014-10-08T13:29:00Z">
        <w:r w:rsidR="00FC7A6E" w:rsidRPr="00DE1B8E">
          <w:rPr>
            <w:rFonts w:ascii="Times" w:hAnsi="Times"/>
          </w:rPr>
          <w:t xml:space="preserve"> </w:t>
        </w:r>
      </w:ins>
      <w:r w:rsidR="00F7586A" w:rsidRPr="00DE1B8E">
        <w:rPr>
          <w:rFonts w:ascii="Times" w:hAnsi="Times"/>
        </w:rPr>
        <w:t>90sec, with a final extension of 72°C for 10 min.</w:t>
      </w:r>
      <w:ins w:id="15" w:author="Jolanta Miadlikowska" w:date="2014-10-08T13:29:00Z">
        <w:r w:rsidR="00FC7A6E" w:rsidRPr="00DE1B8E">
          <w:rPr>
            <w:rFonts w:ascii="Times" w:hAnsi="Times"/>
          </w:rPr>
          <w:t xml:space="preserve"> </w:t>
        </w:r>
      </w:ins>
      <w:r w:rsidR="00F7586A" w:rsidRPr="00DE1B8E">
        <w:rPr>
          <w:rFonts w:ascii="Times" w:hAnsi="Times"/>
        </w:rPr>
        <w:t xml:space="preserve">Based on these preliminary results, we further amplified 7 other loci on 164 specimens (94 for the </w:t>
      </w:r>
      <w:proofErr w:type="spellStart"/>
      <w:r w:rsidR="00F7586A" w:rsidRPr="00DE1B8E">
        <w:rPr>
          <w:rFonts w:ascii="Times" w:hAnsi="Times"/>
        </w:rPr>
        <w:t>Dolichorhizoid</w:t>
      </w:r>
      <w:proofErr w:type="spellEnd"/>
      <w:r w:rsidR="00F7586A" w:rsidRPr="00DE1B8E">
        <w:rPr>
          <w:rFonts w:ascii="Times" w:hAnsi="Times"/>
        </w:rPr>
        <w:t xml:space="preserve"> clade, 35 for the </w:t>
      </w:r>
      <w:proofErr w:type="spellStart"/>
      <w:r w:rsidR="00F7586A" w:rsidRPr="00DE1B8E">
        <w:rPr>
          <w:rFonts w:ascii="Times" w:hAnsi="Times"/>
        </w:rPr>
        <w:t>Scabrosoid</w:t>
      </w:r>
      <w:proofErr w:type="spellEnd"/>
      <w:r w:rsidR="00F7586A" w:rsidRPr="00DE1B8E">
        <w:rPr>
          <w:rFonts w:ascii="Times" w:hAnsi="Times"/>
        </w:rPr>
        <w:t xml:space="preserve"> clade, and 34 for the </w:t>
      </w:r>
      <w:proofErr w:type="spellStart"/>
      <w:r w:rsidR="00F7586A" w:rsidRPr="00DE1B8E">
        <w:rPr>
          <w:rFonts w:ascii="Times" w:hAnsi="Times"/>
        </w:rPr>
        <w:t>Polydactyloid</w:t>
      </w:r>
      <w:proofErr w:type="spellEnd"/>
      <w:r w:rsidR="00F7586A" w:rsidRPr="00DE1B8E">
        <w:rPr>
          <w:rFonts w:ascii="Times" w:hAnsi="Times"/>
        </w:rPr>
        <w:t xml:space="preserve"> clade) representing the diversity in ITS sequences. We also selected specimens with identical ITS haplotypes if they came from very distinct geographic regions (e.g. different continents) or exhibited very different morphology. </w:t>
      </w:r>
    </w:p>
    <w:p w14:paraId="2859F83F" w14:textId="77777777" w:rsidR="00A529B2" w:rsidRPr="00DE1B8E" w:rsidRDefault="00A529B2" w:rsidP="00F7586A">
      <w:pPr>
        <w:rPr>
          <w:ins w:id="16" w:author="Jolanta Miadlikowska" w:date="2014-10-08T13:33:00Z"/>
          <w:rFonts w:ascii="Times" w:hAnsi="Times"/>
        </w:rPr>
      </w:pPr>
    </w:p>
    <w:p w14:paraId="34A008D1" w14:textId="49BA5539" w:rsidR="00F7586A" w:rsidRPr="00DE1B8E" w:rsidRDefault="009E4C1C" w:rsidP="00F7586A">
      <w:pPr>
        <w:rPr>
          <w:rFonts w:ascii="Times" w:hAnsi="Times"/>
        </w:rPr>
      </w:pPr>
      <w:ins w:id="17" w:author="Jolanta Miadlikowska" w:date="2014-10-08T13:39:00Z">
        <w:r w:rsidRPr="00DE1B8E">
          <w:rPr>
            <w:rFonts w:ascii="Times" w:hAnsi="Times"/>
          </w:rPr>
          <w:t>We</w:t>
        </w:r>
      </w:ins>
      <w:ins w:id="18" w:author="Jolanta Miadlikowska" w:date="2014-10-08T13:30:00Z">
        <w:r w:rsidR="00FC7A6E" w:rsidRPr="00DE1B8E">
          <w:rPr>
            <w:rFonts w:ascii="Times" w:hAnsi="Times"/>
          </w:rPr>
          <w:t xml:space="preserve"> </w:t>
        </w:r>
      </w:ins>
      <w:r w:rsidR="00F7586A" w:rsidRPr="00DE1B8E">
        <w:rPr>
          <w:rFonts w:ascii="Times" w:hAnsi="Times"/>
        </w:rPr>
        <w:t>amplified the nuclear ribosomal large subunit (LSU) using primers LR0R and LR7 (</w:t>
      </w:r>
      <w:proofErr w:type="spellStart"/>
      <w:r w:rsidR="00F7586A" w:rsidRPr="00DE1B8E">
        <w:rPr>
          <w:rFonts w:ascii="Times" w:hAnsi="Times"/>
          <w:highlight w:val="yellow"/>
        </w:rPr>
        <w:t>Vilgalys</w:t>
      </w:r>
      <w:proofErr w:type="spellEnd"/>
      <w:r w:rsidR="00F7586A" w:rsidRPr="00DE1B8E">
        <w:rPr>
          <w:rFonts w:ascii="Times" w:hAnsi="Times"/>
          <w:highlight w:val="yellow"/>
        </w:rPr>
        <w:t xml:space="preserve"> and Hester 1990</w:t>
      </w:r>
      <w:r w:rsidR="00F7586A" w:rsidRPr="00DE1B8E">
        <w:rPr>
          <w:rFonts w:ascii="Times" w:hAnsi="Times"/>
        </w:rPr>
        <w:t>), three protein-coding genes: RNA II polymerase largest subunit (</w:t>
      </w:r>
      <w:r w:rsidR="00F7586A" w:rsidRPr="00DE1B8E">
        <w:rPr>
          <w:rFonts w:ascii="Times" w:hAnsi="Times"/>
          <w:i/>
        </w:rPr>
        <w:t>RPB1)</w:t>
      </w:r>
      <w:r w:rsidR="00F7586A" w:rsidRPr="00DE1B8E">
        <w:rPr>
          <w:rFonts w:ascii="Times" w:hAnsi="Times"/>
        </w:rPr>
        <w:t xml:space="preserve"> using primers RPB1-AF (</w:t>
      </w:r>
      <w:r w:rsidR="00F7586A" w:rsidRPr="00DE1B8E">
        <w:rPr>
          <w:rFonts w:ascii="Times" w:hAnsi="Times"/>
          <w:highlight w:val="green"/>
        </w:rPr>
        <w:t>Stiller and Hall 1997</w:t>
      </w:r>
      <w:r w:rsidR="00F7586A" w:rsidRPr="00DE1B8E">
        <w:rPr>
          <w:rFonts w:ascii="Times" w:hAnsi="Times"/>
        </w:rPr>
        <w:t>) and RPB1-CR (</w:t>
      </w:r>
      <w:r w:rsidR="00F7586A" w:rsidRPr="00DE1B8E">
        <w:rPr>
          <w:rFonts w:ascii="Times" w:hAnsi="Times"/>
          <w:highlight w:val="yellow"/>
        </w:rPr>
        <w:t>Matheny et al. 2002</w:t>
      </w:r>
      <w:r w:rsidR="00F7586A" w:rsidRPr="00DE1B8E">
        <w:rPr>
          <w:rFonts w:ascii="Times" w:hAnsi="Times"/>
        </w:rPr>
        <w:t>), elongation factor 2 region 1 (</w:t>
      </w:r>
      <w:r w:rsidR="00F7586A" w:rsidRPr="00DE1B8E">
        <w:rPr>
          <w:rFonts w:ascii="Times" w:hAnsi="Times"/>
          <w:i/>
        </w:rPr>
        <w:t>EFT2</w:t>
      </w:r>
      <w:r w:rsidR="00F7586A" w:rsidRPr="00DE1B8E">
        <w:rPr>
          <w:rFonts w:ascii="Times" w:hAnsi="Times"/>
        </w:rPr>
        <w:t>.1) using primers EFT2.1_1F (</w:t>
      </w:r>
      <w:proofErr w:type="spellStart"/>
      <w:r w:rsidR="00F7586A" w:rsidRPr="00DE1B8E">
        <w:rPr>
          <w:rFonts w:ascii="Times" w:hAnsi="Times"/>
          <w:highlight w:val="green"/>
        </w:rPr>
        <w:t>Miadlikowska</w:t>
      </w:r>
      <w:proofErr w:type="spellEnd"/>
      <w:r w:rsidR="00F7586A" w:rsidRPr="00DE1B8E">
        <w:rPr>
          <w:rFonts w:ascii="Times" w:hAnsi="Times"/>
          <w:highlight w:val="green"/>
        </w:rPr>
        <w:t xml:space="preserve"> et al. 2014</w:t>
      </w:r>
      <w:r w:rsidR="00F7586A" w:rsidRPr="00DE1B8E">
        <w:rPr>
          <w:rFonts w:ascii="Times" w:hAnsi="Times"/>
        </w:rPr>
        <w:t>) and EFT2.1_3R (Magain et al</w:t>
      </w:r>
      <w:r w:rsidR="00CA17F6" w:rsidRPr="00DE1B8E">
        <w:rPr>
          <w:rFonts w:ascii="Times" w:hAnsi="Times"/>
        </w:rPr>
        <w:t>. 2015</w:t>
      </w:r>
      <w:r w:rsidR="00F7586A" w:rsidRPr="00DE1B8E">
        <w:rPr>
          <w:rFonts w:ascii="Times" w:hAnsi="Times"/>
        </w:rPr>
        <w:t>), and ß-tubulin using the reverse primer BT2B (</w:t>
      </w:r>
      <w:r w:rsidR="00F7586A" w:rsidRPr="00DE1B8E">
        <w:rPr>
          <w:rFonts w:ascii="Times" w:hAnsi="Times"/>
          <w:highlight w:val="yellow"/>
        </w:rPr>
        <w:t>Glass and Donaldson 1995</w:t>
      </w:r>
      <w:r w:rsidR="00F7586A" w:rsidRPr="00DE1B8E">
        <w:rPr>
          <w:rFonts w:ascii="Times" w:hAnsi="Times"/>
        </w:rPr>
        <w:t>) and the forward primer T1 (</w:t>
      </w:r>
      <w:r w:rsidR="00F7586A" w:rsidRPr="00DE1B8E">
        <w:rPr>
          <w:rFonts w:ascii="Times" w:hAnsi="Times"/>
          <w:highlight w:val="yellow"/>
        </w:rPr>
        <w:t xml:space="preserve">O’Donnell and </w:t>
      </w:r>
      <w:proofErr w:type="spellStart"/>
      <w:r w:rsidR="00F7586A" w:rsidRPr="00DE1B8E">
        <w:rPr>
          <w:rFonts w:ascii="Times" w:hAnsi="Times"/>
          <w:highlight w:val="yellow"/>
        </w:rPr>
        <w:t>Cigelnik</w:t>
      </w:r>
      <w:proofErr w:type="spellEnd"/>
      <w:r w:rsidR="00F7586A" w:rsidRPr="00DE1B8E">
        <w:rPr>
          <w:rFonts w:ascii="Times" w:hAnsi="Times"/>
          <w:highlight w:val="yellow"/>
        </w:rPr>
        <w:t xml:space="preserve"> 1997</w:t>
      </w:r>
      <w:r w:rsidR="00F7586A" w:rsidRPr="00DE1B8E">
        <w:rPr>
          <w:rFonts w:ascii="Times" w:hAnsi="Times"/>
        </w:rPr>
        <w:t xml:space="preserve">) or alternatively bt_34F </w:t>
      </w:r>
      <w:r w:rsidR="00F7586A" w:rsidRPr="00DE1B8E">
        <w:rPr>
          <w:rFonts w:ascii="Times" w:hAnsi="Times"/>
          <w:highlight w:val="yellow"/>
        </w:rPr>
        <w:t>(O’Brien et al. 2009</w:t>
      </w:r>
      <w:r w:rsidR="00F7586A" w:rsidRPr="00DE1B8E">
        <w:rPr>
          <w:rFonts w:ascii="Times" w:hAnsi="Times"/>
        </w:rPr>
        <w:t>), and the three new</w:t>
      </w:r>
      <w:ins w:id="19" w:author="Jolanta Miadlikowska" w:date="2014-10-08T13:31:00Z">
        <w:r w:rsidR="005C3554" w:rsidRPr="00DE1B8E">
          <w:rPr>
            <w:rFonts w:ascii="Times" w:hAnsi="Times"/>
          </w:rPr>
          <w:t>ly developed</w:t>
        </w:r>
      </w:ins>
      <w:r w:rsidR="00F7586A" w:rsidRPr="00DE1B8E">
        <w:rPr>
          <w:rFonts w:ascii="Times" w:hAnsi="Times"/>
        </w:rPr>
        <w:t xml:space="preserve"> </w:t>
      </w:r>
      <w:proofErr w:type="spellStart"/>
      <w:r w:rsidR="00F7586A" w:rsidRPr="00DE1B8E">
        <w:rPr>
          <w:rFonts w:ascii="Times" w:hAnsi="Times"/>
        </w:rPr>
        <w:t>intergenic</w:t>
      </w:r>
      <w:proofErr w:type="spellEnd"/>
      <w:r w:rsidR="00F7586A" w:rsidRPr="00DE1B8E">
        <w:rPr>
          <w:rFonts w:ascii="Times" w:hAnsi="Times"/>
        </w:rPr>
        <w:t xml:space="preserve"> spacers, IGS1, IGS3 and IGS16 </w:t>
      </w:r>
      <w:ins w:id="20" w:author="Jolanta Miadlikowska" w:date="2014-10-08T13:32:00Z">
        <w:r w:rsidR="005C3554" w:rsidRPr="00DE1B8E">
          <w:rPr>
            <w:rFonts w:ascii="Times" w:hAnsi="Times"/>
          </w:rPr>
          <w:t>(primers are provided in Table 1)</w:t>
        </w:r>
      </w:ins>
      <w:r w:rsidR="00F7586A" w:rsidRPr="00DE1B8E">
        <w:rPr>
          <w:rFonts w:ascii="Times" w:hAnsi="Times"/>
        </w:rPr>
        <w:t xml:space="preserve">. </w:t>
      </w:r>
      <w:ins w:id="21" w:author="Jolanta Miadlikowska" w:date="2014-10-08T13:32:00Z">
        <w:r w:rsidR="00FE6EB6" w:rsidRPr="00DE1B8E">
          <w:rPr>
            <w:rFonts w:ascii="Times" w:hAnsi="Times"/>
          </w:rPr>
          <w:t xml:space="preserve"> </w:t>
        </w:r>
      </w:ins>
      <w:r w:rsidR="00F7586A" w:rsidRPr="00DE1B8E">
        <w:rPr>
          <w:rFonts w:ascii="Times" w:hAnsi="Times"/>
        </w:rPr>
        <w:t xml:space="preserve">Amplification of RPB1 and LSU follows O'Brien et al. (2009) whereas the amplification of ß-tubulin, EFT2.1, IGS1, IGS3 and IGS16 were as follows: 94°C for 30 s, 55°C for 30 s (−0.4°/cycle), 72°C for 1 min (+2 s/cycle) for 24 cycles; 94°C for 30 s, 45°C for 30 s, 72°C for 2 min (+3 s/cycle) for 12 cycles; 72°C for 10 min, followed by storage at 4°C. </w:t>
      </w:r>
      <w:ins w:id="22" w:author="Jolanta Miadlikowska" w:date="2014-10-08T13:32:00Z">
        <w:r w:rsidR="00D56860" w:rsidRPr="00DE1B8E">
          <w:rPr>
            <w:rFonts w:ascii="Times" w:hAnsi="Times"/>
          </w:rPr>
          <w:t xml:space="preserve"> </w:t>
        </w:r>
      </w:ins>
      <w:r w:rsidR="00F7586A" w:rsidRPr="00DE1B8E">
        <w:rPr>
          <w:rFonts w:ascii="Times" w:hAnsi="Times"/>
        </w:rPr>
        <w:t xml:space="preserve">All PCR </w:t>
      </w:r>
      <w:proofErr w:type="spellStart"/>
      <w:r w:rsidR="00F7586A" w:rsidRPr="00DE1B8E">
        <w:rPr>
          <w:rFonts w:ascii="Times" w:hAnsi="Times"/>
        </w:rPr>
        <w:t>amplicons</w:t>
      </w:r>
      <w:proofErr w:type="spellEnd"/>
      <w:r w:rsidR="00F7586A" w:rsidRPr="00DE1B8E">
        <w:rPr>
          <w:rFonts w:ascii="Times" w:hAnsi="Times"/>
        </w:rPr>
        <w:t xml:space="preserve"> were cleaned with </w:t>
      </w:r>
      <w:proofErr w:type="spellStart"/>
      <w:r w:rsidR="00F7586A" w:rsidRPr="00DE1B8E">
        <w:rPr>
          <w:rFonts w:ascii="Times" w:hAnsi="Times"/>
        </w:rPr>
        <w:t>ExoSAP</w:t>
      </w:r>
      <w:proofErr w:type="spellEnd"/>
      <w:r w:rsidR="00F7586A" w:rsidRPr="00DE1B8E">
        <w:rPr>
          <w:rFonts w:ascii="Times" w:hAnsi="Times"/>
        </w:rPr>
        <w:t xml:space="preserve"> (</w:t>
      </w:r>
      <w:proofErr w:type="spellStart"/>
      <w:r w:rsidR="00F7586A" w:rsidRPr="00DE1B8E">
        <w:rPr>
          <w:rFonts w:ascii="Times" w:hAnsi="Times"/>
        </w:rPr>
        <w:t>Affymetrix</w:t>
      </w:r>
      <w:proofErr w:type="spellEnd"/>
      <w:r w:rsidR="00F7586A" w:rsidRPr="00DE1B8E">
        <w:rPr>
          <w:rFonts w:ascii="Times" w:hAnsi="Times"/>
        </w:rPr>
        <w:t>, Santa Clara, California, USA) following the manufacturer’s protocol.</w:t>
      </w:r>
    </w:p>
    <w:p w14:paraId="7A7F0946" w14:textId="77777777" w:rsidR="00F7586A" w:rsidRPr="00DE1B8E" w:rsidRDefault="00F7586A" w:rsidP="00F7586A">
      <w:pPr>
        <w:rPr>
          <w:rFonts w:ascii="Times" w:hAnsi="Times"/>
        </w:rPr>
      </w:pPr>
    </w:p>
    <w:p w14:paraId="7693A9FA" w14:textId="445C95E0" w:rsidR="00F7586A" w:rsidRPr="00DE1B8E" w:rsidRDefault="00F7586A" w:rsidP="00F7586A">
      <w:pPr>
        <w:rPr>
          <w:rFonts w:ascii="Times" w:hAnsi="Times"/>
        </w:rPr>
      </w:pPr>
      <w:r w:rsidRPr="00DE1B8E">
        <w:rPr>
          <w:rFonts w:ascii="Times" w:hAnsi="Times"/>
        </w:rPr>
        <w:t xml:space="preserve">Sequencing was carried out in 10 </w:t>
      </w:r>
      <w:proofErr w:type="spellStart"/>
      <w:r w:rsidRPr="00DE1B8E">
        <w:rPr>
          <w:rFonts w:ascii="Times" w:hAnsi="Times"/>
        </w:rPr>
        <w:t>μL</w:t>
      </w:r>
      <w:proofErr w:type="spellEnd"/>
      <w:r w:rsidRPr="00DE1B8E">
        <w:rPr>
          <w:rFonts w:ascii="Times" w:hAnsi="Times"/>
        </w:rPr>
        <w:t xml:space="preserve"> reactions using: 1 </w:t>
      </w:r>
      <w:proofErr w:type="spellStart"/>
      <w:r w:rsidRPr="00DE1B8E">
        <w:rPr>
          <w:rFonts w:ascii="Times" w:hAnsi="Times"/>
        </w:rPr>
        <w:t>μL</w:t>
      </w:r>
      <w:proofErr w:type="spellEnd"/>
      <w:r w:rsidRPr="00DE1B8E">
        <w:rPr>
          <w:rFonts w:ascii="Times" w:hAnsi="Times"/>
        </w:rPr>
        <w:t xml:space="preserve"> primer (10 </w:t>
      </w:r>
      <w:proofErr w:type="spellStart"/>
      <w:r w:rsidRPr="00DE1B8E">
        <w:rPr>
          <w:rFonts w:ascii="Times" w:hAnsi="Times"/>
        </w:rPr>
        <w:t>μmol</w:t>
      </w:r>
      <w:proofErr w:type="spellEnd"/>
      <w:r w:rsidRPr="00DE1B8E">
        <w:rPr>
          <w:rFonts w:ascii="Times" w:hAnsi="Times"/>
        </w:rPr>
        <w:t xml:space="preserve">/L), 1 </w:t>
      </w:r>
      <w:proofErr w:type="spellStart"/>
      <w:r w:rsidRPr="00DE1B8E">
        <w:rPr>
          <w:rFonts w:ascii="Times" w:hAnsi="Times"/>
        </w:rPr>
        <w:t>μL</w:t>
      </w:r>
      <w:proofErr w:type="spellEnd"/>
      <w:r w:rsidRPr="00DE1B8E">
        <w:rPr>
          <w:rFonts w:ascii="Times" w:hAnsi="Times"/>
        </w:rPr>
        <w:t xml:space="preserve"> purified PCR product, 0.75 </w:t>
      </w:r>
      <w:proofErr w:type="spellStart"/>
      <w:r w:rsidRPr="00DE1B8E">
        <w:rPr>
          <w:rFonts w:ascii="Times" w:hAnsi="Times"/>
        </w:rPr>
        <w:t>μL</w:t>
      </w:r>
      <w:proofErr w:type="spellEnd"/>
      <w:r w:rsidRPr="00DE1B8E">
        <w:rPr>
          <w:rFonts w:ascii="Times" w:hAnsi="Times"/>
        </w:rPr>
        <w:t xml:space="preserve"> Big Dye (Big Dye Terminator Cycle sequencing kit, ABI</w:t>
      </w:r>
      <w:ins w:id="23" w:author="Jolanta Miadlikowska" w:date="2014-10-08T13:34:00Z">
        <w:r w:rsidR="00495F88" w:rsidRPr="00DE1B8E">
          <w:rPr>
            <w:rFonts w:ascii="Times" w:hAnsi="Times"/>
          </w:rPr>
          <w:t xml:space="preserve"> </w:t>
        </w:r>
      </w:ins>
      <w:r w:rsidRPr="00DE1B8E">
        <w:rPr>
          <w:rFonts w:ascii="Times" w:hAnsi="Times"/>
        </w:rPr>
        <w:t xml:space="preserve">PRISM version 3.1; Perkin-Elmer, Applied </w:t>
      </w:r>
      <w:proofErr w:type="spellStart"/>
      <w:r w:rsidRPr="00DE1B8E">
        <w:rPr>
          <w:rFonts w:ascii="Times" w:hAnsi="Times"/>
        </w:rPr>
        <w:t>Biosystems</w:t>
      </w:r>
      <w:proofErr w:type="spellEnd"/>
      <w:r w:rsidRPr="00DE1B8E">
        <w:rPr>
          <w:rFonts w:ascii="Times" w:hAnsi="Times"/>
        </w:rPr>
        <w:t xml:space="preserve">, Foster City, California, USA), 3.25 </w:t>
      </w:r>
      <w:proofErr w:type="spellStart"/>
      <w:r w:rsidRPr="00DE1B8E">
        <w:rPr>
          <w:rFonts w:ascii="Times" w:hAnsi="Times"/>
        </w:rPr>
        <w:t>μL</w:t>
      </w:r>
      <w:proofErr w:type="spellEnd"/>
      <w:r w:rsidRPr="00DE1B8E">
        <w:rPr>
          <w:rFonts w:ascii="Times" w:hAnsi="Times"/>
        </w:rPr>
        <w:t xml:space="preserve"> Big Dye buffer, and 4 </w:t>
      </w:r>
      <w:proofErr w:type="spellStart"/>
      <w:r w:rsidRPr="00DE1B8E">
        <w:rPr>
          <w:rFonts w:ascii="Times" w:hAnsi="Times"/>
        </w:rPr>
        <w:t>μL</w:t>
      </w:r>
      <w:proofErr w:type="spellEnd"/>
      <w:r w:rsidRPr="00DE1B8E">
        <w:rPr>
          <w:rFonts w:ascii="Times" w:hAnsi="Times"/>
        </w:rPr>
        <w:t xml:space="preserve"> double-distilled water. Automated reaction </w:t>
      </w:r>
      <w:proofErr w:type="spellStart"/>
      <w:r w:rsidRPr="00DE1B8E">
        <w:rPr>
          <w:rFonts w:ascii="Times" w:hAnsi="Times"/>
        </w:rPr>
        <w:t>clean-up</w:t>
      </w:r>
      <w:proofErr w:type="spellEnd"/>
      <w:r w:rsidRPr="00DE1B8E">
        <w:rPr>
          <w:rFonts w:ascii="Times" w:hAnsi="Times"/>
        </w:rPr>
        <w:t xml:space="preserve"> and visualization was performed at the Duke Genome Sequencing and Analysis Core Facility of the Institute for Genome Sciences and Policies (for details see Gaya et al., 2012)</w:t>
      </w:r>
    </w:p>
    <w:p w14:paraId="19ECDD39" w14:textId="77777777" w:rsidR="00F7586A" w:rsidRPr="00DE1B8E" w:rsidRDefault="00F7586A" w:rsidP="00F7586A">
      <w:pPr>
        <w:rPr>
          <w:rFonts w:ascii="Times" w:hAnsi="Times"/>
        </w:rPr>
      </w:pPr>
    </w:p>
    <w:p w14:paraId="2EEFA1DC" w14:textId="77777777" w:rsidR="00F7586A" w:rsidRPr="00DE1B8E" w:rsidRDefault="00F7586A" w:rsidP="00F7586A">
      <w:pPr>
        <w:rPr>
          <w:rFonts w:ascii="Times" w:hAnsi="Times"/>
        </w:rPr>
      </w:pPr>
      <w:r w:rsidRPr="00DE1B8E">
        <w:rPr>
          <w:rFonts w:ascii="Times" w:hAnsi="Times"/>
        </w:rPr>
        <w:t>The list of specimens used for this study can be found in Supplementary Table S1.</w:t>
      </w:r>
    </w:p>
    <w:p w14:paraId="3A2139B5" w14:textId="77777777" w:rsidR="00F7586A" w:rsidRPr="00DE1B8E" w:rsidRDefault="00F7586A" w:rsidP="00F7586A">
      <w:pPr>
        <w:rPr>
          <w:rFonts w:ascii="Times" w:hAnsi="Times"/>
        </w:rPr>
      </w:pPr>
    </w:p>
    <w:p w14:paraId="27AFA4DB" w14:textId="77777777" w:rsidR="00F7586A" w:rsidRPr="00DE1B8E" w:rsidRDefault="00F7586A" w:rsidP="00F7586A">
      <w:pPr>
        <w:pStyle w:val="Heading2"/>
        <w:rPr>
          <w:rFonts w:ascii="Times" w:hAnsi="Times"/>
          <w:sz w:val="24"/>
          <w:szCs w:val="24"/>
        </w:rPr>
      </w:pPr>
      <w:r w:rsidRPr="00DE1B8E">
        <w:rPr>
          <w:rFonts w:ascii="Times" w:hAnsi="Times"/>
          <w:sz w:val="24"/>
          <w:szCs w:val="24"/>
        </w:rPr>
        <w:t>Alignment, model selection and partitioning</w:t>
      </w:r>
    </w:p>
    <w:p w14:paraId="0D01A4BB" w14:textId="77777777" w:rsidR="00C557C3" w:rsidRPr="00DE1B8E" w:rsidRDefault="00C557C3" w:rsidP="00F7586A">
      <w:pPr>
        <w:rPr>
          <w:rFonts w:ascii="Times" w:hAnsi="Times"/>
        </w:rPr>
      </w:pPr>
    </w:p>
    <w:p w14:paraId="3308CEFC" w14:textId="7DFC0AF9" w:rsidR="0007489D" w:rsidRPr="00DE1B8E" w:rsidRDefault="00F7586A" w:rsidP="00F7586A">
      <w:pPr>
        <w:widowControl w:val="0"/>
        <w:autoSpaceDE w:val="0"/>
        <w:autoSpaceDN w:val="0"/>
        <w:adjustRightInd w:val="0"/>
        <w:spacing w:after="240"/>
        <w:rPr>
          <w:rFonts w:ascii="Times" w:hAnsi="Times"/>
        </w:rPr>
      </w:pPr>
      <w:r w:rsidRPr="00DE1B8E">
        <w:rPr>
          <w:rFonts w:ascii="Times" w:hAnsi="Times"/>
        </w:rPr>
        <w:t xml:space="preserve">Sequences were edited using </w:t>
      </w:r>
      <w:proofErr w:type="spellStart"/>
      <w:r w:rsidRPr="00DE1B8E">
        <w:rPr>
          <w:rFonts w:ascii="Times" w:hAnsi="Times"/>
        </w:rPr>
        <w:t>Sequencher</w:t>
      </w:r>
      <w:proofErr w:type="spellEnd"/>
      <w:r w:rsidRPr="00DE1B8E">
        <w:rPr>
          <w:rFonts w:ascii="Times" w:hAnsi="Times"/>
        </w:rPr>
        <w:t xml:space="preserve"> v</w:t>
      </w:r>
      <w:r w:rsidRPr="00DE1B8E">
        <w:rPr>
          <w:rFonts w:ascii="Times" w:hAnsi="Times" w:cs="Times"/>
        </w:rPr>
        <w:t>ersion 4.9 (Gene Codes Corporation, Ann Arbor, Michigan) and</w:t>
      </w:r>
      <w:r w:rsidRPr="00DE1B8E">
        <w:rPr>
          <w:rFonts w:ascii="Times" w:hAnsi="Times"/>
        </w:rPr>
        <w:t xml:space="preserve"> aligned using </w:t>
      </w:r>
      <w:proofErr w:type="spellStart"/>
      <w:r w:rsidRPr="00DE1B8E">
        <w:rPr>
          <w:rFonts w:ascii="Times" w:hAnsi="Times"/>
        </w:rPr>
        <w:t>MacClade</w:t>
      </w:r>
      <w:proofErr w:type="spellEnd"/>
      <w:r w:rsidRPr="00DE1B8E">
        <w:rPr>
          <w:rFonts w:ascii="Times" w:hAnsi="Times"/>
        </w:rPr>
        <w:t xml:space="preserve"> v. 4.08 </w:t>
      </w:r>
      <w:r w:rsidRPr="00DE1B8E">
        <w:rPr>
          <w:rFonts w:ascii="Times" w:hAnsi="Times"/>
        </w:rPr>
        <w:fldChar w:fldCharType="begin"/>
      </w:r>
      <w:r w:rsidRPr="00DE1B8E">
        <w:rPr>
          <w:rFonts w:ascii="Times" w:hAnsi="Times"/>
        </w:rPr>
        <w:instrText xml:space="preserve"> ADDIN EN.CITE &lt;EndNote&gt;&lt;Cite&gt;&lt;Author&gt;Maddison&lt;/Author&gt;&lt;Year&gt;2005&lt;/Year&gt;&lt;RecNum&gt;9&lt;/RecNum&gt;&lt;DisplayText&gt;(Maddison and Maddison, 2005)&lt;/DisplayText&gt;&lt;record&gt;&lt;rec-number&gt;9&lt;/rec-number&gt;&lt;foreign-keys&gt;&lt;key app="EN" db-id="a59rswxsaesrv4ee09rv9stkawvazeesst20" timestamp="1409671448"&gt;9&lt;/key&gt;&lt;/foreign-keys&gt;&lt;ref-type name="Journal Article"&gt;17&lt;/ref-type&gt;&lt;contributors&gt;&lt;authors&gt;&lt;author&gt;Maddison, DR&lt;/author&gt;&lt;author&gt;Maddison, WP&lt;/author&gt;&lt;/authors&gt;&lt;/contributors&gt;&lt;titles&gt;&lt;title&gt;MacClade v. 4.08&lt;/title&gt;&lt;secondary-title&gt;Sinauer Assoc&lt;/secondary-title&gt;&lt;/titles&gt;&lt;periodical&gt;&lt;full-title&gt;Sinauer Assoc&lt;/full-title&gt;&lt;/periodical&gt;&lt;dates&gt;&lt;year&gt;2005&lt;/year&gt;&lt;/dates&gt;&lt;urls&gt;&lt;/urls&gt;&lt;/record&gt;&lt;/Cite&gt;&lt;/EndNote&gt;</w:instrText>
      </w:r>
      <w:r w:rsidRPr="00DE1B8E">
        <w:rPr>
          <w:rFonts w:ascii="Times" w:hAnsi="Times"/>
        </w:rPr>
        <w:fldChar w:fldCharType="separate"/>
      </w:r>
      <w:r w:rsidRPr="00DE1B8E">
        <w:rPr>
          <w:rFonts w:ascii="Times" w:hAnsi="Times"/>
          <w:noProof/>
        </w:rPr>
        <w:t>(Maddison and Maddison, 2005)</w:t>
      </w:r>
      <w:r w:rsidRPr="00DE1B8E">
        <w:rPr>
          <w:rFonts w:ascii="Times" w:hAnsi="Times"/>
        </w:rPr>
        <w:fldChar w:fldCharType="end"/>
      </w:r>
      <w:r w:rsidRPr="00DE1B8E">
        <w:rPr>
          <w:rFonts w:ascii="Times" w:hAnsi="Times"/>
        </w:rPr>
        <w:t xml:space="preserve">. </w:t>
      </w:r>
      <w:r w:rsidR="009E4C1C" w:rsidRPr="00DE1B8E">
        <w:rPr>
          <w:rFonts w:ascii="Times" w:hAnsi="Times"/>
        </w:rPr>
        <w:t xml:space="preserve">In order to reduce </w:t>
      </w:r>
      <w:r w:rsidR="0065495A" w:rsidRPr="00DE1B8E">
        <w:rPr>
          <w:rFonts w:ascii="Times" w:hAnsi="Times"/>
        </w:rPr>
        <w:t>the number of ambiguously aligned characters that must be exclud</w:t>
      </w:r>
      <w:r w:rsidR="00D3119C">
        <w:rPr>
          <w:rFonts w:ascii="Times" w:hAnsi="Times"/>
        </w:rPr>
        <w:t xml:space="preserve">ed from phylogenetic analyses, </w:t>
      </w:r>
      <w:r w:rsidR="0065495A" w:rsidRPr="00DE1B8E">
        <w:rPr>
          <w:rFonts w:ascii="Times" w:hAnsi="Times"/>
        </w:rPr>
        <w:t xml:space="preserve">single-locus and multi-locus separate datasets were </w:t>
      </w:r>
      <w:r w:rsidRPr="00DE1B8E">
        <w:rPr>
          <w:rFonts w:ascii="Times" w:hAnsi="Times"/>
        </w:rPr>
        <w:t>assembled for the whole section</w:t>
      </w:r>
      <w:r w:rsidR="0065495A" w:rsidRPr="00DE1B8E">
        <w:rPr>
          <w:rFonts w:ascii="Times" w:hAnsi="Times"/>
        </w:rPr>
        <w:t xml:space="preserve">, as well as </w:t>
      </w:r>
      <w:r w:rsidRPr="00DE1B8E">
        <w:rPr>
          <w:rFonts w:ascii="Times" w:hAnsi="Times"/>
        </w:rPr>
        <w:t xml:space="preserve">for each of the </w:t>
      </w:r>
      <w:r w:rsidR="00E135F5" w:rsidRPr="00DE1B8E">
        <w:rPr>
          <w:rFonts w:ascii="Times" w:hAnsi="Times"/>
        </w:rPr>
        <w:t xml:space="preserve">three </w:t>
      </w:r>
      <w:r w:rsidRPr="00DE1B8E">
        <w:rPr>
          <w:rFonts w:ascii="Times" w:hAnsi="Times"/>
        </w:rPr>
        <w:t>clades</w:t>
      </w:r>
      <w:r w:rsidR="0065495A" w:rsidRPr="00DE1B8E">
        <w:rPr>
          <w:rFonts w:ascii="Times" w:hAnsi="Times"/>
        </w:rPr>
        <w:t>.</w:t>
      </w:r>
      <w:r w:rsidR="0007489D" w:rsidRPr="00DE1B8E">
        <w:rPr>
          <w:rFonts w:ascii="Times" w:hAnsi="Times"/>
        </w:rPr>
        <w:t xml:space="preserve"> </w:t>
      </w:r>
    </w:p>
    <w:p w14:paraId="5EDD3846" w14:textId="6BBECC68" w:rsidR="00F7586A" w:rsidRPr="00DE1B8E" w:rsidRDefault="00F7586A" w:rsidP="00D3119C">
      <w:pPr>
        <w:widowControl w:val="0"/>
        <w:autoSpaceDE w:val="0"/>
        <w:autoSpaceDN w:val="0"/>
        <w:adjustRightInd w:val="0"/>
        <w:spacing w:after="240"/>
        <w:rPr>
          <w:rFonts w:ascii="Times" w:hAnsi="Times"/>
        </w:rPr>
      </w:pPr>
      <w:r w:rsidRPr="00DE1B8E">
        <w:rPr>
          <w:rFonts w:ascii="Times" w:hAnsi="Times"/>
        </w:rPr>
        <w:t>For each single-locus dataset</w:t>
      </w:r>
      <w:r w:rsidR="0007489D" w:rsidRPr="00DE1B8E">
        <w:rPr>
          <w:rFonts w:ascii="Times" w:hAnsi="Times"/>
        </w:rPr>
        <w:t xml:space="preserve"> </w:t>
      </w:r>
      <w:r w:rsidRPr="00DE1B8E">
        <w:rPr>
          <w:rFonts w:ascii="Times" w:hAnsi="Times"/>
        </w:rPr>
        <w:t xml:space="preserve">the best model for </w:t>
      </w:r>
      <w:r w:rsidR="0007489D" w:rsidRPr="00DE1B8E">
        <w:rPr>
          <w:rFonts w:ascii="Times" w:hAnsi="Times"/>
        </w:rPr>
        <w:t>nucleotide substitution was determined</w:t>
      </w:r>
      <w:r w:rsidRPr="00DE1B8E">
        <w:rPr>
          <w:rFonts w:ascii="Times" w:hAnsi="Times"/>
        </w:rPr>
        <w:t xml:space="preserve"> </w:t>
      </w:r>
      <w:r w:rsidR="0095231E" w:rsidRPr="00DE1B8E">
        <w:rPr>
          <w:rFonts w:ascii="Times" w:hAnsi="Times"/>
        </w:rPr>
        <w:t xml:space="preserve">by </w:t>
      </w:r>
      <w:proofErr w:type="spellStart"/>
      <w:r w:rsidRPr="00DE1B8E">
        <w:rPr>
          <w:rFonts w:ascii="Times" w:hAnsi="Times"/>
        </w:rPr>
        <w:t>MrModelTest</w:t>
      </w:r>
      <w:proofErr w:type="spellEnd"/>
      <w:r w:rsidRPr="00DE1B8E">
        <w:rPr>
          <w:rFonts w:ascii="Times" w:hAnsi="Times"/>
        </w:rPr>
        <w:t xml:space="preserve"> v. 2.3 </w:t>
      </w:r>
      <w:r w:rsidRPr="00DE1B8E">
        <w:rPr>
          <w:rFonts w:ascii="Times" w:hAnsi="Times"/>
        </w:rPr>
        <w:fldChar w:fldCharType="begin"/>
      </w:r>
      <w:r w:rsidRPr="00DE1B8E">
        <w:rPr>
          <w:rFonts w:ascii="Times" w:hAnsi="Times"/>
        </w:rPr>
        <w:instrText xml:space="preserve"> ADDIN EN.CITE &lt;EndNote&gt;&lt;Cite&gt;&lt;Author&gt;Nylander&lt;/Author&gt;&lt;RecNum&gt;13&lt;/RecNum&gt;&lt;DisplayText&gt;(Nylander, 2004)&lt;/DisplayText&gt;&lt;record&gt;&lt;rec-number&gt;13&lt;/rec-number&gt;&lt;foreign-keys&gt;&lt;key app="EN" db-id="a59rswxsaesrv4ee09rv9stkawvazeesst20" timestamp="1409839059"&gt;13&lt;/key&gt;&lt;/foreign-keys&gt;&lt;ref-type name="Journal Article"&gt;17&lt;/ref-type&gt;&lt;contributors&gt;&lt;authors&gt;&lt;author&gt;Nylander, JAA&lt;/author&gt;&lt;/authors&gt;&lt;/contributors&gt;&lt;titles&gt;&lt;title&gt;MrModeltest v2.. Program distributed by the author&lt;/title&gt;&lt;secondary-title&gt;Evolutionary Biology Centre, Uppsala University. Available at http://www. abc. se/~ nylander/mrmodeltest2/mrmodeltest2. html&lt;/secondary-title&gt;&lt;/titles&gt;&lt;periodical&gt;&lt;full-title&gt;Evolutionary Biology Centre, Uppsala University. Available at http://www. abc. se/~ nylander/mrmodeltest2/mrmodeltest2. html&lt;/full-title&gt;&lt;/periodical&gt;&lt;dates&gt;&lt;year&gt;2004&lt;/year&gt;&lt;/dates&gt;&lt;urls&gt;&lt;/urls&gt;&lt;/record&gt;&lt;/Cite&gt;&lt;Cite&gt;&lt;Author&gt;Nylander&lt;/Author&gt;&lt;Year&gt;2004&lt;/Year&gt;&lt;RecNum&gt;13&lt;/RecNum&gt;&lt;record&gt;&lt;rec-number&gt;13&lt;/rec-number&gt;&lt;foreign-keys&gt;&lt;key app="EN" db-id="a59rswxsaesrv4ee09rv9stkawvazeesst20" timestamp="1409839059"&gt;13&lt;/key&gt;&lt;/foreign-keys&gt;&lt;ref-type name="Journal Article"&gt;17&lt;/ref-type&gt;&lt;contributors&gt;&lt;authors&gt;&lt;author&gt;Nylander, JAA&lt;/author&gt;&lt;/authors&gt;&lt;/contributors&gt;&lt;titles&gt;&lt;title&gt;MrModeltest v2.. Program distributed by the author&lt;/title&gt;&lt;secondary-title&gt;Evolutionary Biology Centre, Uppsala University. Available at http://www. abc. se/~ nylander/mrmodeltest2/mrmodeltest2. html&lt;/secondary-title&gt;&lt;/titles&gt;&lt;periodical&gt;&lt;full-title&gt;Evolutionary Biology Centre, Uppsala University. Available at http://www. abc. se/~ nylander/mrmodeltest2/mrmodeltest2. html&lt;/full-title&gt;&lt;/periodical&gt;&lt;dates&gt;&lt;year&gt;2004&lt;/year&gt;&lt;/dates&gt;&lt;urls&gt;&lt;/urls&gt;&lt;/record&gt;&lt;/Cite&gt;&lt;/EndNote&gt;</w:instrText>
      </w:r>
      <w:r w:rsidRPr="00DE1B8E">
        <w:rPr>
          <w:rFonts w:ascii="Times" w:hAnsi="Times"/>
        </w:rPr>
        <w:fldChar w:fldCharType="separate"/>
      </w:r>
      <w:r w:rsidRPr="00DE1B8E">
        <w:rPr>
          <w:rFonts w:ascii="Times" w:hAnsi="Times"/>
          <w:noProof/>
        </w:rPr>
        <w:t>(Nylander, 2004)</w:t>
      </w:r>
      <w:r w:rsidRPr="00DE1B8E">
        <w:rPr>
          <w:rFonts w:ascii="Times" w:hAnsi="Times"/>
        </w:rPr>
        <w:fldChar w:fldCharType="end"/>
      </w:r>
      <w:r w:rsidR="0095231E" w:rsidRPr="00DE1B8E">
        <w:rPr>
          <w:rFonts w:ascii="Times" w:hAnsi="Times"/>
        </w:rPr>
        <w:t xml:space="preserve"> using the greedy algorithm and</w:t>
      </w:r>
      <w:r w:rsidR="00045D98" w:rsidRPr="00DE1B8E">
        <w:rPr>
          <w:rFonts w:ascii="Times" w:hAnsi="Times"/>
        </w:rPr>
        <w:t xml:space="preserve"> </w:t>
      </w:r>
      <w:r w:rsidR="0095231E" w:rsidRPr="00DE1B8E">
        <w:rPr>
          <w:rFonts w:ascii="Times" w:hAnsi="Times"/>
        </w:rPr>
        <w:t xml:space="preserve">the BIC criterion on all models available. </w:t>
      </w:r>
      <w:r w:rsidRPr="00DE1B8E">
        <w:rPr>
          <w:rFonts w:ascii="Times" w:hAnsi="Times"/>
        </w:rPr>
        <w:t xml:space="preserve">For all the concatenated datasets, we used </w:t>
      </w:r>
      <w:proofErr w:type="spellStart"/>
      <w:r w:rsidRPr="00DE1B8E">
        <w:rPr>
          <w:rFonts w:ascii="Times" w:hAnsi="Times"/>
        </w:rPr>
        <w:t>PartitionFinder</w:t>
      </w:r>
      <w:proofErr w:type="spellEnd"/>
      <w:r w:rsidRPr="00DE1B8E">
        <w:rPr>
          <w:rFonts w:ascii="Times" w:hAnsi="Times"/>
        </w:rPr>
        <w:t xml:space="preserve"> </w:t>
      </w:r>
      <w:r w:rsidRPr="00DE1B8E">
        <w:rPr>
          <w:rFonts w:ascii="Times" w:hAnsi="Times"/>
        </w:rPr>
        <w:fldChar w:fldCharType="begin"/>
      </w:r>
      <w:r w:rsidRPr="00DE1B8E">
        <w:rPr>
          <w:rFonts w:ascii="Times" w:hAnsi="Times"/>
        </w:rPr>
        <w:instrText xml:space="preserve"> ADDIN EN.CITE &lt;EndNote&gt;&lt;Cite&gt;&lt;Author&gt;Lanfear&lt;/Author&gt;&lt;Year&gt;2012&lt;/Year&gt;&lt;RecNum&gt;10&lt;/RecNum&gt;&lt;DisplayText&gt;(Lanfear et al., 2012)&lt;/DisplayText&gt;&lt;record&gt;&lt;rec-number&gt;10&lt;/rec-number&gt;&lt;foreign-keys&gt;&lt;key app="EN" db-id="a59rswxsaesrv4ee09rv9stkawvazeesst20" timestamp="1409673062"&gt;10&lt;/key&gt;&lt;/foreign-keys&gt;&lt;ref-type name="Journal Article"&gt;17&lt;/ref-type&gt;&lt;contributors&gt;&lt;authors&gt;&lt;author&gt;Lanfear, Robert&lt;/author&gt;&lt;author&gt;Calcott, Brett&lt;/author&gt;&lt;author&gt;Ho, Simon YW&lt;/author&gt;&lt;author&gt;Guindon, Stephane&lt;/author&gt;&lt;/authors&gt;&lt;/contributors&gt;&lt;titles&gt;&lt;title&gt;PartitionFinder: combined selection of partitioning schemes and substitution models for phylogenetic analyses&lt;/title&gt;&lt;secondary-title&gt;Molecular biology and evolution&lt;/secondary-title&gt;&lt;/titles&gt;&lt;periodical&gt;&lt;full-title&gt;Molecular biology and evolution&lt;/full-title&gt;&lt;/periodical&gt;&lt;pages&gt;1695-1701&lt;/pages&gt;&lt;volume&gt;29&lt;/volume&gt;&lt;number&gt;6&lt;/number&gt;&lt;dates&gt;&lt;year&gt;2012&lt;/year&gt;&lt;/dates&gt;&lt;isbn&gt;0737-4038&lt;/isbn&gt;&lt;urls&gt;&lt;/urls&gt;&lt;/record&gt;&lt;/Cite&gt;&lt;/EndNote&gt;</w:instrText>
      </w:r>
      <w:r w:rsidRPr="00DE1B8E">
        <w:rPr>
          <w:rFonts w:ascii="Times" w:hAnsi="Times"/>
        </w:rPr>
        <w:fldChar w:fldCharType="separate"/>
      </w:r>
      <w:r w:rsidRPr="00DE1B8E">
        <w:rPr>
          <w:rFonts w:ascii="Times" w:hAnsi="Times"/>
          <w:noProof/>
        </w:rPr>
        <w:t>(Lanfear et al., 2012)</w:t>
      </w:r>
      <w:r w:rsidRPr="00DE1B8E">
        <w:rPr>
          <w:rFonts w:ascii="Times" w:hAnsi="Times"/>
        </w:rPr>
        <w:fldChar w:fldCharType="end"/>
      </w:r>
      <w:r w:rsidRPr="00DE1B8E">
        <w:rPr>
          <w:rFonts w:ascii="Times" w:hAnsi="Times"/>
        </w:rPr>
        <w:t xml:space="preserve"> to determine the best partition </w:t>
      </w:r>
      <w:r w:rsidR="00C85874" w:rsidRPr="00DE1B8E">
        <w:rPr>
          <w:rFonts w:ascii="Times" w:hAnsi="Times"/>
        </w:rPr>
        <w:t xml:space="preserve">to use in </w:t>
      </w:r>
      <w:r w:rsidRPr="00DE1B8E">
        <w:rPr>
          <w:rFonts w:ascii="Times" w:hAnsi="Times"/>
        </w:rPr>
        <w:t xml:space="preserve">subsequent phylogenetic analyses. </w:t>
      </w:r>
      <w:r w:rsidR="00C85874" w:rsidRPr="00DE1B8E">
        <w:rPr>
          <w:rFonts w:ascii="Times" w:hAnsi="Times"/>
        </w:rPr>
        <w:t>T</w:t>
      </w:r>
      <w:r w:rsidRPr="00DE1B8E">
        <w:rPr>
          <w:rFonts w:ascii="Times" w:hAnsi="Times"/>
        </w:rPr>
        <w:t xml:space="preserve">he following </w:t>
      </w:r>
      <w:r w:rsidR="0095231E" w:rsidRPr="00DE1B8E">
        <w:rPr>
          <w:rFonts w:ascii="Times" w:hAnsi="Times"/>
        </w:rPr>
        <w:t>18</w:t>
      </w:r>
      <w:r w:rsidR="00C85874" w:rsidRPr="00DE1B8E">
        <w:rPr>
          <w:rFonts w:ascii="Times" w:hAnsi="Times"/>
        </w:rPr>
        <w:t xml:space="preserve"> </w:t>
      </w:r>
      <w:r w:rsidR="0095231E" w:rsidRPr="00DE1B8E">
        <w:rPr>
          <w:rFonts w:ascii="Times" w:hAnsi="Times"/>
        </w:rPr>
        <w:t>data s</w:t>
      </w:r>
      <w:r w:rsidRPr="00DE1B8E">
        <w:rPr>
          <w:rFonts w:ascii="Times" w:hAnsi="Times"/>
        </w:rPr>
        <w:t>ubsets</w:t>
      </w:r>
      <w:r w:rsidR="00C85874" w:rsidRPr="00DE1B8E">
        <w:rPr>
          <w:rFonts w:ascii="Times" w:hAnsi="Times"/>
        </w:rPr>
        <w:t xml:space="preserve"> were pre-delimited</w:t>
      </w:r>
      <w:r w:rsidRPr="00DE1B8E">
        <w:rPr>
          <w:rFonts w:ascii="Times" w:hAnsi="Times"/>
        </w:rPr>
        <w:t>: LSU, ITS1+ITS2, 5.8S, IGS1 (</w:t>
      </w:r>
      <w:r w:rsidR="00B33C45" w:rsidRPr="00DE1B8E">
        <w:rPr>
          <w:rFonts w:ascii="Times" w:hAnsi="Times"/>
        </w:rPr>
        <w:t>not included in</w:t>
      </w:r>
      <w:r w:rsidRPr="00DE1B8E">
        <w:rPr>
          <w:rFonts w:ascii="Times" w:hAnsi="Times"/>
        </w:rPr>
        <w:t xml:space="preserve"> </w:t>
      </w:r>
      <w:r w:rsidR="00B33C45" w:rsidRPr="00DE1B8E">
        <w:rPr>
          <w:rFonts w:ascii="Times" w:hAnsi="Times"/>
        </w:rPr>
        <w:t xml:space="preserve">dataset for </w:t>
      </w:r>
      <w:proofErr w:type="spellStart"/>
      <w:r w:rsidRPr="00DE1B8E">
        <w:rPr>
          <w:rFonts w:ascii="Times" w:hAnsi="Times"/>
        </w:rPr>
        <w:t>Scabrosoid</w:t>
      </w:r>
      <w:proofErr w:type="spellEnd"/>
      <w:r w:rsidRPr="00DE1B8E">
        <w:rPr>
          <w:rFonts w:ascii="Times" w:hAnsi="Times"/>
        </w:rPr>
        <w:t xml:space="preserve"> clade), IGS3, IGS16, and </w:t>
      </w:r>
      <w:r w:rsidR="0095231E" w:rsidRPr="00DE1B8E">
        <w:rPr>
          <w:rFonts w:ascii="Times" w:hAnsi="Times"/>
        </w:rPr>
        <w:t xml:space="preserve">four subsets for </w:t>
      </w:r>
      <w:r w:rsidRPr="00DE1B8E">
        <w:rPr>
          <w:rFonts w:ascii="Times" w:hAnsi="Times"/>
        </w:rPr>
        <w:t>each protein-coding loc</w:t>
      </w:r>
      <w:r w:rsidR="0095231E" w:rsidRPr="00DE1B8E">
        <w:rPr>
          <w:rFonts w:ascii="Times" w:hAnsi="Times"/>
        </w:rPr>
        <w:t>us</w:t>
      </w:r>
      <w:r w:rsidRPr="00DE1B8E">
        <w:rPr>
          <w:rFonts w:ascii="Times" w:hAnsi="Times"/>
        </w:rPr>
        <w:t xml:space="preserve">, (each </w:t>
      </w:r>
      <w:r w:rsidR="0095231E" w:rsidRPr="00DE1B8E">
        <w:rPr>
          <w:rFonts w:ascii="Times" w:hAnsi="Times"/>
        </w:rPr>
        <w:t xml:space="preserve">of the three </w:t>
      </w:r>
      <w:r w:rsidRPr="00DE1B8E">
        <w:rPr>
          <w:rFonts w:ascii="Times" w:hAnsi="Times"/>
        </w:rPr>
        <w:t>codon position</w:t>
      </w:r>
      <w:r w:rsidR="0095231E" w:rsidRPr="00DE1B8E">
        <w:rPr>
          <w:rFonts w:ascii="Times" w:hAnsi="Times"/>
        </w:rPr>
        <w:t>s</w:t>
      </w:r>
      <w:r w:rsidRPr="00DE1B8E">
        <w:rPr>
          <w:rFonts w:ascii="Times" w:hAnsi="Times"/>
        </w:rPr>
        <w:t>,</w:t>
      </w:r>
      <w:r w:rsidR="00D3119C">
        <w:rPr>
          <w:rFonts w:ascii="Times" w:hAnsi="Times"/>
        </w:rPr>
        <w:t xml:space="preserve"> </w:t>
      </w:r>
      <w:r w:rsidRPr="00DE1B8E">
        <w:rPr>
          <w:rFonts w:ascii="Times" w:hAnsi="Times"/>
        </w:rPr>
        <w:t>and the non-coding parts</w:t>
      </w:r>
      <w:r w:rsidR="0095231E" w:rsidRPr="00DE1B8E">
        <w:rPr>
          <w:rFonts w:ascii="Times" w:hAnsi="Times"/>
        </w:rPr>
        <w:t xml:space="preserve">. </w:t>
      </w:r>
    </w:p>
    <w:p w14:paraId="67C4CF09" w14:textId="77777777" w:rsidR="00F7586A" w:rsidRPr="00DE1B8E" w:rsidRDefault="00F7586A" w:rsidP="00F7586A">
      <w:pPr>
        <w:pStyle w:val="Heading2"/>
        <w:rPr>
          <w:rFonts w:ascii="Times" w:hAnsi="Times"/>
          <w:sz w:val="24"/>
          <w:szCs w:val="24"/>
        </w:rPr>
      </w:pPr>
      <w:r w:rsidRPr="00DE1B8E">
        <w:rPr>
          <w:rFonts w:ascii="Times" w:hAnsi="Times"/>
          <w:sz w:val="24"/>
          <w:szCs w:val="24"/>
        </w:rPr>
        <w:t>Phylogenetic analyses</w:t>
      </w:r>
    </w:p>
    <w:p w14:paraId="46C27CB1" w14:textId="77777777" w:rsidR="00F7586A" w:rsidRPr="00DE1B8E" w:rsidRDefault="00F7586A" w:rsidP="00F7586A">
      <w:pPr>
        <w:rPr>
          <w:rFonts w:ascii="Times" w:hAnsi="Times"/>
        </w:rPr>
      </w:pPr>
    </w:p>
    <w:p w14:paraId="6E6DB436" w14:textId="35E0EF3F" w:rsidR="00F7586A" w:rsidRPr="00DE1B8E" w:rsidRDefault="00F7586A" w:rsidP="00F7586A">
      <w:pPr>
        <w:rPr>
          <w:rFonts w:ascii="Times" w:hAnsi="Times"/>
        </w:rPr>
      </w:pPr>
      <w:r w:rsidRPr="00DE1B8E">
        <w:rPr>
          <w:rFonts w:ascii="Times" w:hAnsi="Times"/>
        </w:rPr>
        <w:t>We generated single-locus phylogenetic tree</w:t>
      </w:r>
      <w:r w:rsidR="00E135F5" w:rsidRPr="00DE1B8E">
        <w:rPr>
          <w:rFonts w:ascii="Times" w:hAnsi="Times"/>
        </w:rPr>
        <w:t>s</w:t>
      </w:r>
      <w:r w:rsidRPr="00DE1B8E">
        <w:rPr>
          <w:rFonts w:ascii="Times" w:hAnsi="Times"/>
        </w:rPr>
        <w:t xml:space="preserve"> for the section and for each of the three clades using </w:t>
      </w:r>
      <w:proofErr w:type="spellStart"/>
      <w:r w:rsidRPr="00DE1B8E">
        <w:rPr>
          <w:rFonts w:ascii="Times" w:hAnsi="Times"/>
        </w:rPr>
        <w:t>RAxML</w:t>
      </w:r>
      <w:proofErr w:type="spellEnd"/>
      <w:r w:rsidRPr="00DE1B8E">
        <w:rPr>
          <w:rFonts w:ascii="Times" w:hAnsi="Times"/>
        </w:rPr>
        <w:t xml:space="preserve"> v. 7.4.2 (</w:t>
      </w:r>
      <w:proofErr w:type="spellStart"/>
      <w:r w:rsidRPr="00DE1B8E">
        <w:rPr>
          <w:rFonts w:ascii="Times" w:hAnsi="Times"/>
        </w:rPr>
        <w:t>Stamatakis</w:t>
      </w:r>
      <w:proofErr w:type="spellEnd"/>
      <w:r w:rsidRPr="00DE1B8E">
        <w:rPr>
          <w:rFonts w:ascii="Times" w:hAnsi="Times"/>
        </w:rPr>
        <w:t xml:space="preserve"> et al. 2006) or alternatively </w:t>
      </w:r>
      <w:proofErr w:type="spellStart"/>
      <w:r w:rsidRPr="00DE1B8E">
        <w:rPr>
          <w:rFonts w:ascii="Times" w:hAnsi="Times"/>
        </w:rPr>
        <w:t>RAxML</w:t>
      </w:r>
      <w:proofErr w:type="spellEnd"/>
      <w:r w:rsidRPr="00DE1B8E">
        <w:rPr>
          <w:rFonts w:ascii="Times" w:hAnsi="Times"/>
        </w:rPr>
        <w:t xml:space="preserve"> v. 8.0.9 </w:t>
      </w:r>
      <w:r w:rsidRPr="00DE1B8E">
        <w:rPr>
          <w:rFonts w:ascii="Times" w:hAnsi="Times"/>
        </w:rPr>
        <w:fldChar w:fldCharType="begin"/>
      </w:r>
      <w:r w:rsidRPr="00DE1B8E">
        <w:rPr>
          <w:rFonts w:ascii="Times" w:hAnsi="Times"/>
        </w:rPr>
        <w:instrText xml:space="preserve"> ADDIN EN.CITE &lt;EndNote&gt;&lt;Cite&gt;&lt;Author&gt;Stamatakis&lt;/Author&gt;&lt;Year&gt;2006&lt;/Year&gt;&lt;RecNum&gt;14&lt;/RecNum&gt;&lt;DisplayText&gt;(Stamatakis, 2006; Stamatakis et al., 2008)&lt;/DisplayText&gt;&lt;record&gt;&lt;rec-number&gt;14&lt;/rec-number&gt;&lt;foreign-keys&gt;&lt;key app="EN" db-id="a59rswxsaesrv4ee09rv9stkawvazeesst20" timestamp="1409839332"&gt;14&lt;/key&gt;&lt;/foreign-keys&gt;&lt;ref-type name="Journal Article"&gt;17&lt;/ref-type&gt;&lt;contributors&gt;&lt;authors&gt;&lt;author&gt;Stamatakis, Alexandros&lt;/author&gt;&lt;/authors&gt;&lt;/contributors&gt;&lt;titles&gt;&lt;title&gt;RAxML-VI-HPC: maximum likelihood-based phylogenetic analyses with thousands of taxa and mixed models&lt;/title&gt;&lt;secondary-title&gt;Bioinformatics&lt;/secondary-title&gt;&lt;/titles&gt;&lt;periodical&gt;&lt;full-title&gt;Bioinformatics&lt;/full-title&gt;&lt;/periodical&gt;&lt;pages&gt;2688-2690&lt;/pages&gt;&lt;volume&gt;22&lt;/volume&gt;&lt;number&gt;21&lt;/number&gt;&lt;dates&gt;&lt;year&gt;2006&lt;/year&gt;&lt;/dates&gt;&lt;isbn&gt;1367-4803&lt;/isbn&gt;&lt;urls&gt;&lt;/urls&gt;&lt;/record&gt;&lt;/Cite&gt;&lt;Cite&gt;&lt;Author&gt;Stamatakis&lt;/Author&gt;&lt;Year&gt;2008&lt;/Year&gt;&lt;RecNum&gt;15&lt;/RecNum&gt;&lt;record&gt;&lt;rec-number&gt;15&lt;/rec-number&gt;&lt;foreign-keys&gt;&lt;key app="EN" db-id="a59rswxsaesrv4ee09rv9stkawvazeesst20" timestamp="1409839340"&gt;15&lt;/key&gt;&lt;/foreign-keys&gt;&lt;ref-type name="Journal Article"&gt;17&lt;/ref-type&gt;&lt;contributors&gt;&lt;authors&gt;&lt;author&gt;Stamatakis, Alexandros&lt;/author&gt;&lt;author&gt;Hoover, Paul&lt;/author&gt;&lt;author&gt;Rougemont, Jacques&lt;/author&gt;&lt;/authors&gt;&lt;/contributors&gt;&lt;titles&gt;&lt;title&gt;A rapid bootstrap algorithm for the RAxML web servers&lt;/title&gt;&lt;secondary-title&gt;Systematic biology&lt;/secondary-title&gt;&lt;/titles&gt;&lt;periodical&gt;&lt;full-title&gt;Systematic biology&lt;/full-title&gt;&lt;/periodical&gt;&lt;pages&gt;758-771&lt;/pages&gt;&lt;volume&gt;57&lt;/volume&gt;&lt;number&gt;5&lt;/number&gt;&lt;dates&gt;&lt;year&gt;2008&lt;/year&gt;&lt;/dates&gt;&lt;isbn&gt;1063-5157&lt;/isbn&gt;&lt;urls&gt;&lt;/urls&gt;&lt;/record&gt;&lt;/Cite&gt;&lt;/EndNote&gt;</w:instrText>
      </w:r>
      <w:r w:rsidRPr="00DE1B8E">
        <w:rPr>
          <w:rFonts w:ascii="Times" w:hAnsi="Times"/>
        </w:rPr>
        <w:fldChar w:fldCharType="separate"/>
      </w:r>
      <w:r w:rsidRPr="00DE1B8E">
        <w:rPr>
          <w:rFonts w:ascii="Times" w:hAnsi="Times"/>
          <w:noProof/>
        </w:rPr>
        <w:t>(Stamatakis, 2006; Stamatakis et al., 2008)</w:t>
      </w:r>
      <w:r w:rsidRPr="00DE1B8E">
        <w:rPr>
          <w:rFonts w:ascii="Times" w:hAnsi="Times"/>
        </w:rPr>
        <w:fldChar w:fldCharType="end"/>
      </w:r>
      <w:r w:rsidRPr="00DE1B8E">
        <w:rPr>
          <w:rFonts w:ascii="Times" w:hAnsi="Times"/>
        </w:rPr>
        <w:t xml:space="preserve"> as implemented on the CIPRES portal </w:t>
      </w:r>
      <w:r w:rsidRPr="00DE1B8E">
        <w:rPr>
          <w:rFonts w:ascii="Times" w:hAnsi="Times"/>
        </w:rPr>
        <w:fldChar w:fldCharType="begin"/>
      </w:r>
      <w:r w:rsidRPr="00DE1B8E">
        <w:rPr>
          <w:rFonts w:ascii="Times" w:hAnsi="Times"/>
        </w:rPr>
        <w:instrText xml:space="preserve"> ADDIN EN.CITE &lt;EndNote&gt;&lt;Cite&gt;&lt;Author&gt;Miller&lt;/Author&gt;&lt;Year&gt;2010&lt;/Year&gt;&lt;RecNum&gt;16&lt;/RecNum&gt;&lt;DisplayText&gt;(Miller et al., 2010)&lt;/DisplayText&gt;&lt;record&gt;&lt;rec-number&gt;16&lt;/rec-number&gt;&lt;foreign-keys&gt;&lt;key app="EN" db-id="a59rswxsaesrv4ee09rv9stkawvazeesst20" timestamp="1409839382"&gt;16&lt;/key&gt;&lt;/foreign-keys&gt;&lt;ref-type name="Conference Proceedings"&gt;10&lt;/ref-type&gt;&lt;contributors&gt;&lt;authors&gt;&lt;author&gt;Miller, Mark A&lt;/author&gt;&lt;author&gt;Pfeiffer, Wayne&lt;/author&gt;&lt;author&gt;Schwartz, Terri&lt;/author&gt;&lt;/authors&gt;&lt;/contributors&gt;&lt;titles&gt;&lt;title&gt;Creating the CIPRES Science Gateway for inference of large phylogenetic trees&lt;/title&gt;&lt;secondary-title&gt;Gateway Computing Environments Workshop (GCE), 2010&lt;/secondary-title&gt;&lt;/titles&gt;&lt;pages&gt;1-8&lt;/pages&gt;&lt;dates&gt;&lt;year&gt;2010&lt;/year&gt;&lt;/dates&gt;&lt;publisher&gt;IEEE&lt;/publisher&gt;&lt;isbn&gt;1424497515&lt;/isbn&gt;&lt;urls&gt;&lt;/urls&gt;&lt;/record&gt;&lt;/Cite&gt;&lt;/EndNote&gt;</w:instrText>
      </w:r>
      <w:r w:rsidRPr="00DE1B8E">
        <w:rPr>
          <w:rFonts w:ascii="Times" w:hAnsi="Times"/>
        </w:rPr>
        <w:fldChar w:fldCharType="separate"/>
      </w:r>
      <w:r w:rsidRPr="00DE1B8E">
        <w:rPr>
          <w:rFonts w:ascii="Times" w:hAnsi="Times"/>
          <w:noProof/>
        </w:rPr>
        <w:t>(Miller et al., 2010)</w:t>
      </w:r>
      <w:r w:rsidRPr="00DE1B8E">
        <w:rPr>
          <w:rFonts w:ascii="Times" w:hAnsi="Times"/>
        </w:rPr>
        <w:fldChar w:fldCharType="end"/>
      </w:r>
      <w:r w:rsidRPr="00DE1B8E">
        <w:rPr>
          <w:rFonts w:ascii="Times" w:hAnsi="Times"/>
        </w:rPr>
        <w:t>. Optimal tree and bootstrap searches were conducted with the rapid hill-climbing algorithm for 1000 replicates with GTR substitution model (</w:t>
      </w:r>
      <w:proofErr w:type="spellStart"/>
      <w:r w:rsidRPr="00DE1B8E">
        <w:rPr>
          <w:rFonts w:ascii="Times" w:hAnsi="Times"/>
        </w:rPr>
        <w:t>Rodríguez</w:t>
      </w:r>
      <w:proofErr w:type="spellEnd"/>
      <w:r w:rsidRPr="00DE1B8E">
        <w:rPr>
          <w:rFonts w:ascii="Times" w:hAnsi="Times"/>
        </w:rPr>
        <w:t xml:space="preserve"> et al., 1990) and gamma distribution parameter approximated with four categories in all analyses</w:t>
      </w:r>
      <w:ins w:id="24" w:author="Nicolas Magain" w:date="2014-10-09T22:37:00Z">
        <w:r w:rsidR="00F82E05" w:rsidRPr="00DE1B8E">
          <w:rPr>
            <w:rFonts w:ascii="Times" w:hAnsi="Times"/>
          </w:rPr>
          <w:t xml:space="preserve">. </w:t>
        </w:r>
      </w:ins>
      <w:r w:rsidR="00F82E05" w:rsidRPr="00DE1B8E">
        <w:rPr>
          <w:rFonts w:ascii="Times" w:hAnsi="Times"/>
        </w:rPr>
        <w:t xml:space="preserve">Phylogenetic relationships that received bootstrap values of 70% and above were considered highly </w:t>
      </w:r>
      <w:commentRangeStart w:id="25"/>
      <w:r w:rsidR="00F82E05" w:rsidRPr="00DE1B8E">
        <w:rPr>
          <w:rFonts w:ascii="Times" w:hAnsi="Times"/>
        </w:rPr>
        <w:t>supported</w:t>
      </w:r>
      <w:commentRangeEnd w:id="25"/>
      <w:r w:rsidR="00F82E05" w:rsidRPr="00DE1B8E">
        <w:rPr>
          <w:rStyle w:val="CommentReference"/>
          <w:rFonts w:ascii="Times" w:eastAsia="Times New Roman" w:hAnsi="Times" w:cs="Times New Roman"/>
          <w:sz w:val="24"/>
          <w:szCs w:val="24"/>
        </w:rPr>
        <w:commentReference w:id="25"/>
      </w:r>
      <w:proofErr w:type="gramStart"/>
      <w:r w:rsidR="00F82E05" w:rsidRPr="00DE1B8E">
        <w:rPr>
          <w:rFonts w:ascii="Times" w:hAnsi="Times"/>
        </w:rPr>
        <w:t>.</w:t>
      </w:r>
      <w:r w:rsidRPr="00DE1B8E">
        <w:rPr>
          <w:rFonts w:ascii="Times" w:hAnsi="Times"/>
        </w:rPr>
        <w:t>.</w:t>
      </w:r>
      <w:proofErr w:type="gramEnd"/>
      <w:r w:rsidRPr="00DE1B8E">
        <w:rPr>
          <w:rFonts w:ascii="Times" w:hAnsi="Times"/>
        </w:rPr>
        <w:t xml:space="preserve"> We also generated phylogenetic trees on the concatenated datasets, using the same settings as above, and the best schemes determined by </w:t>
      </w:r>
      <w:proofErr w:type="spellStart"/>
      <w:r w:rsidRPr="00DE1B8E">
        <w:rPr>
          <w:rFonts w:ascii="Times" w:hAnsi="Times"/>
        </w:rPr>
        <w:t>PartitionFinder</w:t>
      </w:r>
      <w:proofErr w:type="spellEnd"/>
      <w:r w:rsidRPr="00DE1B8E">
        <w:rPr>
          <w:rFonts w:ascii="Times" w:hAnsi="Times"/>
        </w:rPr>
        <w:t xml:space="preserve"> to partition the data.</w:t>
      </w:r>
    </w:p>
    <w:p w14:paraId="10A50048" w14:textId="0815CA4B" w:rsidR="00F7586A" w:rsidRPr="00DE1B8E" w:rsidRDefault="00F7586A" w:rsidP="00F7586A">
      <w:pPr>
        <w:rPr>
          <w:rFonts w:ascii="Times" w:hAnsi="Times"/>
        </w:rPr>
      </w:pPr>
      <w:r w:rsidRPr="00DE1B8E">
        <w:rPr>
          <w:rFonts w:ascii="Times" w:hAnsi="Times"/>
        </w:rPr>
        <w:t xml:space="preserve">We </w:t>
      </w:r>
      <w:r w:rsidR="00573985" w:rsidRPr="00DE1B8E">
        <w:rPr>
          <w:rFonts w:ascii="Times" w:hAnsi="Times"/>
        </w:rPr>
        <w:t xml:space="preserve">generated </w:t>
      </w:r>
      <w:r w:rsidRPr="00DE1B8E">
        <w:rPr>
          <w:rFonts w:ascii="Times" w:hAnsi="Times"/>
        </w:rPr>
        <w:t xml:space="preserve">50% consensus </w:t>
      </w:r>
      <w:proofErr w:type="spellStart"/>
      <w:r w:rsidRPr="00DE1B8E">
        <w:rPr>
          <w:rFonts w:ascii="Times" w:hAnsi="Times"/>
        </w:rPr>
        <w:t>phylograms</w:t>
      </w:r>
      <w:proofErr w:type="spellEnd"/>
      <w:r w:rsidRPr="00DE1B8E">
        <w:rPr>
          <w:rFonts w:ascii="Times" w:hAnsi="Times"/>
        </w:rPr>
        <w:t xml:space="preserve"> </w:t>
      </w:r>
      <w:r w:rsidR="00573985" w:rsidRPr="00DE1B8E">
        <w:rPr>
          <w:rFonts w:ascii="Times" w:hAnsi="Times"/>
        </w:rPr>
        <w:t xml:space="preserve">with </w:t>
      </w:r>
      <w:proofErr w:type="spellStart"/>
      <w:r w:rsidRPr="00DE1B8E">
        <w:rPr>
          <w:rFonts w:ascii="Times" w:hAnsi="Times"/>
        </w:rPr>
        <w:t>MrBayes</w:t>
      </w:r>
      <w:proofErr w:type="spellEnd"/>
      <w:r w:rsidRPr="00DE1B8E">
        <w:rPr>
          <w:rFonts w:ascii="Times" w:hAnsi="Times"/>
        </w:rPr>
        <w:t xml:space="preserve"> v. 3.2.2 </w:t>
      </w:r>
      <w:r w:rsidRPr="00DE1B8E">
        <w:rPr>
          <w:rFonts w:ascii="Times" w:hAnsi="Times"/>
        </w:rPr>
        <w:fldChar w:fldCharType="begin"/>
      </w:r>
      <w:r w:rsidRPr="00DE1B8E">
        <w:rPr>
          <w:rFonts w:ascii="Times" w:hAnsi="Times"/>
        </w:rPr>
        <w:instrText xml:space="preserve"> ADDIN EN.CITE &lt;EndNote&gt;&lt;Cite&gt;&lt;Author&gt;Huelsenbeck&lt;/Author&gt;&lt;Year&gt;2001&lt;/Year&gt;&lt;RecNum&gt;17&lt;/RecNum&gt;&lt;DisplayText&gt;(Huelsenbeck and Ronquist, 2001)&lt;/DisplayText&gt;&lt;record&gt;&lt;rec-number&gt;17&lt;/rec-number&gt;&lt;foreign-keys&gt;&lt;key app="EN" db-id="a59rswxsaesrv4ee09rv9stkawvazeesst20" timestamp="1409839630"&gt;17&lt;/key&gt;&lt;/foreign-keys&gt;&lt;ref-type name="Journal Article"&gt;17&lt;/ref-type&gt;&lt;contributors&gt;&lt;authors&gt;&lt;author&gt;Huelsenbeck, John P.&lt;/author&gt;&lt;author&gt;Ronquist, Fredrik&lt;/author&gt;&lt;/authors&gt;&lt;/contributors&gt;&lt;titles&gt;&lt;title&gt;MRBAYES: Bayesian inference of phylogenetic trees&lt;/title&gt;&lt;secondary-title&gt;Bioinformatics&lt;/secondary-title&gt;&lt;/titles&gt;&lt;periodical&gt;&lt;full-title&gt;Bioinformatics&lt;/full-title&gt;&lt;/periodical&gt;&lt;pages&gt;754-755&lt;/pages&gt;&lt;volume&gt;17&lt;/volume&gt;&lt;number&gt;8&lt;/number&gt;&lt;dates&gt;&lt;year&gt;2001&lt;/year&gt;&lt;/dates&gt;&lt;isbn&gt;1367-4803&lt;/isbn&gt;&lt;urls&gt;&lt;/urls&gt;&lt;/record&gt;&lt;/Cite&gt;&lt;/EndNote&gt;</w:instrText>
      </w:r>
      <w:r w:rsidRPr="00DE1B8E">
        <w:rPr>
          <w:rFonts w:ascii="Times" w:hAnsi="Times"/>
        </w:rPr>
        <w:fldChar w:fldCharType="separate"/>
      </w:r>
      <w:r w:rsidRPr="00DE1B8E">
        <w:rPr>
          <w:rFonts w:ascii="Times" w:hAnsi="Times"/>
          <w:noProof/>
        </w:rPr>
        <w:t>(Huelsenbeck and Ronquist, 2001)</w:t>
      </w:r>
      <w:r w:rsidRPr="00DE1B8E">
        <w:rPr>
          <w:rFonts w:ascii="Times" w:hAnsi="Times"/>
        </w:rPr>
        <w:fldChar w:fldCharType="end"/>
      </w:r>
      <w:r w:rsidRPr="00DE1B8E">
        <w:rPr>
          <w:rFonts w:ascii="Times" w:hAnsi="Times"/>
        </w:rPr>
        <w:t xml:space="preserve"> on the CIPRES portal using the best BIC scheme determined by </w:t>
      </w:r>
      <w:proofErr w:type="spellStart"/>
      <w:r w:rsidRPr="00DE1B8E">
        <w:rPr>
          <w:rFonts w:ascii="Times" w:hAnsi="Times"/>
        </w:rPr>
        <w:t>PartitionFinder</w:t>
      </w:r>
      <w:proofErr w:type="spellEnd"/>
      <w:r w:rsidRPr="00DE1B8E">
        <w:rPr>
          <w:rFonts w:ascii="Times" w:hAnsi="Times"/>
        </w:rPr>
        <w:t xml:space="preserve"> to partition the data and determine the substitution models</w:t>
      </w:r>
      <w:r w:rsidR="00573985" w:rsidRPr="00DE1B8E">
        <w:rPr>
          <w:rFonts w:ascii="Times" w:hAnsi="Times"/>
        </w:rPr>
        <w:t>;</w:t>
      </w:r>
      <w:r w:rsidRPr="00DE1B8E">
        <w:rPr>
          <w:rFonts w:ascii="Times" w:hAnsi="Times"/>
        </w:rPr>
        <w:t xml:space="preserve"> </w:t>
      </w:r>
      <w:r w:rsidR="00573985" w:rsidRPr="00DE1B8E">
        <w:rPr>
          <w:rFonts w:ascii="Times" w:hAnsi="Times"/>
        </w:rPr>
        <w:t xml:space="preserve">completing </w:t>
      </w:r>
      <w:r w:rsidRPr="00DE1B8E">
        <w:rPr>
          <w:rFonts w:ascii="Times" w:hAnsi="Times"/>
        </w:rPr>
        <w:t xml:space="preserve">15 million generations for </w:t>
      </w:r>
      <w:r w:rsidR="00573985" w:rsidRPr="00DE1B8E">
        <w:rPr>
          <w:rFonts w:ascii="Times" w:hAnsi="Times"/>
        </w:rPr>
        <w:t>each clade</w:t>
      </w:r>
      <w:r w:rsidRPr="00DE1B8E">
        <w:rPr>
          <w:rFonts w:ascii="Times" w:hAnsi="Times"/>
        </w:rPr>
        <w:t>,</w:t>
      </w:r>
      <w:r w:rsidR="00573985" w:rsidRPr="00DE1B8E">
        <w:rPr>
          <w:rFonts w:ascii="Times" w:hAnsi="Times"/>
        </w:rPr>
        <w:t xml:space="preserve"> </w:t>
      </w:r>
      <w:r w:rsidRPr="00DE1B8E">
        <w:rPr>
          <w:rFonts w:ascii="Times" w:hAnsi="Times"/>
        </w:rPr>
        <w:t>and 25 million generations for the whole Section</w:t>
      </w:r>
      <w:r w:rsidR="00573985" w:rsidRPr="00DE1B8E">
        <w:rPr>
          <w:rFonts w:ascii="Times" w:hAnsi="Times"/>
        </w:rPr>
        <w:t>;</w:t>
      </w:r>
      <w:r w:rsidR="000201A6" w:rsidRPr="00DE1B8E">
        <w:rPr>
          <w:rFonts w:ascii="Times" w:hAnsi="Times"/>
        </w:rPr>
        <w:t xml:space="preserve"> </w:t>
      </w:r>
      <w:r w:rsidRPr="00DE1B8E">
        <w:rPr>
          <w:rFonts w:ascii="Times" w:hAnsi="Times"/>
        </w:rPr>
        <w:t>with 2 runs of 4 chains (3 cold chains and a heated one) each</w:t>
      </w:r>
      <w:r w:rsidR="000201A6" w:rsidRPr="00DE1B8E">
        <w:rPr>
          <w:rFonts w:ascii="Times" w:hAnsi="Times"/>
        </w:rPr>
        <w:t xml:space="preserve">; </w:t>
      </w:r>
      <w:r w:rsidRPr="00DE1B8E">
        <w:rPr>
          <w:rFonts w:ascii="Times" w:hAnsi="Times"/>
        </w:rPr>
        <w:t>sampling every 1000th generation</w:t>
      </w:r>
      <w:r w:rsidR="000201A6" w:rsidRPr="00DE1B8E">
        <w:rPr>
          <w:rFonts w:ascii="Times" w:hAnsi="Times"/>
        </w:rPr>
        <w:t>;</w:t>
      </w:r>
      <w:r w:rsidRPr="00DE1B8E">
        <w:rPr>
          <w:rFonts w:ascii="Times" w:hAnsi="Times"/>
        </w:rPr>
        <w:t xml:space="preserve"> and discarding the 25% first trees as burn-in.</w:t>
      </w:r>
    </w:p>
    <w:p w14:paraId="250884C1" w14:textId="77777777" w:rsidR="00F7586A" w:rsidRPr="00DE1B8E" w:rsidRDefault="00F7586A" w:rsidP="00F7586A">
      <w:pPr>
        <w:rPr>
          <w:rFonts w:ascii="Times" w:hAnsi="Times"/>
        </w:rPr>
      </w:pPr>
    </w:p>
    <w:p w14:paraId="64B5AA12" w14:textId="692B2B63" w:rsidR="00F7586A" w:rsidRPr="00DE1B8E" w:rsidRDefault="00F7586A" w:rsidP="00D3119C">
      <w:pPr>
        <w:rPr>
          <w:rFonts w:ascii="Times" w:hAnsi="Times"/>
        </w:rPr>
      </w:pPr>
      <w:r w:rsidRPr="00DE1B8E">
        <w:rPr>
          <w:rFonts w:ascii="Times" w:hAnsi="Times"/>
        </w:rPr>
        <w:t xml:space="preserve">We </w:t>
      </w:r>
      <w:r w:rsidR="00F95E33" w:rsidRPr="00DE1B8E">
        <w:rPr>
          <w:rFonts w:ascii="Times" w:hAnsi="Times"/>
        </w:rPr>
        <w:t>generated</w:t>
      </w:r>
      <w:r w:rsidRPr="00DE1B8E">
        <w:rPr>
          <w:rFonts w:ascii="Times" w:hAnsi="Times"/>
        </w:rPr>
        <w:t xml:space="preserve"> chronograms for the </w:t>
      </w:r>
      <w:proofErr w:type="spellStart"/>
      <w:r w:rsidRPr="00DE1B8E">
        <w:rPr>
          <w:rFonts w:ascii="Times" w:hAnsi="Times"/>
        </w:rPr>
        <w:t>Dolichorhizoid</w:t>
      </w:r>
      <w:proofErr w:type="spellEnd"/>
      <w:r w:rsidRPr="00DE1B8E">
        <w:rPr>
          <w:rFonts w:ascii="Times" w:hAnsi="Times"/>
        </w:rPr>
        <w:t xml:space="preserve"> and </w:t>
      </w:r>
      <w:proofErr w:type="spellStart"/>
      <w:r w:rsidRPr="00DE1B8E">
        <w:rPr>
          <w:rFonts w:ascii="Times" w:hAnsi="Times"/>
        </w:rPr>
        <w:t>Scabrosoid</w:t>
      </w:r>
      <w:proofErr w:type="spellEnd"/>
      <w:r w:rsidRPr="00DE1B8E">
        <w:rPr>
          <w:rFonts w:ascii="Times" w:hAnsi="Times"/>
        </w:rPr>
        <w:t xml:space="preserve"> clades with BEAST v. 1.8 </w:t>
      </w:r>
      <w:r w:rsidRPr="00DE1B8E">
        <w:rPr>
          <w:rFonts w:ascii="Times" w:hAnsi="Times"/>
        </w:rPr>
        <w:fldChar w:fldCharType="begin"/>
      </w:r>
      <w:r w:rsidRPr="00DE1B8E">
        <w:rPr>
          <w:rFonts w:ascii="Times" w:hAnsi="Times"/>
        </w:rPr>
        <w:instrText xml:space="preserve"> ADDIN EN.CITE &lt;EndNote&gt;&lt;Cite&gt;&lt;Author&gt;Drummond&lt;/Author&gt;&lt;Year&gt;2007&lt;/Year&gt;&lt;RecNum&gt;18&lt;/RecNum&gt;&lt;DisplayText&gt;(Drummond and Rambaut, 2007)&lt;/DisplayText&gt;&lt;record&gt;&lt;rec-number&gt;18&lt;/rec-number&gt;&lt;foreign-keys&gt;&lt;key app="EN" db-id="a59rswxsaesrv4ee09rv9stkawvazeesst20" timestamp="1409839808"&gt;18&lt;/key&gt;&lt;/foreign-keys&gt;&lt;ref-type name="Journal Article"&gt;17&lt;/ref-type&gt;&lt;contributors&gt;&lt;authors&gt;&lt;author&gt;Drummond, Alexei J&lt;/author&gt;&lt;author&gt;Rambaut, Andrew&lt;/author&gt;&lt;/authors&gt;&lt;/contributors&gt;&lt;titles&gt;&lt;title&gt;BEAST: Bayesian evolutionary analysis by sampling trees&lt;/title&gt;&lt;secondary-title&gt;BMC evolutionary biology&lt;/secondary-title&gt;&lt;/titles&gt;&lt;periodical&gt;&lt;full-title&gt;BMC evolutionary biology&lt;/full-title&gt;&lt;/periodical&gt;&lt;pages&gt;214&lt;/pages&gt;&lt;volume&gt;7&lt;/volume&gt;&lt;number&gt;1&lt;/number&gt;&lt;dates&gt;&lt;year&gt;2007&lt;/year&gt;&lt;/dates&gt;&lt;isbn&gt;1471-2148&lt;/isbn&gt;&lt;urls&gt;&lt;/urls&gt;&lt;/record&gt;&lt;/Cite&gt;&lt;/EndNote&gt;</w:instrText>
      </w:r>
      <w:r w:rsidRPr="00DE1B8E">
        <w:rPr>
          <w:rFonts w:ascii="Times" w:hAnsi="Times"/>
        </w:rPr>
        <w:fldChar w:fldCharType="separate"/>
      </w:r>
      <w:r w:rsidRPr="00DE1B8E">
        <w:rPr>
          <w:rFonts w:ascii="Times" w:hAnsi="Times"/>
          <w:noProof/>
        </w:rPr>
        <w:t>(Drummond and Rambaut, 2007)</w:t>
      </w:r>
      <w:r w:rsidRPr="00DE1B8E">
        <w:rPr>
          <w:rFonts w:ascii="Times" w:hAnsi="Times"/>
        </w:rPr>
        <w:fldChar w:fldCharType="end"/>
      </w:r>
      <w:r w:rsidRPr="00DE1B8E">
        <w:rPr>
          <w:rFonts w:ascii="Times" w:hAnsi="Times"/>
        </w:rPr>
        <w:t xml:space="preserve"> as implemented on the CIPRES portal</w:t>
      </w:r>
      <w:r w:rsidR="00F95E33" w:rsidRPr="00DE1B8E">
        <w:rPr>
          <w:rFonts w:ascii="Times" w:hAnsi="Times"/>
        </w:rPr>
        <w:t xml:space="preserve"> by completing </w:t>
      </w:r>
      <w:r w:rsidRPr="00DE1B8E">
        <w:rPr>
          <w:rFonts w:ascii="Times" w:hAnsi="Times"/>
        </w:rPr>
        <w:t>50 million generations</w:t>
      </w:r>
      <w:r w:rsidR="00AE417E" w:rsidRPr="00DE1B8E">
        <w:rPr>
          <w:rFonts w:ascii="Times" w:hAnsi="Times"/>
        </w:rPr>
        <w:t xml:space="preserve"> and</w:t>
      </w:r>
      <w:r w:rsidRPr="00DE1B8E">
        <w:rPr>
          <w:rFonts w:ascii="Times" w:hAnsi="Times"/>
        </w:rPr>
        <w:t xml:space="preserve"> discarding 20% of the trees as burn-in. For the concatenated datasets, we used the best BIC scheme determined by </w:t>
      </w:r>
      <w:proofErr w:type="spellStart"/>
      <w:r w:rsidRPr="00DE1B8E">
        <w:rPr>
          <w:rFonts w:ascii="Times" w:hAnsi="Times"/>
        </w:rPr>
        <w:t>PartitionFinder</w:t>
      </w:r>
      <w:proofErr w:type="spellEnd"/>
      <w:r w:rsidRPr="00DE1B8E">
        <w:rPr>
          <w:rFonts w:ascii="Times" w:hAnsi="Times"/>
        </w:rPr>
        <w:t xml:space="preserve"> to partition the data and determine the substitution models. For single-loci analyses on the </w:t>
      </w:r>
      <w:proofErr w:type="spellStart"/>
      <w:r w:rsidRPr="00DE1B8E">
        <w:rPr>
          <w:rFonts w:ascii="Times" w:hAnsi="Times"/>
        </w:rPr>
        <w:t>Dolichorhizoid</w:t>
      </w:r>
      <w:proofErr w:type="spellEnd"/>
      <w:r w:rsidRPr="00DE1B8E">
        <w:rPr>
          <w:rFonts w:ascii="Times" w:hAnsi="Times"/>
        </w:rPr>
        <w:t xml:space="preserve"> and the </w:t>
      </w:r>
      <w:proofErr w:type="spellStart"/>
      <w:r w:rsidRPr="00DE1B8E">
        <w:rPr>
          <w:rFonts w:ascii="Times" w:hAnsi="Times"/>
        </w:rPr>
        <w:t>Scabrosoid</w:t>
      </w:r>
      <w:proofErr w:type="spellEnd"/>
      <w:r w:rsidRPr="00DE1B8E">
        <w:rPr>
          <w:rFonts w:ascii="Times" w:hAnsi="Times"/>
        </w:rPr>
        <w:t xml:space="preserve"> clade, we applied the substitution models determined by </w:t>
      </w:r>
      <w:proofErr w:type="spellStart"/>
      <w:r w:rsidRPr="00DE1B8E">
        <w:rPr>
          <w:rFonts w:ascii="Times" w:hAnsi="Times"/>
        </w:rPr>
        <w:t>MrModelTest</w:t>
      </w:r>
      <w:proofErr w:type="spellEnd"/>
      <w:r w:rsidRPr="00DE1B8E">
        <w:rPr>
          <w:rFonts w:ascii="Times" w:hAnsi="Times"/>
        </w:rPr>
        <w:t>.</w:t>
      </w:r>
      <w:r w:rsidR="00AE417E" w:rsidRPr="00DE1B8E">
        <w:rPr>
          <w:rFonts w:ascii="Times" w:hAnsi="Times"/>
        </w:rPr>
        <w:t xml:space="preserve"> </w:t>
      </w:r>
      <w:r w:rsidRPr="00DE1B8E">
        <w:rPr>
          <w:rFonts w:ascii="Times" w:hAnsi="Times"/>
        </w:rPr>
        <w:t xml:space="preserve">The concatenated and single-locus BEAST analyses on the </w:t>
      </w:r>
      <w:proofErr w:type="spellStart"/>
      <w:r w:rsidRPr="00DE1B8E">
        <w:rPr>
          <w:rFonts w:ascii="Times" w:hAnsi="Times"/>
        </w:rPr>
        <w:t>Scabrosoid</w:t>
      </w:r>
      <w:proofErr w:type="spellEnd"/>
      <w:r w:rsidRPr="00DE1B8E">
        <w:rPr>
          <w:rFonts w:ascii="Times" w:hAnsi="Times"/>
        </w:rPr>
        <w:t xml:space="preserve"> clade were performed using a strict molecular clock. For the </w:t>
      </w:r>
      <w:proofErr w:type="spellStart"/>
      <w:r w:rsidRPr="00DE1B8E">
        <w:rPr>
          <w:rFonts w:ascii="Times" w:hAnsi="Times"/>
        </w:rPr>
        <w:t>Dolichorhizoid</w:t>
      </w:r>
      <w:proofErr w:type="spellEnd"/>
      <w:r w:rsidRPr="00DE1B8E">
        <w:rPr>
          <w:rFonts w:ascii="Times" w:hAnsi="Times"/>
        </w:rPr>
        <w:t xml:space="preserve"> clade, the concatenated analysis, as well as the single-locus analysis on ß-tubulin were performed with a lognormal relaxed clock, while the </w:t>
      </w:r>
      <w:proofErr w:type="gramStart"/>
      <w:r w:rsidR="00AE417E" w:rsidRPr="00DE1B8E">
        <w:rPr>
          <w:rFonts w:ascii="Times" w:hAnsi="Times"/>
        </w:rPr>
        <w:t xml:space="preserve">remaining  </w:t>
      </w:r>
      <w:r w:rsidRPr="00DE1B8E">
        <w:rPr>
          <w:rFonts w:ascii="Times" w:hAnsi="Times"/>
        </w:rPr>
        <w:t>analyses</w:t>
      </w:r>
      <w:proofErr w:type="gramEnd"/>
      <w:r w:rsidRPr="00DE1B8E">
        <w:rPr>
          <w:rFonts w:ascii="Times" w:hAnsi="Times"/>
        </w:rPr>
        <w:t xml:space="preserve"> were performed with a strict clock. Convergence of Bayesian results was explored using Tracer v. 1.5 </w:t>
      </w:r>
      <w:r w:rsidRPr="00DE1B8E">
        <w:rPr>
          <w:rFonts w:ascii="Times" w:hAnsi="Times"/>
        </w:rPr>
        <w:fldChar w:fldCharType="begin"/>
      </w:r>
      <w:r w:rsidRPr="00DE1B8E">
        <w:rPr>
          <w:rFonts w:ascii="Times" w:hAnsi="Times"/>
        </w:rPr>
        <w:instrText xml:space="preserve"> ADDIN EN.CITE &lt;EndNote&gt;&lt;Cite&gt;&lt;Author&gt;Rambaut&lt;/Author&gt;&lt;Year&gt;2003&lt;/Year&gt;&lt;RecNum&gt;25&lt;/RecNum&gt;&lt;DisplayText&gt;(Rambaut and Drummond, 2003)&lt;/DisplayText&gt;&lt;record&gt;&lt;rec-number&gt;25&lt;/rec-number&gt;&lt;foreign-keys&gt;&lt;key app="EN" db-id="a59rswxsaesrv4ee09rv9stkawvazeesst20" timestamp="1410187705"&gt;25&lt;/key&gt;&lt;/foreign-keys&gt;&lt;ref-type name="Generic"&gt;13&lt;/ref-type&gt;&lt;contributors&gt;&lt;authors&gt;&lt;author&gt;Rambaut, A&lt;/author&gt;&lt;author&gt;Drummond, A&lt;/author&gt;&lt;/authors&gt;&lt;/contributors&gt;&lt;titles&gt;&lt;title&gt;Tracer: a program for analysing results from Bayesian MCMC programs such as BEAST &amp;amp; MrBayes&lt;/title&gt;&lt;/titles&gt;&lt;dates&gt;&lt;year&gt;2003&lt;/year&gt;&lt;/dates&gt;&lt;publisher&gt;Oxford, UK. http://evolve. zoo. ox. ac. uk/software. html&lt;/publisher&gt;&lt;urls&gt;&lt;/urls&gt;&lt;/record&gt;&lt;/Cite&gt;&lt;/EndNote&gt;</w:instrText>
      </w:r>
      <w:r w:rsidRPr="00DE1B8E">
        <w:rPr>
          <w:rFonts w:ascii="Times" w:hAnsi="Times"/>
        </w:rPr>
        <w:fldChar w:fldCharType="separate"/>
      </w:r>
      <w:r w:rsidRPr="00DE1B8E">
        <w:rPr>
          <w:rFonts w:ascii="Times" w:hAnsi="Times"/>
          <w:noProof/>
        </w:rPr>
        <w:t>(Rambaut and Drummond, 2003)</w:t>
      </w:r>
      <w:r w:rsidRPr="00DE1B8E">
        <w:rPr>
          <w:rFonts w:ascii="Times" w:hAnsi="Times"/>
        </w:rPr>
        <w:fldChar w:fldCharType="end"/>
      </w:r>
      <w:r w:rsidRPr="00DE1B8E">
        <w:rPr>
          <w:rFonts w:ascii="Times" w:hAnsi="Times"/>
        </w:rPr>
        <w:t xml:space="preserve"> and AWTY  </w:t>
      </w:r>
      <w:r w:rsidRPr="00DE1B8E">
        <w:rPr>
          <w:rFonts w:ascii="Times" w:hAnsi="Times"/>
        </w:rPr>
        <w:fldChar w:fldCharType="begin"/>
      </w:r>
      <w:r w:rsidRPr="00DE1B8E">
        <w:rPr>
          <w:rFonts w:ascii="Times" w:hAnsi="Times"/>
        </w:rPr>
        <w:instrText xml:space="preserve"> ADDIN EN.CITE &lt;EndNote&gt;&lt;Cite&gt;&lt;Author&gt;Nylander&lt;/Author&gt;&lt;Year&gt;2008&lt;/Year&gt;&lt;RecNum&gt;26&lt;/RecNum&gt;&lt;DisplayText&gt;(Nylander et al., 2008)&lt;/DisplayText&gt;&lt;record&gt;&lt;rec-number&gt;26&lt;/rec-number&gt;&lt;foreign-keys&gt;&lt;key app="EN" db-id="a59rswxsaesrv4ee09rv9stkawvazeesst20" timestamp="1410187737"&gt;26&lt;/key&gt;&lt;/foreign-keys&gt;&lt;ref-type name="Journal Article"&gt;17&lt;/ref-type&gt;&lt;contributors&gt;&lt;authors&gt;&lt;author&gt;Nylander, Johan AA&lt;/author&gt;&lt;author&gt;Wilgenbusch, James C&lt;/author&gt;&lt;author&gt;Warren, Dan L&lt;/author&gt;&lt;author&gt;Swofford, David L&lt;/author&gt;&lt;/authors&gt;&lt;/contributors&gt;&lt;titles&gt;&lt;title&gt;AWTY (are we there yet?): a system for graphical exploration of MCMC convergence in Bayesian phylogenetics&lt;/title&gt;&lt;secondary-title&gt;Bioinformatics&lt;/secondary-title&gt;&lt;/titles&gt;&lt;periodical&gt;&lt;full-title&gt;Bioinformatics&lt;/full-title&gt;&lt;/periodical&gt;&lt;pages&gt;581-583&lt;/pages&gt;&lt;volume&gt;24&lt;/volume&gt;&lt;number&gt;4&lt;/number&gt;&lt;dates&gt;&lt;year&gt;2008&lt;/year&gt;&lt;/dates&gt;&lt;isbn&gt;1367-4803&lt;/isbn&gt;&lt;urls&gt;&lt;/urls&gt;&lt;/record&gt;&lt;/Cite&gt;&lt;/EndNote&gt;</w:instrText>
      </w:r>
      <w:r w:rsidRPr="00DE1B8E">
        <w:rPr>
          <w:rFonts w:ascii="Times" w:hAnsi="Times"/>
        </w:rPr>
        <w:fldChar w:fldCharType="separate"/>
      </w:r>
      <w:r w:rsidRPr="00DE1B8E">
        <w:rPr>
          <w:rFonts w:ascii="Times" w:hAnsi="Times"/>
          <w:noProof/>
        </w:rPr>
        <w:t>(Nylander et al., 2008)</w:t>
      </w:r>
      <w:r w:rsidRPr="00DE1B8E">
        <w:rPr>
          <w:rFonts w:ascii="Times" w:hAnsi="Times"/>
        </w:rPr>
        <w:fldChar w:fldCharType="end"/>
      </w:r>
      <w:r w:rsidRPr="00DE1B8E">
        <w:rPr>
          <w:rFonts w:ascii="Times" w:hAnsi="Times"/>
        </w:rPr>
        <w:t xml:space="preserve"> as implemented on the portal http://king2.scs.fsu.edu/CEBProjects/awty/.</w:t>
      </w:r>
    </w:p>
    <w:p w14:paraId="284A6DDA" w14:textId="77777777" w:rsidR="00F7586A" w:rsidRPr="00DE1B8E" w:rsidRDefault="00F7586A" w:rsidP="00F7586A">
      <w:pPr>
        <w:pStyle w:val="Heading3"/>
        <w:rPr>
          <w:rFonts w:ascii="Times" w:hAnsi="Times"/>
        </w:rPr>
      </w:pPr>
      <w:r w:rsidRPr="00DE1B8E">
        <w:rPr>
          <w:rFonts w:ascii="Times" w:hAnsi="Times"/>
        </w:rPr>
        <w:t xml:space="preserve">Pairwise distances </w:t>
      </w:r>
    </w:p>
    <w:p w14:paraId="4A64FA98" w14:textId="77777777" w:rsidR="00F7586A" w:rsidRPr="00DE1B8E" w:rsidRDefault="00F7586A" w:rsidP="00F7586A">
      <w:pPr>
        <w:rPr>
          <w:rFonts w:ascii="Times" w:hAnsi="Times"/>
        </w:rPr>
      </w:pPr>
    </w:p>
    <w:p w14:paraId="3C0320A8" w14:textId="382C67FB" w:rsidR="00F7586A" w:rsidRPr="00DE1B8E" w:rsidRDefault="00B778AF" w:rsidP="00D3119C">
      <w:pPr>
        <w:rPr>
          <w:rFonts w:ascii="Times" w:hAnsi="Times"/>
        </w:rPr>
      </w:pPr>
      <w:r w:rsidRPr="00DE1B8E">
        <w:rPr>
          <w:rFonts w:ascii="Times" w:hAnsi="Times"/>
        </w:rPr>
        <w:t xml:space="preserve">For the </w:t>
      </w:r>
      <w:proofErr w:type="spellStart"/>
      <w:r w:rsidRPr="00DE1B8E">
        <w:rPr>
          <w:rFonts w:ascii="Times" w:hAnsi="Times"/>
        </w:rPr>
        <w:t>Scabrosoid</w:t>
      </w:r>
      <w:proofErr w:type="spellEnd"/>
      <w:r w:rsidRPr="00DE1B8E">
        <w:rPr>
          <w:rFonts w:ascii="Times" w:hAnsi="Times"/>
        </w:rPr>
        <w:t xml:space="preserve"> and the </w:t>
      </w:r>
      <w:proofErr w:type="spellStart"/>
      <w:r w:rsidRPr="00DE1B8E">
        <w:rPr>
          <w:rFonts w:ascii="Times" w:hAnsi="Times"/>
        </w:rPr>
        <w:t>Dolichorhizoid</w:t>
      </w:r>
      <w:proofErr w:type="spellEnd"/>
      <w:r w:rsidRPr="00DE1B8E">
        <w:rPr>
          <w:rFonts w:ascii="Times" w:hAnsi="Times"/>
        </w:rPr>
        <w:t xml:space="preserve"> clades, p</w:t>
      </w:r>
      <w:r w:rsidR="00F7586A" w:rsidRPr="00DE1B8E">
        <w:rPr>
          <w:rFonts w:ascii="Times" w:hAnsi="Times"/>
        </w:rPr>
        <w:t xml:space="preserve">airwise-distances between ITS sequences were computed </w:t>
      </w:r>
      <w:r w:rsidRPr="00DE1B8E">
        <w:rPr>
          <w:rFonts w:ascii="Times" w:hAnsi="Times"/>
        </w:rPr>
        <w:t xml:space="preserve">using PAUP v. 4.0a134 </w:t>
      </w:r>
      <w:r w:rsidRPr="00DE1B8E">
        <w:rPr>
          <w:rFonts w:ascii="Times" w:hAnsi="Times"/>
        </w:rPr>
        <w:fldChar w:fldCharType="begin"/>
      </w:r>
      <w:r w:rsidRPr="00DE1B8E">
        <w:rPr>
          <w:rFonts w:ascii="Times" w:hAnsi="Times"/>
        </w:rPr>
        <w:instrText xml:space="preserve"> ADDIN EN.CITE &lt;EndNote&gt;&lt;Cite&gt;&lt;Author&gt;Swofford&lt;/Author&gt;&lt;Year&gt;2003&lt;/Year&gt;&lt;RecNum&gt;21&lt;/RecNum&gt;&lt;DisplayText&gt;(Swofford, 2003)&lt;/DisplayText&gt;&lt;record&gt;&lt;rec-number&gt;21&lt;/rec-number&gt;&lt;foreign-keys&gt;&lt;key app="EN" db-id="a59rswxsaesrv4ee09rv9stkawvazeesst20" timestamp="1410174855"&gt;21&lt;/key&gt;&lt;/foreign-keys&gt;&lt;ref-type name="Journal Article"&gt;17&lt;/ref-type&gt;&lt;contributors&gt;&lt;authors&gt;&lt;author&gt;Swofford, David L&lt;/author&gt;&lt;/authors&gt;&lt;/contributors&gt;&lt;titles&gt;&lt;title&gt;{PAUP*. Phylogenetic analysis using parsimony (* and other methods). Version 4.}&lt;/title&gt;&lt;/titles&gt;&lt;dates&gt;&lt;year&gt;2003&lt;/year&gt;&lt;/dates&gt;&lt;urls&gt;&lt;/urls&gt;&lt;/record&gt;&lt;/Cite&gt;&lt;/EndNote&gt;</w:instrText>
      </w:r>
      <w:r w:rsidRPr="00DE1B8E">
        <w:rPr>
          <w:rFonts w:ascii="Times" w:hAnsi="Times"/>
        </w:rPr>
        <w:fldChar w:fldCharType="separate"/>
      </w:r>
      <w:r w:rsidRPr="00DE1B8E">
        <w:rPr>
          <w:rFonts w:ascii="Times" w:hAnsi="Times"/>
          <w:noProof/>
        </w:rPr>
        <w:t>(Swofford, 2003)</w:t>
      </w:r>
      <w:r w:rsidRPr="00DE1B8E">
        <w:rPr>
          <w:rFonts w:ascii="Times" w:hAnsi="Times"/>
        </w:rPr>
        <w:fldChar w:fldCharType="end"/>
      </w:r>
      <w:r w:rsidRPr="00DE1B8E">
        <w:rPr>
          <w:rFonts w:ascii="Times" w:hAnsi="Times"/>
        </w:rPr>
        <w:t>.</w:t>
      </w:r>
      <w:r w:rsidR="00F7586A" w:rsidRPr="00DE1B8E">
        <w:rPr>
          <w:rFonts w:ascii="Times" w:hAnsi="Times"/>
        </w:rPr>
        <w:t xml:space="preserve">These distances were used to generate a </w:t>
      </w:r>
      <w:proofErr w:type="spellStart"/>
      <w:r w:rsidR="00F7586A" w:rsidRPr="00DE1B8E">
        <w:rPr>
          <w:rFonts w:ascii="Times" w:hAnsi="Times"/>
        </w:rPr>
        <w:t>heatmap</w:t>
      </w:r>
      <w:proofErr w:type="spellEnd"/>
      <w:r w:rsidR="00F7586A" w:rsidRPr="00DE1B8E">
        <w:rPr>
          <w:rFonts w:ascii="Times" w:hAnsi="Times"/>
        </w:rPr>
        <w:t xml:space="preserve"> using R </w:t>
      </w:r>
      <w:r w:rsidR="00F7586A" w:rsidRPr="00DE1B8E">
        <w:rPr>
          <w:rFonts w:ascii="Times" w:hAnsi="Times"/>
        </w:rPr>
        <w:fldChar w:fldCharType="begin"/>
      </w:r>
      <w:r w:rsidR="00F7586A" w:rsidRPr="00DE1B8E">
        <w:rPr>
          <w:rFonts w:ascii="Times" w:hAnsi="Times"/>
        </w:rPr>
        <w:instrText xml:space="preserve"> ADDIN EN.CITE &lt;EndNote&gt;&lt;Cite ExcludeAuth="1"&gt;&lt;Author&gt;Development Core Team&lt;/Author&gt;&lt;Year&gt;2012&lt;/Year&gt;&lt;RecNum&gt;22&lt;/RecNum&gt;&lt;DisplayText&gt;(2012)&lt;/DisplayText&gt;&lt;record&gt;&lt;rec-number&gt;22&lt;/rec-number&gt;&lt;foreign-keys&gt;&lt;key app="EN" db-id="a59rswxsaesrv4ee09rv9stkawvazeesst20" timestamp="1410175010"&gt;22&lt;/key&gt;&lt;/foreign-keys&gt;&lt;ref-type name="Journal Article"&gt;17&lt;/ref-type&gt;&lt;contributors&gt;&lt;authors&gt;&lt;author&gt;Development Core Team, R&lt;/author&gt;&lt;/authors&gt;&lt;/contributors&gt;&lt;titles&gt;&lt;title&gt;R: A language and environment for statistical computing&lt;/title&gt;&lt;/titles&gt;&lt;dates&gt;&lt;year&gt;2012&lt;/year&gt;&lt;/dates&gt;&lt;urls&gt;&lt;/urls&gt;&lt;/record&gt;&lt;/Cite&gt;&lt;/EndNote&gt;</w:instrText>
      </w:r>
      <w:r w:rsidR="00F7586A" w:rsidRPr="00DE1B8E">
        <w:rPr>
          <w:rFonts w:ascii="Times" w:hAnsi="Times"/>
        </w:rPr>
        <w:fldChar w:fldCharType="separate"/>
      </w:r>
      <w:r w:rsidR="00F7586A" w:rsidRPr="00DE1B8E">
        <w:rPr>
          <w:rFonts w:ascii="Times" w:hAnsi="Times"/>
          <w:noProof/>
        </w:rPr>
        <w:t>(2012)</w:t>
      </w:r>
      <w:r w:rsidR="00F7586A" w:rsidRPr="00DE1B8E">
        <w:rPr>
          <w:rFonts w:ascii="Times" w:hAnsi="Times"/>
        </w:rPr>
        <w:fldChar w:fldCharType="end"/>
      </w:r>
      <w:r w:rsidR="00F7586A" w:rsidRPr="00DE1B8E">
        <w:rPr>
          <w:rFonts w:ascii="Times" w:hAnsi="Times"/>
        </w:rPr>
        <w:t xml:space="preserve"> package ggplot2 </w:t>
      </w:r>
      <w:r w:rsidR="00F7586A" w:rsidRPr="00DE1B8E">
        <w:rPr>
          <w:rFonts w:ascii="Times" w:hAnsi="Times"/>
        </w:rPr>
        <w:fldChar w:fldCharType="begin"/>
      </w:r>
      <w:r w:rsidR="00F7586A" w:rsidRPr="00DE1B8E">
        <w:rPr>
          <w:rFonts w:ascii="Times" w:hAnsi="Times"/>
        </w:rPr>
        <w:instrText xml:space="preserve"> ADDIN EN.CITE &lt;EndNote&gt;&lt;Cite&gt;&lt;Author&gt;Wickham&lt;/Author&gt;&lt;Year&gt;2009&lt;/Year&gt;&lt;RecNum&gt;23&lt;/RecNum&gt;&lt;DisplayText&gt;(Wickham, 2009)&lt;/DisplayText&gt;&lt;record&gt;&lt;rec-number&gt;23&lt;/rec-number&gt;&lt;foreign-keys&gt;&lt;key app="EN" db-id="a59rswxsaesrv4ee09rv9stkawvazeesst20" timestamp="1410175392"&gt;23&lt;/key&gt;&lt;/foreign-keys&gt;&lt;ref-type name="Book"&gt;6&lt;/ref-type&gt;&lt;contributors&gt;&lt;authors&gt;&lt;author&gt;Wickham, Hadley&lt;/author&gt;&lt;/authors&gt;&lt;/contributors&gt;&lt;titles&gt;&lt;title&gt;ggplot2: elegant graphics for data analysis&lt;/title&gt;&lt;/titles&gt;&lt;dates&gt;&lt;year&gt;2009&lt;/year&gt;&lt;/dates&gt;&lt;publisher&gt;Springer&lt;/publisher&gt;&lt;isbn&gt;0387981411&lt;/isbn&gt;&lt;urls&gt;&lt;/urls&gt;&lt;/record&gt;&lt;/Cite&gt;&lt;/EndNote&gt;</w:instrText>
      </w:r>
      <w:r w:rsidR="00F7586A" w:rsidRPr="00DE1B8E">
        <w:rPr>
          <w:rFonts w:ascii="Times" w:hAnsi="Times"/>
        </w:rPr>
        <w:fldChar w:fldCharType="separate"/>
      </w:r>
      <w:r w:rsidR="00F7586A" w:rsidRPr="00DE1B8E">
        <w:rPr>
          <w:rFonts w:ascii="Times" w:hAnsi="Times"/>
          <w:noProof/>
        </w:rPr>
        <w:t>(Wickham, 2009)</w:t>
      </w:r>
      <w:r w:rsidR="00F7586A" w:rsidRPr="00DE1B8E">
        <w:rPr>
          <w:rFonts w:ascii="Times" w:hAnsi="Times"/>
        </w:rPr>
        <w:fldChar w:fldCharType="end"/>
      </w:r>
      <w:r w:rsidR="00F7586A" w:rsidRPr="00DE1B8E">
        <w:rPr>
          <w:rFonts w:ascii="Times" w:hAnsi="Times"/>
        </w:rPr>
        <w:t>.</w:t>
      </w:r>
    </w:p>
    <w:p w14:paraId="5F08A9DE" w14:textId="77777777" w:rsidR="00F7586A" w:rsidRPr="00DE1B8E" w:rsidRDefault="00F7586A" w:rsidP="00F7586A">
      <w:pPr>
        <w:pStyle w:val="Heading3"/>
        <w:rPr>
          <w:rFonts w:ascii="Times" w:hAnsi="Times"/>
        </w:rPr>
      </w:pPr>
      <w:r w:rsidRPr="00DE1B8E">
        <w:rPr>
          <w:rFonts w:ascii="Times" w:hAnsi="Times"/>
        </w:rPr>
        <w:t>Species delimitation methods</w:t>
      </w:r>
    </w:p>
    <w:p w14:paraId="6A698582" w14:textId="7107664C" w:rsidR="00F7586A" w:rsidRPr="00DE1B8E" w:rsidRDefault="00F7586A" w:rsidP="00F7586A">
      <w:pPr>
        <w:pStyle w:val="Heading3"/>
        <w:rPr>
          <w:rFonts w:ascii="Times" w:hAnsi="Times"/>
        </w:rPr>
      </w:pPr>
      <w:proofErr w:type="spellStart"/>
      <w:r w:rsidRPr="00DE1B8E">
        <w:rPr>
          <w:rFonts w:ascii="Times" w:hAnsi="Times"/>
        </w:rPr>
        <w:t>Structurama</w:t>
      </w:r>
      <w:proofErr w:type="spellEnd"/>
    </w:p>
    <w:p w14:paraId="6D33C096" w14:textId="77777777" w:rsidR="00F7586A" w:rsidRPr="00DE1B8E" w:rsidRDefault="00F7586A" w:rsidP="00F7586A">
      <w:pPr>
        <w:rPr>
          <w:rFonts w:ascii="Times" w:hAnsi="Times"/>
        </w:rPr>
      </w:pPr>
    </w:p>
    <w:p w14:paraId="2060FD63" w14:textId="0E4C8244" w:rsidR="00F7586A" w:rsidRPr="00DE1B8E" w:rsidRDefault="008623FC" w:rsidP="00F7586A">
      <w:pPr>
        <w:rPr>
          <w:rFonts w:ascii="Times" w:hAnsi="Times"/>
        </w:rPr>
      </w:pPr>
      <w:ins w:id="26" w:author="Jolanta Miadlikowska" w:date="2014-10-08T14:11:00Z">
        <w:r w:rsidRPr="00DE1B8E">
          <w:rPr>
            <w:rFonts w:ascii="Times" w:hAnsi="Times"/>
          </w:rPr>
          <w:t xml:space="preserve">Using </w:t>
        </w:r>
        <w:proofErr w:type="spellStart"/>
        <w:r w:rsidRPr="00DE1B8E">
          <w:rPr>
            <w:rFonts w:ascii="Times" w:hAnsi="Times"/>
          </w:rPr>
          <w:t>Sequencher</w:t>
        </w:r>
        <w:proofErr w:type="spellEnd"/>
        <w:r w:rsidRPr="00DE1B8E">
          <w:rPr>
            <w:rFonts w:ascii="Times" w:hAnsi="Times"/>
          </w:rPr>
          <w:t xml:space="preserve">, </w:t>
        </w:r>
      </w:ins>
      <w:ins w:id="27" w:author="Jolanta Miadlikowska" w:date="2014-10-08T14:12:00Z">
        <w:r w:rsidRPr="00DE1B8E">
          <w:rPr>
            <w:rFonts w:ascii="Times" w:hAnsi="Times"/>
          </w:rPr>
          <w:t>f</w:t>
        </w:r>
      </w:ins>
      <w:r w:rsidR="00F7586A" w:rsidRPr="00DE1B8E">
        <w:rPr>
          <w:rFonts w:ascii="Times" w:hAnsi="Times"/>
        </w:rPr>
        <w:t xml:space="preserve">or each </w:t>
      </w:r>
      <w:ins w:id="28" w:author="Jolanta Miadlikowska" w:date="2014-10-08T14:08:00Z">
        <w:r w:rsidR="00C90BB4" w:rsidRPr="00DE1B8E">
          <w:rPr>
            <w:rFonts w:ascii="Times" w:hAnsi="Times"/>
          </w:rPr>
          <w:t>individual</w:t>
        </w:r>
      </w:ins>
      <w:ins w:id="29" w:author="Jolanta Miadlikowska" w:date="2014-10-08T14:09:00Z">
        <w:r w:rsidRPr="00DE1B8E">
          <w:rPr>
            <w:rFonts w:ascii="Times" w:hAnsi="Times"/>
          </w:rPr>
          <w:t xml:space="preserve"> we coded</w:t>
        </w:r>
      </w:ins>
      <w:ins w:id="30" w:author="Jolanta Miadlikowska" w:date="2014-10-08T14:08:00Z">
        <w:r w:rsidR="00C90BB4" w:rsidRPr="00DE1B8E">
          <w:rPr>
            <w:rFonts w:ascii="Times" w:hAnsi="Times"/>
          </w:rPr>
          <w:t xml:space="preserve"> </w:t>
        </w:r>
      </w:ins>
      <w:r w:rsidR="00F7586A" w:rsidRPr="00DE1B8E">
        <w:rPr>
          <w:rFonts w:ascii="Times" w:hAnsi="Times"/>
        </w:rPr>
        <w:t>allele</w:t>
      </w:r>
      <w:ins w:id="31" w:author="Jolanta Miadlikowska" w:date="2014-10-08T14:09:00Z">
        <w:r w:rsidRPr="00DE1B8E">
          <w:rPr>
            <w:rFonts w:ascii="Times" w:hAnsi="Times"/>
          </w:rPr>
          <w:t>s</w:t>
        </w:r>
      </w:ins>
      <w:r w:rsidR="00F7586A" w:rsidRPr="00DE1B8E">
        <w:rPr>
          <w:rFonts w:ascii="Times" w:hAnsi="Times"/>
        </w:rPr>
        <w:t xml:space="preserve"> </w:t>
      </w:r>
      <w:ins w:id="32" w:author="Jolanta Miadlikowska" w:date="2014-10-08T14:12:00Z">
        <w:r w:rsidRPr="00DE1B8E">
          <w:rPr>
            <w:rFonts w:ascii="Times" w:hAnsi="Times"/>
          </w:rPr>
          <w:t>represented in</w:t>
        </w:r>
      </w:ins>
      <w:r w:rsidR="00F7586A" w:rsidRPr="00DE1B8E">
        <w:rPr>
          <w:rFonts w:ascii="Times" w:hAnsi="Times"/>
        </w:rPr>
        <w:t xml:space="preserve"> </w:t>
      </w:r>
      <w:ins w:id="33" w:author="Jolanta Miadlikowska" w:date="2014-10-08T14:12:00Z">
        <w:r w:rsidRPr="00DE1B8E">
          <w:rPr>
            <w:rFonts w:ascii="Times" w:hAnsi="Times"/>
          </w:rPr>
          <w:t>each</w:t>
        </w:r>
      </w:ins>
      <w:r w:rsidR="00F7586A" w:rsidRPr="00DE1B8E">
        <w:rPr>
          <w:rFonts w:ascii="Times" w:hAnsi="Times"/>
        </w:rPr>
        <w:t xml:space="preserve"> </w:t>
      </w:r>
      <w:ins w:id="34" w:author="Jolanta Miadlikowska" w:date="2014-10-08T14:10:00Z">
        <w:r w:rsidRPr="00DE1B8E">
          <w:rPr>
            <w:rFonts w:ascii="Times" w:hAnsi="Times"/>
          </w:rPr>
          <w:t>locus sequenced</w:t>
        </w:r>
      </w:ins>
      <w:r w:rsidR="00F7586A" w:rsidRPr="00DE1B8E">
        <w:rPr>
          <w:rFonts w:ascii="Times" w:hAnsi="Times"/>
        </w:rPr>
        <w:t xml:space="preserve"> (</w:t>
      </w:r>
      <w:ins w:id="35" w:author="Jolanta Miadlikowska" w:date="2014-10-08T14:10:00Z">
        <w:r w:rsidRPr="00DE1B8E">
          <w:rPr>
            <w:rFonts w:ascii="Times" w:hAnsi="Times"/>
          </w:rPr>
          <w:t xml:space="preserve">eight loci for </w:t>
        </w:r>
      </w:ins>
      <w:proofErr w:type="spellStart"/>
      <w:r w:rsidR="00F7586A" w:rsidRPr="00DE1B8E">
        <w:rPr>
          <w:rFonts w:ascii="Times" w:hAnsi="Times"/>
        </w:rPr>
        <w:t>Dolichorhizoid</w:t>
      </w:r>
      <w:proofErr w:type="spellEnd"/>
      <w:r w:rsidR="00F7586A" w:rsidRPr="00DE1B8E">
        <w:rPr>
          <w:rFonts w:ascii="Times" w:hAnsi="Times"/>
        </w:rPr>
        <w:t xml:space="preserve"> clade</w:t>
      </w:r>
      <w:ins w:id="36" w:author="Jolanta Miadlikowska" w:date="2014-10-08T14:10:00Z">
        <w:r w:rsidRPr="00DE1B8E">
          <w:rPr>
            <w:rFonts w:ascii="Times" w:hAnsi="Times"/>
          </w:rPr>
          <w:t xml:space="preserve"> and seven loci </w:t>
        </w:r>
      </w:ins>
      <w:r w:rsidR="00F7586A" w:rsidRPr="00DE1B8E">
        <w:rPr>
          <w:rFonts w:ascii="Times" w:hAnsi="Times"/>
        </w:rPr>
        <w:t xml:space="preserve">for </w:t>
      </w:r>
      <w:proofErr w:type="spellStart"/>
      <w:r w:rsidR="00F7586A" w:rsidRPr="00DE1B8E">
        <w:rPr>
          <w:rFonts w:ascii="Times" w:hAnsi="Times"/>
        </w:rPr>
        <w:t>Scabrosoid</w:t>
      </w:r>
      <w:proofErr w:type="spellEnd"/>
      <w:r w:rsidR="00F7586A" w:rsidRPr="00DE1B8E">
        <w:rPr>
          <w:rFonts w:ascii="Times" w:hAnsi="Times"/>
        </w:rPr>
        <w:t xml:space="preserve"> clade) using 100% similarity as the criterion to collapse samples in a single allele. </w:t>
      </w:r>
      <w:ins w:id="37" w:author="Jolanta Miadlikowska" w:date="2014-10-08T14:13:00Z">
        <w:r w:rsidRPr="00DE1B8E">
          <w:rPr>
            <w:rFonts w:ascii="Times" w:hAnsi="Times"/>
          </w:rPr>
          <w:t xml:space="preserve"> </w:t>
        </w:r>
      </w:ins>
      <w:r w:rsidR="00F7586A" w:rsidRPr="00DE1B8E">
        <w:rPr>
          <w:rFonts w:ascii="Times" w:hAnsi="Times"/>
        </w:rPr>
        <w:t xml:space="preserve">We ran </w:t>
      </w:r>
      <w:proofErr w:type="spellStart"/>
      <w:r w:rsidR="00F7586A" w:rsidRPr="00DE1B8E">
        <w:rPr>
          <w:rFonts w:ascii="Times" w:hAnsi="Times"/>
        </w:rPr>
        <w:t>Structurama</w:t>
      </w:r>
      <w:proofErr w:type="spellEnd"/>
      <w:ins w:id="38" w:author="Nicolas Magain" w:date="2014-10-09T18:49:00Z">
        <w:r w:rsidR="00045D98" w:rsidRPr="00DE1B8E">
          <w:rPr>
            <w:rFonts w:ascii="Times" w:hAnsi="Times"/>
          </w:rPr>
          <w:t xml:space="preserve"> (</w:t>
        </w:r>
        <w:proofErr w:type="spellStart"/>
        <w:r w:rsidR="00045D98" w:rsidRPr="00DE1B8E">
          <w:rPr>
            <w:rFonts w:ascii="Times" w:hAnsi="Times"/>
          </w:rPr>
          <w:t>Huelsenbeck</w:t>
        </w:r>
        <w:proofErr w:type="spellEnd"/>
        <w:r w:rsidR="00045D98" w:rsidRPr="00DE1B8E">
          <w:rPr>
            <w:rFonts w:ascii="Times" w:hAnsi="Times"/>
          </w:rPr>
          <w:t xml:space="preserve"> et al. 2011)</w:t>
        </w:r>
      </w:ins>
      <w:r w:rsidR="00F7586A" w:rsidRPr="00DE1B8E">
        <w:rPr>
          <w:rFonts w:ascii="Times" w:hAnsi="Times"/>
        </w:rPr>
        <w:t xml:space="preserve"> for one million generations, sampling every 1000th generation and tested several gamma </w:t>
      </w:r>
      <w:proofErr w:type="spellStart"/>
      <w:r w:rsidR="00F7586A" w:rsidRPr="00DE1B8E">
        <w:rPr>
          <w:rFonts w:ascii="Times" w:hAnsi="Times"/>
        </w:rPr>
        <w:t>hyperpriors</w:t>
      </w:r>
      <w:proofErr w:type="spellEnd"/>
      <w:r w:rsidR="00F7586A" w:rsidRPr="00DE1B8E">
        <w:rPr>
          <w:rFonts w:ascii="Times" w:hAnsi="Times"/>
        </w:rPr>
        <w:t xml:space="preserve"> on the expected number of populations</w:t>
      </w:r>
      <w:ins w:id="39" w:author="Jolanta Miadlikowska" w:date="2014-10-08T14:15:00Z">
        <w:r w:rsidR="006F41C7" w:rsidRPr="00DE1B8E">
          <w:rPr>
            <w:rFonts w:ascii="Times" w:hAnsi="Times"/>
          </w:rPr>
          <w:t xml:space="preserve"> (a </w:t>
        </w:r>
      </w:ins>
      <w:r w:rsidR="00F7586A" w:rsidRPr="00DE1B8E">
        <w:rPr>
          <w:rFonts w:ascii="Times" w:hAnsi="Times"/>
        </w:rPr>
        <w:t>constant gamma scale of 1</w:t>
      </w:r>
      <w:ins w:id="40" w:author="Jolanta Miadlikowska" w:date="2014-10-08T14:15:00Z">
        <w:r w:rsidR="006F41C7" w:rsidRPr="00DE1B8E">
          <w:rPr>
            <w:rFonts w:ascii="Times" w:hAnsi="Times"/>
          </w:rPr>
          <w:t xml:space="preserve"> and</w:t>
        </w:r>
      </w:ins>
      <w:r w:rsidR="00104C7B">
        <w:rPr>
          <w:rFonts w:ascii="Times" w:hAnsi="Times"/>
        </w:rPr>
        <w:t xml:space="preserve"> </w:t>
      </w:r>
      <w:r w:rsidR="00F7586A" w:rsidRPr="00DE1B8E">
        <w:rPr>
          <w:rFonts w:ascii="Times" w:hAnsi="Times"/>
        </w:rPr>
        <w:t>gamma shape values</w:t>
      </w:r>
      <w:ins w:id="41" w:author="Nicolas Magain" w:date="2014-10-09T18:50:00Z">
        <w:r w:rsidR="00AB42C9" w:rsidRPr="00DE1B8E">
          <w:rPr>
            <w:rFonts w:ascii="Times" w:hAnsi="Times"/>
          </w:rPr>
          <w:t xml:space="preserve"> of</w:t>
        </w:r>
      </w:ins>
      <w:r w:rsidR="00F7586A" w:rsidRPr="00DE1B8E">
        <w:rPr>
          <w:rFonts w:ascii="Times" w:hAnsi="Times"/>
        </w:rPr>
        <w:t xml:space="preserve"> 3, 5, 8, 10, 12,</w:t>
      </w:r>
      <w:r w:rsidR="00104C7B">
        <w:rPr>
          <w:rFonts w:ascii="Times" w:hAnsi="Times"/>
        </w:rPr>
        <w:t xml:space="preserve"> </w:t>
      </w:r>
      <w:r w:rsidR="00F7586A" w:rsidRPr="00DE1B8E">
        <w:rPr>
          <w:rFonts w:ascii="Times" w:hAnsi="Times"/>
        </w:rPr>
        <w:t>15, 18, 22, 24, 27</w:t>
      </w:r>
      <w:ins w:id="42" w:author="Nicolas Magain" w:date="2014-10-09T18:50:00Z">
        <w:r w:rsidR="00AB42C9" w:rsidRPr="00DE1B8E">
          <w:rPr>
            <w:rFonts w:ascii="Times" w:hAnsi="Times"/>
          </w:rPr>
          <w:t xml:space="preserve"> and</w:t>
        </w:r>
      </w:ins>
      <w:r w:rsidR="00F7586A" w:rsidRPr="00DE1B8E">
        <w:rPr>
          <w:rFonts w:ascii="Times" w:hAnsi="Times"/>
        </w:rPr>
        <w:t xml:space="preserve"> 30</w:t>
      </w:r>
      <w:ins w:id="43" w:author="Nicolas Magain" w:date="2014-10-09T18:50:00Z">
        <w:r w:rsidR="00AB42C9" w:rsidRPr="00DE1B8E">
          <w:rPr>
            <w:rFonts w:ascii="Times" w:hAnsi="Times"/>
          </w:rPr>
          <w:t>, successively</w:t>
        </w:r>
      </w:ins>
      <w:ins w:id="44" w:author="Jolanta Miadlikowska" w:date="2014-10-08T14:15:00Z">
        <w:r w:rsidR="006F41C7" w:rsidRPr="00DE1B8E">
          <w:rPr>
            <w:rFonts w:ascii="Times" w:hAnsi="Times"/>
          </w:rPr>
          <w:t>)</w:t>
        </w:r>
      </w:ins>
      <w:r w:rsidR="00F7586A" w:rsidRPr="00DE1B8E">
        <w:rPr>
          <w:rFonts w:ascii="Times" w:hAnsi="Times"/>
        </w:rPr>
        <w:t>.</w:t>
      </w:r>
      <w:ins w:id="45" w:author="Jolanta Miadlikowska" w:date="2014-10-08T14:16:00Z">
        <w:r w:rsidR="00A36A32" w:rsidRPr="00DE1B8E">
          <w:rPr>
            <w:rFonts w:ascii="Times" w:hAnsi="Times"/>
          </w:rPr>
          <w:t xml:space="preserve"> </w:t>
        </w:r>
      </w:ins>
      <w:r w:rsidR="00F7586A" w:rsidRPr="00DE1B8E">
        <w:rPr>
          <w:rFonts w:ascii="Times" w:hAnsi="Times"/>
        </w:rPr>
        <w:t xml:space="preserve">We also tested the impact of each locus on </w:t>
      </w:r>
      <w:ins w:id="46" w:author="Jolanta Miadlikowska" w:date="2014-10-08T14:16:00Z">
        <w:r w:rsidR="00A36A32" w:rsidRPr="00DE1B8E">
          <w:rPr>
            <w:rFonts w:ascii="Times" w:hAnsi="Times"/>
          </w:rPr>
          <w:t xml:space="preserve">species </w:t>
        </w:r>
      </w:ins>
      <w:r w:rsidR="00F7586A" w:rsidRPr="00DE1B8E">
        <w:rPr>
          <w:rFonts w:ascii="Times" w:hAnsi="Times"/>
        </w:rPr>
        <w:t>delimitation, by assembling datasets with one locus removed, resulting on eight 7-</w:t>
      </w:r>
      <w:ins w:id="47" w:author="Jolanta Miadlikowska" w:date="2014-10-08T14:17:00Z">
        <w:r w:rsidR="00A36A32" w:rsidRPr="00DE1B8E">
          <w:rPr>
            <w:rFonts w:ascii="Times" w:hAnsi="Times"/>
          </w:rPr>
          <w:t xml:space="preserve">locus </w:t>
        </w:r>
      </w:ins>
      <w:r w:rsidR="00F7586A" w:rsidRPr="00DE1B8E">
        <w:rPr>
          <w:rFonts w:ascii="Times" w:hAnsi="Times"/>
        </w:rPr>
        <w:t xml:space="preserve">datasets for the </w:t>
      </w:r>
      <w:proofErr w:type="spellStart"/>
      <w:r w:rsidR="00F7586A" w:rsidRPr="00DE1B8E">
        <w:rPr>
          <w:rFonts w:ascii="Times" w:hAnsi="Times"/>
        </w:rPr>
        <w:t>Dolichorhizoid</w:t>
      </w:r>
      <w:proofErr w:type="spellEnd"/>
      <w:r w:rsidR="00F7586A" w:rsidRPr="00DE1B8E">
        <w:rPr>
          <w:rFonts w:ascii="Times" w:hAnsi="Times"/>
        </w:rPr>
        <w:t xml:space="preserve"> clade, and seven 6-</w:t>
      </w:r>
      <w:ins w:id="48" w:author="Jolanta Miadlikowska" w:date="2014-10-08T14:17:00Z">
        <w:r w:rsidR="00A36A32" w:rsidRPr="00DE1B8E">
          <w:rPr>
            <w:rFonts w:ascii="Times" w:hAnsi="Times"/>
          </w:rPr>
          <w:t xml:space="preserve">locus </w:t>
        </w:r>
      </w:ins>
      <w:r w:rsidR="00F7586A" w:rsidRPr="00DE1B8E">
        <w:rPr>
          <w:rFonts w:ascii="Times" w:hAnsi="Times"/>
        </w:rPr>
        <w:t xml:space="preserve">datasets for the </w:t>
      </w:r>
      <w:proofErr w:type="spellStart"/>
      <w:r w:rsidR="00F7586A" w:rsidRPr="00DE1B8E">
        <w:rPr>
          <w:rFonts w:ascii="Times" w:hAnsi="Times"/>
        </w:rPr>
        <w:t>Scabrosoid</w:t>
      </w:r>
      <w:proofErr w:type="spellEnd"/>
      <w:r w:rsidR="00F7586A" w:rsidRPr="00DE1B8E">
        <w:rPr>
          <w:rFonts w:ascii="Times" w:hAnsi="Times"/>
        </w:rPr>
        <w:t xml:space="preserve"> clade. We ran four analyses on each of these datasets, </w:t>
      </w:r>
      <w:ins w:id="49" w:author="Jolanta Miadlikowska" w:date="2014-10-08T14:17:00Z">
        <w:r w:rsidR="00A36A32" w:rsidRPr="00DE1B8E">
          <w:rPr>
            <w:rFonts w:ascii="Times" w:hAnsi="Times"/>
          </w:rPr>
          <w:t>completing</w:t>
        </w:r>
      </w:ins>
      <w:r w:rsidR="00F7586A" w:rsidRPr="00DE1B8E">
        <w:rPr>
          <w:rFonts w:ascii="Times" w:hAnsi="Times"/>
        </w:rPr>
        <w:t xml:space="preserve"> one million generations, sampling every 1000th generation, with gamma shapes of 3, 8, 15 and 30 respectively, and gamma scale of 1 </w:t>
      </w:r>
      <w:ins w:id="50" w:author="Nicolas Magain" w:date="2014-10-09T18:51:00Z">
        <w:r w:rsidR="00B237D6" w:rsidRPr="00DE1B8E">
          <w:rPr>
            <w:rFonts w:ascii="Times" w:hAnsi="Times"/>
          </w:rPr>
          <w:t xml:space="preserve">for </w:t>
        </w:r>
      </w:ins>
      <w:r w:rsidR="00F7586A" w:rsidRPr="00DE1B8E">
        <w:rPr>
          <w:rFonts w:ascii="Times" w:hAnsi="Times"/>
        </w:rPr>
        <w:t xml:space="preserve">the </w:t>
      </w:r>
      <w:proofErr w:type="spellStart"/>
      <w:r w:rsidR="00F7586A" w:rsidRPr="00DE1B8E">
        <w:rPr>
          <w:rFonts w:ascii="Times" w:hAnsi="Times"/>
        </w:rPr>
        <w:t>hyperprior</w:t>
      </w:r>
      <w:proofErr w:type="spellEnd"/>
      <w:r w:rsidR="00F7586A" w:rsidRPr="00DE1B8E">
        <w:rPr>
          <w:rFonts w:ascii="Times" w:hAnsi="Times"/>
        </w:rPr>
        <w:t xml:space="preserve"> on the expected numbers of populations. </w:t>
      </w:r>
    </w:p>
    <w:p w14:paraId="43E580AD" w14:textId="77777777" w:rsidR="00F7586A" w:rsidRPr="00DE1B8E" w:rsidRDefault="00F7586A" w:rsidP="00F7586A">
      <w:pPr>
        <w:rPr>
          <w:rFonts w:ascii="Times" w:hAnsi="Times"/>
        </w:rPr>
      </w:pPr>
    </w:p>
    <w:p w14:paraId="56865226" w14:textId="77777777" w:rsidR="00F7586A" w:rsidRPr="00DE1B8E" w:rsidRDefault="00F7586A" w:rsidP="00F7586A">
      <w:pPr>
        <w:pStyle w:val="Heading3"/>
        <w:rPr>
          <w:rFonts w:ascii="Times" w:hAnsi="Times"/>
        </w:rPr>
      </w:pPr>
      <w:proofErr w:type="spellStart"/>
      <w:proofErr w:type="gramStart"/>
      <w:r w:rsidRPr="00DE1B8E">
        <w:rPr>
          <w:rFonts w:ascii="Times" w:hAnsi="Times"/>
        </w:rPr>
        <w:t>bGMYC</w:t>
      </w:r>
      <w:proofErr w:type="spellEnd"/>
      <w:proofErr w:type="gramEnd"/>
    </w:p>
    <w:p w14:paraId="7A0A6BD2" w14:textId="77777777" w:rsidR="00F7586A" w:rsidRPr="00DE1B8E" w:rsidRDefault="00F7586A" w:rsidP="00F7586A">
      <w:pPr>
        <w:rPr>
          <w:rFonts w:ascii="Times" w:hAnsi="Times"/>
        </w:rPr>
      </w:pPr>
    </w:p>
    <w:p w14:paraId="0AD42104" w14:textId="5DD35C7D" w:rsidR="00F7586A" w:rsidRPr="00DE1B8E" w:rsidRDefault="00F7586A" w:rsidP="00F7586A">
      <w:pPr>
        <w:rPr>
          <w:rFonts w:ascii="Times" w:hAnsi="Times"/>
        </w:rPr>
      </w:pPr>
      <w:r w:rsidRPr="00DE1B8E">
        <w:rPr>
          <w:rFonts w:ascii="Times" w:hAnsi="Times"/>
        </w:rPr>
        <w:t xml:space="preserve">For the </w:t>
      </w:r>
      <w:proofErr w:type="spellStart"/>
      <w:r w:rsidRPr="00DE1B8E">
        <w:rPr>
          <w:rFonts w:ascii="Times" w:hAnsi="Times"/>
        </w:rPr>
        <w:t>Scabrosoid</w:t>
      </w:r>
      <w:proofErr w:type="spellEnd"/>
      <w:r w:rsidRPr="00DE1B8E">
        <w:rPr>
          <w:rFonts w:ascii="Times" w:hAnsi="Times"/>
        </w:rPr>
        <w:t xml:space="preserve"> clade, we ran a </w:t>
      </w:r>
      <w:proofErr w:type="spellStart"/>
      <w:r w:rsidRPr="00DE1B8E">
        <w:rPr>
          <w:rFonts w:ascii="Times" w:hAnsi="Times"/>
        </w:rPr>
        <w:t>bGMYC</w:t>
      </w:r>
      <w:proofErr w:type="spellEnd"/>
      <w:r w:rsidRPr="00DE1B8E">
        <w:rPr>
          <w:rFonts w:ascii="Times" w:hAnsi="Times"/>
        </w:rPr>
        <w:t xml:space="preserve"> </w:t>
      </w:r>
      <w:r w:rsidRPr="00DE1B8E">
        <w:rPr>
          <w:rFonts w:ascii="Times" w:hAnsi="Times"/>
        </w:rPr>
        <w:fldChar w:fldCharType="begin"/>
      </w:r>
      <w:r w:rsidRPr="00DE1B8E">
        <w:rPr>
          <w:rFonts w:ascii="Times" w:hAnsi="Times"/>
        </w:rPr>
        <w:instrText xml:space="preserve"> ADDIN EN.CITE &lt;EndNote&gt;&lt;Cite&gt;&lt;Author&gt;Reid&lt;/Author&gt;&lt;Year&gt;2012&lt;/Year&gt;&lt;RecNum&gt;12&lt;/RecNum&gt;&lt;DisplayText&gt;(Reid and Carstens, 2012)&lt;/DisplayText&gt;&lt;record&gt;&lt;rec-number&gt;12&lt;/rec-number&gt;&lt;foreign-keys&gt;&lt;key app="EN" db-id="a59rswxsaesrv4ee09rv9stkawvazeesst20" timestamp="1409737585"&gt;12&lt;/key&gt;&lt;/foreign-keys&gt;&lt;ref-type name="Journal Article"&gt;17&lt;/ref-type&gt;&lt;contributors&gt;&lt;authors&gt;&lt;author&gt;Reid, Noah M&lt;/author&gt;&lt;author&gt;Carstens, Bryan C&lt;/author&gt;&lt;/authors&gt;&lt;/contributors&gt;&lt;titles&gt;&lt;title&gt;Phylogenetic estimation error can decrease the accuracy of species delimitation: a Bayesian implementation of the general mixed Yule-coalescent model&lt;/title&gt;&lt;secondary-title&gt;BMC evolutionary biology&lt;/secondary-title&gt;&lt;/titles&gt;&lt;periodical&gt;&lt;full-title&gt;BMC evolutionary biology&lt;/full-title&gt;&lt;/periodical&gt;&lt;pages&gt;196&lt;/pages&gt;&lt;volume&gt;12&lt;/volume&gt;&lt;number&gt;1&lt;/number&gt;&lt;dates&gt;&lt;year&gt;2012&lt;/year&gt;&lt;/dates&gt;&lt;isbn&gt;1471-2148&lt;/isbn&gt;&lt;urls&gt;&lt;/urls&gt;&lt;/record&gt;&lt;/Cite&gt;&lt;/EndNote&gt;</w:instrText>
      </w:r>
      <w:r w:rsidRPr="00DE1B8E">
        <w:rPr>
          <w:rFonts w:ascii="Times" w:hAnsi="Times"/>
        </w:rPr>
        <w:fldChar w:fldCharType="separate"/>
      </w:r>
      <w:r w:rsidRPr="00DE1B8E">
        <w:rPr>
          <w:rFonts w:ascii="Times" w:hAnsi="Times"/>
          <w:noProof/>
        </w:rPr>
        <w:t>(Reid and Carstens, 2012)</w:t>
      </w:r>
      <w:r w:rsidRPr="00DE1B8E">
        <w:rPr>
          <w:rFonts w:ascii="Times" w:hAnsi="Times"/>
        </w:rPr>
        <w:fldChar w:fldCharType="end"/>
      </w:r>
      <w:r w:rsidRPr="00DE1B8E">
        <w:rPr>
          <w:rFonts w:ascii="Times" w:hAnsi="Times"/>
        </w:rPr>
        <w:t xml:space="preserve"> analysis on chronograms </w:t>
      </w:r>
      <w:r w:rsidR="00B37177" w:rsidRPr="00DE1B8E">
        <w:rPr>
          <w:rFonts w:ascii="Times" w:hAnsi="Times"/>
        </w:rPr>
        <w:t xml:space="preserve">derived </w:t>
      </w:r>
      <w:r w:rsidRPr="00DE1B8E">
        <w:rPr>
          <w:rFonts w:ascii="Times" w:hAnsi="Times"/>
        </w:rPr>
        <w:t xml:space="preserve">from the </w:t>
      </w:r>
      <w:r w:rsidR="00B37177" w:rsidRPr="00DE1B8E">
        <w:rPr>
          <w:rFonts w:ascii="Times" w:hAnsi="Times"/>
        </w:rPr>
        <w:t xml:space="preserve">seven </w:t>
      </w:r>
      <w:r w:rsidRPr="00DE1B8E">
        <w:rPr>
          <w:rFonts w:ascii="Times" w:hAnsi="Times"/>
        </w:rPr>
        <w:t>loci (ITS, ß-tubulin, LSU, RPB1, EFT2.1, IGS3, IGS16</w:t>
      </w:r>
      <w:r w:rsidR="00B37177" w:rsidRPr="00DE1B8E">
        <w:rPr>
          <w:rFonts w:ascii="Times" w:hAnsi="Times"/>
        </w:rPr>
        <w:t>)</w:t>
      </w:r>
      <w:r w:rsidRPr="00DE1B8E">
        <w:rPr>
          <w:rFonts w:ascii="Times" w:hAnsi="Times"/>
        </w:rPr>
        <w:t>.</w:t>
      </w:r>
      <w:r w:rsidR="00B37177" w:rsidRPr="00DE1B8E">
        <w:rPr>
          <w:rFonts w:ascii="Times" w:hAnsi="Times"/>
        </w:rPr>
        <w:t xml:space="preserve"> </w:t>
      </w:r>
      <w:r w:rsidRPr="00DE1B8E">
        <w:rPr>
          <w:rFonts w:ascii="Times" w:hAnsi="Times"/>
        </w:rPr>
        <w:t xml:space="preserve">For the </w:t>
      </w:r>
      <w:proofErr w:type="spellStart"/>
      <w:r w:rsidRPr="00DE1B8E">
        <w:rPr>
          <w:rFonts w:ascii="Times" w:hAnsi="Times"/>
        </w:rPr>
        <w:t>Dolichorhizoid</w:t>
      </w:r>
      <w:proofErr w:type="spellEnd"/>
      <w:r w:rsidRPr="00DE1B8E">
        <w:rPr>
          <w:rFonts w:ascii="Times" w:hAnsi="Times"/>
        </w:rPr>
        <w:t xml:space="preserve"> clade, we ran a </w:t>
      </w:r>
      <w:proofErr w:type="spellStart"/>
      <w:r w:rsidRPr="00DE1B8E">
        <w:rPr>
          <w:rFonts w:ascii="Times" w:hAnsi="Times"/>
        </w:rPr>
        <w:t>bGMYC</w:t>
      </w:r>
      <w:proofErr w:type="spellEnd"/>
      <w:r w:rsidRPr="00DE1B8E">
        <w:rPr>
          <w:rFonts w:ascii="Times" w:hAnsi="Times"/>
        </w:rPr>
        <w:t xml:space="preserve"> analysis on the </w:t>
      </w:r>
      <w:r w:rsidR="00B37177" w:rsidRPr="00DE1B8E">
        <w:rPr>
          <w:rFonts w:ascii="Times" w:hAnsi="Times"/>
        </w:rPr>
        <w:t xml:space="preserve">five most </w:t>
      </w:r>
      <w:r w:rsidRPr="00DE1B8E">
        <w:rPr>
          <w:rFonts w:ascii="Times" w:hAnsi="Times"/>
        </w:rPr>
        <w:t xml:space="preserve">variable loci only: ITS, ß-tubulin, IGS1, IGS3, </w:t>
      </w:r>
      <w:r w:rsidR="00B37177" w:rsidRPr="00DE1B8E">
        <w:rPr>
          <w:rFonts w:ascii="Times" w:hAnsi="Times"/>
        </w:rPr>
        <w:t xml:space="preserve">and </w:t>
      </w:r>
      <w:r w:rsidRPr="00DE1B8E">
        <w:rPr>
          <w:rFonts w:ascii="Times" w:hAnsi="Times"/>
        </w:rPr>
        <w:t>IGS16.</w:t>
      </w:r>
      <w:r w:rsidR="00D35842" w:rsidRPr="00DE1B8E">
        <w:rPr>
          <w:rFonts w:ascii="Times" w:hAnsi="Times"/>
        </w:rPr>
        <w:t xml:space="preserve"> </w:t>
      </w:r>
      <w:r w:rsidRPr="00DE1B8E">
        <w:rPr>
          <w:rFonts w:ascii="Times" w:hAnsi="Times"/>
        </w:rPr>
        <w:t xml:space="preserve">For each analysis, we selected 200 chronograms from the tree distribution resulting from the single-locus BEAST analyses. </w:t>
      </w:r>
      <w:r w:rsidR="00D35842" w:rsidRPr="00DE1B8E">
        <w:rPr>
          <w:rFonts w:ascii="Times" w:hAnsi="Times"/>
        </w:rPr>
        <w:t xml:space="preserve"> </w:t>
      </w:r>
      <w:r w:rsidRPr="00DE1B8E">
        <w:rPr>
          <w:rFonts w:ascii="Times" w:hAnsi="Times"/>
        </w:rPr>
        <w:t>Each of the files contained 50.000 trees, of which we discarded the first 5000 trees as burn-in</w:t>
      </w:r>
      <w:r w:rsidR="00D35842" w:rsidRPr="00DE1B8E">
        <w:rPr>
          <w:rFonts w:ascii="Times" w:hAnsi="Times"/>
        </w:rPr>
        <w:t>. We</w:t>
      </w:r>
      <w:r w:rsidRPr="00DE1B8E">
        <w:rPr>
          <w:rFonts w:ascii="Times" w:hAnsi="Times"/>
        </w:rPr>
        <w:t xml:space="preserve"> then selected one tree </w:t>
      </w:r>
      <w:r w:rsidR="00D35842" w:rsidRPr="00DE1B8E">
        <w:rPr>
          <w:rFonts w:ascii="Times" w:hAnsi="Times"/>
        </w:rPr>
        <w:t xml:space="preserve">out of </w:t>
      </w:r>
      <w:r w:rsidRPr="00DE1B8E">
        <w:rPr>
          <w:rFonts w:ascii="Times" w:hAnsi="Times"/>
        </w:rPr>
        <w:t xml:space="preserve">each 225th sample using R and the package APE </w:t>
      </w:r>
      <w:r w:rsidRPr="00DE1B8E">
        <w:rPr>
          <w:rFonts w:ascii="Times" w:hAnsi="Times"/>
        </w:rPr>
        <w:fldChar w:fldCharType="begin"/>
      </w:r>
      <w:r w:rsidRPr="00DE1B8E">
        <w:rPr>
          <w:rFonts w:ascii="Times" w:hAnsi="Times"/>
        </w:rPr>
        <w:instrText xml:space="preserve"> ADDIN EN.CITE &lt;EndNote&gt;&lt;Cite&gt;&lt;Author&gt;Paradis&lt;/Author&gt;&lt;Year&gt;2004&lt;/Year&gt;&lt;RecNum&gt;27&lt;/RecNum&gt;&lt;DisplayText&gt;(Paradis et al., 2004)&lt;/DisplayText&gt;&lt;record&gt;&lt;rec-number&gt;27&lt;/rec-number&gt;&lt;foreign-keys&gt;&lt;key app="EN" db-id="a59rswxsaesrv4ee09rv9stkawvazeesst20" timestamp="1410270473"&gt;27&lt;/key&gt;&lt;/foreign-keys&gt;&lt;ref-type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1367-4803&lt;/isbn&gt;&lt;urls&gt;&lt;/urls&gt;&lt;/record&gt;&lt;/Cite&gt;&lt;/EndNote&gt;</w:instrText>
      </w:r>
      <w:r w:rsidRPr="00DE1B8E">
        <w:rPr>
          <w:rFonts w:ascii="Times" w:hAnsi="Times"/>
        </w:rPr>
        <w:fldChar w:fldCharType="separate"/>
      </w:r>
      <w:r w:rsidRPr="00DE1B8E">
        <w:rPr>
          <w:rFonts w:ascii="Times" w:hAnsi="Times"/>
          <w:noProof/>
        </w:rPr>
        <w:t>(Paradis et al., 2004)</w:t>
      </w:r>
      <w:r w:rsidRPr="00DE1B8E">
        <w:rPr>
          <w:rFonts w:ascii="Times" w:hAnsi="Times"/>
        </w:rPr>
        <w:fldChar w:fldCharType="end"/>
      </w:r>
      <w:r w:rsidR="00D35842" w:rsidRPr="00DE1B8E">
        <w:rPr>
          <w:rFonts w:ascii="Times" w:hAnsi="Times"/>
        </w:rPr>
        <w:t xml:space="preserve"> to obtain a</w:t>
      </w:r>
      <w:r w:rsidR="002D0F7E">
        <w:rPr>
          <w:rFonts w:ascii="Times" w:hAnsi="Times"/>
        </w:rPr>
        <w:t xml:space="preserve"> </w:t>
      </w:r>
      <w:r w:rsidRPr="00DE1B8E">
        <w:rPr>
          <w:rFonts w:ascii="Times" w:hAnsi="Times"/>
        </w:rPr>
        <w:t>200-trees file.</w:t>
      </w:r>
      <w:r w:rsidR="00D35842" w:rsidRPr="00DE1B8E">
        <w:rPr>
          <w:rFonts w:ascii="Times" w:hAnsi="Times"/>
        </w:rPr>
        <w:t xml:space="preserve"> </w:t>
      </w:r>
      <w:r w:rsidRPr="00DE1B8E">
        <w:rPr>
          <w:rFonts w:ascii="Times" w:hAnsi="Times"/>
        </w:rPr>
        <w:t xml:space="preserve">We ran </w:t>
      </w:r>
      <w:proofErr w:type="spellStart"/>
      <w:r w:rsidRPr="00DE1B8E">
        <w:rPr>
          <w:rFonts w:ascii="Times" w:hAnsi="Times"/>
        </w:rPr>
        <w:t>bGMYC</w:t>
      </w:r>
      <w:proofErr w:type="spellEnd"/>
      <w:r w:rsidRPr="00DE1B8E">
        <w:rPr>
          <w:rFonts w:ascii="Times" w:hAnsi="Times"/>
        </w:rPr>
        <w:t xml:space="preserve"> on </w:t>
      </w:r>
      <w:r w:rsidR="00D35842" w:rsidRPr="00DE1B8E">
        <w:rPr>
          <w:rFonts w:ascii="Times" w:hAnsi="Times"/>
        </w:rPr>
        <w:t xml:space="preserve">each </w:t>
      </w:r>
      <w:r w:rsidRPr="00DE1B8E">
        <w:rPr>
          <w:rFonts w:ascii="Times" w:hAnsi="Times"/>
        </w:rPr>
        <w:t>set of 200 trees for 50,000 generations on each tree, discard</w:t>
      </w:r>
      <w:r w:rsidR="00D35842" w:rsidRPr="00DE1B8E">
        <w:rPr>
          <w:rFonts w:ascii="Times" w:hAnsi="Times"/>
        </w:rPr>
        <w:t>ed</w:t>
      </w:r>
      <w:r w:rsidRPr="00DE1B8E">
        <w:rPr>
          <w:rFonts w:ascii="Times" w:hAnsi="Times"/>
        </w:rPr>
        <w:t xml:space="preserve"> 40,000 generations as burn-in with a thinning value of 100 and threshold values (corresponding to the interval of possible number of species) </w:t>
      </w:r>
      <w:r w:rsidR="00D35842" w:rsidRPr="00DE1B8E">
        <w:rPr>
          <w:rFonts w:ascii="Times" w:hAnsi="Times"/>
        </w:rPr>
        <w:t xml:space="preserve">from </w:t>
      </w:r>
      <w:r w:rsidRPr="00DE1B8E">
        <w:rPr>
          <w:rFonts w:ascii="Times" w:hAnsi="Times"/>
        </w:rPr>
        <w:t xml:space="preserve">1 </w:t>
      </w:r>
      <w:r w:rsidR="00D35842" w:rsidRPr="00DE1B8E">
        <w:rPr>
          <w:rFonts w:ascii="Times" w:hAnsi="Times"/>
        </w:rPr>
        <w:t xml:space="preserve">to </w:t>
      </w:r>
      <w:r w:rsidRPr="00DE1B8E">
        <w:rPr>
          <w:rFonts w:ascii="Times" w:hAnsi="Times"/>
        </w:rPr>
        <w:t xml:space="preserve">15 for </w:t>
      </w:r>
      <w:r w:rsidR="00D35842" w:rsidRPr="00DE1B8E">
        <w:rPr>
          <w:rFonts w:ascii="Times" w:hAnsi="Times"/>
        </w:rPr>
        <w:t xml:space="preserve">the </w:t>
      </w:r>
      <w:proofErr w:type="spellStart"/>
      <w:r w:rsidRPr="00DE1B8E">
        <w:rPr>
          <w:rFonts w:ascii="Times" w:hAnsi="Times"/>
        </w:rPr>
        <w:t>Scabrosoid</w:t>
      </w:r>
      <w:proofErr w:type="spellEnd"/>
      <w:r w:rsidRPr="00DE1B8E">
        <w:rPr>
          <w:rFonts w:ascii="Times" w:hAnsi="Times"/>
        </w:rPr>
        <w:t xml:space="preserve"> clade</w:t>
      </w:r>
      <w:r w:rsidR="00D35842" w:rsidRPr="00DE1B8E">
        <w:rPr>
          <w:rFonts w:ascii="Times" w:hAnsi="Times"/>
        </w:rPr>
        <w:t xml:space="preserve"> and from</w:t>
      </w:r>
      <w:r w:rsidRPr="00DE1B8E">
        <w:rPr>
          <w:rFonts w:ascii="Times" w:hAnsi="Times"/>
        </w:rPr>
        <w:t xml:space="preserve"> 2 </w:t>
      </w:r>
      <w:r w:rsidR="00D35842" w:rsidRPr="00DE1B8E">
        <w:rPr>
          <w:rFonts w:ascii="Times" w:hAnsi="Times"/>
        </w:rPr>
        <w:t xml:space="preserve">to </w:t>
      </w:r>
      <w:r w:rsidRPr="00DE1B8E">
        <w:rPr>
          <w:rFonts w:ascii="Times" w:hAnsi="Times"/>
        </w:rPr>
        <w:t xml:space="preserve">40 for the </w:t>
      </w:r>
      <w:proofErr w:type="spellStart"/>
      <w:r w:rsidRPr="00DE1B8E">
        <w:rPr>
          <w:rFonts w:ascii="Times" w:hAnsi="Times"/>
        </w:rPr>
        <w:t>Dolichorhizoid</w:t>
      </w:r>
      <w:proofErr w:type="spellEnd"/>
      <w:r w:rsidRPr="00DE1B8E">
        <w:rPr>
          <w:rFonts w:ascii="Times" w:hAnsi="Times"/>
        </w:rPr>
        <w:t xml:space="preserve"> clade.</w:t>
      </w:r>
    </w:p>
    <w:p w14:paraId="07035ADE" w14:textId="77777777" w:rsidR="00F7586A" w:rsidRPr="00DE1B8E" w:rsidRDefault="00F7586A" w:rsidP="00F7586A">
      <w:pPr>
        <w:rPr>
          <w:rFonts w:ascii="Times" w:hAnsi="Times"/>
        </w:rPr>
      </w:pPr>
    </w:p>
    <w:p w14:paraId="26C1A3E8" w14:textId="77777777" w:rsidR="00F7586A" w:rsidRPr="00DE1B8E" w:rsidRDefault="00F7586A" w:rsidP="00F7586A">
      <w:pPr>
        <w:pStyle w:val="Heading3"/>
        <w:rPr>
          <w:rFonts w:ascii="Times" w:hAnsi="Times"/>
        </w:rPr>
      </w:pPr>
      <w:proofErr w:type="spellStart"/>
      <w:proofErr w:type="gramStart"/>
      <w:r w:rsidRPr="00DE1B8E">
        <w:rPr>
          <w:rFonts w:ascii="Times" w:hAnsi="Times"/>
        </w:rPr>
        <w:t>bPTP</w:t>
      </w:r>
      <w:proofErr w:type="spellEnd"/>
      <w:proofErr w:type="gramEnd"/>
    </w:p>
    <w:p w14:paraId="6DB9CA07" w14:textId="77777777" w:rsidR="00F7586A" w:rsidRPr="00DE1B8E" w:rsidRDefault="00F7586A" w:rsidP="00F7586A">
      <w:pPr>
        <w:rPr>
          <w:rFonts w:ascii="Times" w:hAnsi="Times"/>
        </w:rPr>
      </w:pPr>
    </w:p>
    <w:p w14:paraId="0B886B14" w14:textId="7302B406" w:rsidR="00F7586A" w:rsidRPr="00DE1B8E" w:rsidRDefault="00F7586A" w:rsidP="00F7586A">
      <w:pPr>
        <w:rPr>
          <w:rFonts w:ascii="Times" w:hAnsi="Times"/>
        </w:rPr>
      </w:pPr>
      <w:r w:rsidRPr="00DE1B8E">
        <w:rPr>
          <w:rFonts w:ascii="Times" w:hAnsi="Times"/>
        </w:rPr>
        <w:t xml:space="preserve">For the </w:t>
      </w:r>
      <w:proofErr w:type="spellStart"/>
      <w:r w:rsidR="00A46575" w:rsidRPr="00DE1B8E">
        <w:rPr>
          <w:rFonts w:ascii="Times" w:hAnsi="Times"/>
        </w:rPr>
        <w:t>the</w:t>
      </w:r>
      <w:proofErr w:type="spellEnd"/>
      <w:r w:rsidR="00A46575" w:rsidRPr="00DE1B8E">
        <w:rPr>
          <w:rFonts w:ascii="Times" w:hAnsi="Times"/>
        </w:rPr>
        <w:t xml:space="preserve"> </w:t>
      </w:r>
      <w:proofErr w:type="spellStart"/>
      <w:r w:rsidR="00A46575" w:rsidRPr="00DE1B8E">
        <w:rPr>
          <w:rFonts w:ascii="Times" w:hAnsi="Times"/>
        </w:rPr>
        <w:t>Scabrosoid</w:t>
      </w:r>
      <w:proofErr w:type="spellEnd"/>
      <w:r w:rsidR="00A46575" w:rsidRPr="00DE1B8E">
        <w:rPr>
          <w:rFonts w:ascii="Times" w:hAnsi="Times"/>
        </w:rPr>
        <w:t xml:space="preserve"> and </w:t>
      </w:r>
      <w:proofErr w:type="spellStart"/>
      <w:r w:rsidR="00A46575" w:rsidRPr="00DE1B8E">
        <w:rPr>
          <w:rFonts w:ascii="Times" w:hAnsi="Times"/>
        </w:rPr>
        <w:t>Dolichorhizoid</w:t>
      </w:r>
      <w:proofErr w:type="spellEnd"/>
      <w:r w:rsidRPr="00DE1B8E">
        <w:rPr>
          <w:rFonts w:ascii="Times" w:hAnsi="Times"/>
        </w:rPr>
        <w:t xml:space="preserve"> clades, we ran </w:t>
      </w:r>
      <w:proofErr w:type="spellStart"/>
      <w:r w:rsidRPr="00DE1B8E">
        <w:rPr>
          <w:rFonts w:ascii="Times" w:hAnsi="Times"/>
        </w:rPr>
        <w:t>bPTP</w:t>
      </w:r>
      <w:proofErr w:type="spellEnd"/>
      <w:r w:rsidRPr="00DE1B8E">
        <w:rPr>
          <w:rFonts w:ascii="Times" w:hAnsi="Times"/>
        </w:rPr>
        <w:t xml:space="preserve"> </w:t>
      </w:r>
      <w:r w:rsidRPr="00DE1B8E">
        <w:rPr>
          <w:rFonts w:ascii="Times" w:hAnsi="Times"/>
        </w:rPr>
        <w:fldChar w:fldCharType="begin"/>
      </w:r>
      <w:r w:rsidRPr="00DE1B8E">
        <w:rPr>
          <w:rFonts w:ascii="Times" w:hAnsi="Times"/>
        </w:rPr>
        <w:instrText xml:space="preserve"> ADDIN EN.CITE &lt;EndNote&gt;&lt;Cite&gt;&lt;Author&gt;Zhang&lt;/Author&gt;&lt;Year&gt;2013&lt;/Year&gt;&lt;RecNum&gt;8&lt;/RecNum&gt;&lt;DisplayText&gt;(Zhang et al., 2013)&lt;/DisplayText&gt;&lt;record&gt;&lt;rec-number&gt;8&lt;/rec-number&gt;&lt;foreign-keys&gt;&lt;key app="EN" db-id="a59rswxsaesrv4ee09rv9stkawvazeesst20" timestamp="1409664069"&gt;8&lt;/key&gt;&lt;/foreign-keys&gt;&lt;ref-type name="Journal Article"&gt;17&lt;/ref-type&gt;&lt;contributors&gt;&lt;authors&gt;&lt;author&gt;Zhang, Jiajie&lt;/author&gt;&lt;author&gt;Kapli, Paschalia&lt;/author&gt;&lt;author&gt;Pavlidis, Pavlos&lt;/author&gt;&lt;author&gt;Stamatakis, Alexandros&lt;/author&gt;&lt;/authors&gt;&lt;/contributors&gt;&lt;titles&gt;&lt;title&gt;A general species delimitation method with applications to phylogenetic placements&lt;/title&gt;&lt;secondary-title&gt;Bioinformatics&lt;/secondary-title&gt;&lt;/titles&gt;&lt;periodical&gt;&lt;full-title&gt;Bioinformatics&lt;/full-title&gt;&lt;/periodical&gt;&lt;pages&gt;2869-2876&lt;/pages&gt;&lt;volume&gt;29&lt;/volume&gt;&lt;number&gt;22&lt;/number&gt;&lt;dates&gt;&lt;year&gt;2013&lt;/year&gt;&lt;/dates&gt;&lt;isbn&gt;1367-4803&lt;/isbn&gt;&lt;urls&gt;&lt;/urls&gt;&lt;/record&gt;&lt;/Cite&gt;&lt;/EndNote&gt;</w:instrText>
      </w:r>
      <w:r w:rsidRPr="00DE1B8E">
        <w:rPr>
          <w:rFonts w:ascii="Times" w:hAnsi="Times"/>
        </w:rPr>
        <w:fldChar w:fldCharType="separate"/>
      </w:r>
      <w:r w:rsidRPr="00DE1B8E">
        <w:rPr>
          <w:rFonts w:ascii="Times" w:hAnsi="Times"/>
          <w:noProof/>
        </w:rPr>
        <w:t>(Zhang et al., 2013)</w:t>
      </w:r>
      <w:r w:rsidRPr="00DE1B8E">
        <w:rPr>
          <w:rFonts w:ascii="Times" w:hAnsi="Times"/>
        </w:rPr>
        <w:fldChar w:fldCharType="end"/>
      </w:r>
      <w:r w:rsidRPr="00DE1B8E">
        <w:rPr>
          <w:rFonts w:ascii="Times" w:hAnsi="Times"/>
        </w:rPr>
        <w:t xml:space="preserve"> as implemented on the website http://species.h-its.org/ on the best ML tree </w:t>
      </w:r>
      <w:r w:rsidR="00A46575" w:rsidRPr="00DE1B8E">
        <w:rPr>
          <w:rFonts w:ascii="Times" w:hAnsi="Times"/>
        </w:rPr>
        <w:t xml:space="preserve">resulted from the </w:t>
      </w:r>
      <w:proofErr w:type="spellStart"/>
      <w:r w:rsidR="00A46575" w:rsidRPr="00DE1B8E">
        <w:rPr>
          <w:rFonts w:ascii="Times" w:hAnsi="Times"/>
        </w:rPr>
        <w:t>RAxML</w:t>
      </w:r>
      <w:proofErr w:type="spellEnd"/>
      <w:r w:rsidR="00A46575" w:rsidRPr="00DE1B8E">
        <w:rPr>
          <w:rFonts w:ascii="Times" w:hAnsi="Times"/>
        </w:rPr>
        <w:t xml:space="preserve"> analyses on the concatenated datasets. We completed </w:t>
      </w:r>
      <w:r w:rsidRPr="00DE1B8E">
        <w:rPr>
          <w:rFonts w:ascii="Times" w:hAnsi="Times"/>
        </w:rPr>
        <w:t>500,000 generations with a thinning value of 1000 and discarding the first 25% generations as burn-in.</w:t>
      </w:r>
    </w:p>
    <w:p w14:paraId="0B808D8D" w14:textId="77777777" w:rsidR="00F7586A" w:rsidRPr="00DE1B8E" w:rsidRDefault="00F7586A" w:rsidP="00F7586A">
      <w:pPr>
        <w:pStyle w:val="Heading3"/>
        <w:rPr>
          <w:rFonts w:ascii="Times" w:hAnsi="Times"/>
        </w:rPr>
      </w:pPr>
      <w:proofErr w:type="spellStart"/>
      <w:proofErr w:type="gramStart"/>
      <w:r w:rsidRPr="00DE1B8E">
        <w:rPr>
          <w:rFonts w:ascii="Times" w:hAnsi="Times"/>
        </w:rPr>
        <w:t>spedeSTEM</w:t>
      </w:r>
      <w:proofErr w:type="spellEnd"/>
      <w:proofErr w:type="gramEnd"/>
    </w:p>
    <w:p w14:paraId="5DC2FEF0" w14:textId="77777777" w:rsidR="00F7586A" w:rsidRPr="00DE1B8E" w:rsidRDefault="00F7586A" w:rsidP="00F7586A">
      <w:pPr>
        <w:rPr>
          <w:rFonts w:ascii="Times" w:hAnsi="Times"/>
        </w:rPr>
      </w:pPr>
    </w:p>
    <w:p w14:paraId="43A5CB7E" w14:textId="33BC86A5" w:rsidR="000D2524" w:rsidRPr="00DE1B8E" w:rsidRDefault="00F7586A" w:rsidP="00F7586A">
      <w:pPr>
        <w:rPr>
          <w:ins w:id="51" w:author="Nicolas Magain" w:date="2014-10-09T19:00:00Z"/>
          <w:rFonts w:ascii="Times" w:hAnsi="Times"/>
        </w:rPr>
      </w:pPr>
      <w:r w:rsidRPr="00DE1B8E">
        <w:rPr>
          <w:rFonts w:ascii="Times" w:hAnsi="Times"/>
        </w:rPr>
        <w:t xml:space="preserve">We ran </w:t>
      </w:r>
      <w:proofErr w:type="spellStart"/>
      <w:r w:rsidRPr="00DE1B8E">
        <w:rPr>
          <w:rFonts w:ascii="Times" w:hAnsi="Times"/>
        </w:rPr>
        <w:t>spedeSTEM</w:t>
      </w:r>
      <w:proofErr w:type="spellEnd"/>
      <w:r w:rsidRPr="00DE1B8E">
        <w:rPr>
          <w:rFonts w:ascii="Times" w:hAnsi="Times"/>
        </w:rPr>
        <w:t xml:space="preserve"> </w:t>
      </w:r>
      <w:r w:rsidRPr="00DE1B8E">
        <w:rPr>
          <w:rFonts w:ascii="Times" w:hAnsi="Times"/>
        </w:rPr>
        <w:fldChar w:fldCharType="begin"/>
      </w:r>
      <w:r w:rsidRPr="00DE1B8E">
        <w:rPr>
          <w:rFonts w:ascii="Times" w:hAnsi="Times"/>
        </w:rPr>
        <w:instrText xml:space="preserve"> ADDIN EN.CITE &lt;EndNote&gt;&lt;Cite&gt;&lt;Author&gt;Ence&lt;/Author&gt;&lt;Year&gt;2011&lt;/Year&gt;&lt;RecNum&gt;11&lt;/RecNum&gt;&lt;DisplayText&gt;(Ence and Carstens, 2011)&lt;/DisplayText&gt;&lt;record&gt;&lt;rec-number&gt;11&lt;/rec-number&gt;&lt;foreign-keys&gt;&lt;key app="EN" db-id="a59rswxsaesrv4ee09rv9stkawvazeesst20" timestamp="1409737480"&gt;11&lt;/key&gt;&lt;/foreign-keys&gt;&lt;ref-type name="Journal Article"&gt;17&lt;/ref-type&gt;&lt;contributors&gt;&lt;authors&gt;&lt;author&gt;Ence, Daniel D&lt;/author&gt;&lt;author&gt;Carstens, Bryan C&lt;/author&gt;&lt;/authors&gt;&lt;/contributors&gt;&lt;titles&gt;&lt;title&gt;SpedeSTEM: a rapid and accurate method for species delimitation&lt;/title&gt;&lt;secondary-title&gt;Molecular Ecology Resources&lt;/secondary-title&gt;&lt;/titles&gt;&lt;periodical&gt;&lt;full-title&gt;Molecular Ecology Resources&lt;/full-title&gt;&lt;/periodical&gt;&lt;pages&gt;473-480&lt;/pages&gt;&lt;volume&gt;11&lt;/volume&gt;&lt;number&gt;3&lt;/number&gt;&lt;dates&gt;&lt;year&gt;2011&lt;/year&gt;&lt;/dates&gt;&lt;isbn&gt;1755-0998&lt;/isbn&gt;&lt;urls&gt;&lt;/urls&gt;&lt;/record&gt;&lt;/Cite&gt;&lt;/EndNote&gt;</w:instrText>
      </w:r>
      <w:r w:rsidRPr="00DE1B8E">
        <w:rPr>
          <w:rFonts w:ascii="Times" w:hAnsi="Times"/>
        </w:rPr>
        <w:fldChar w:fldCharType="separate"/>
      </w:r>
      <w:r w:rsidRPr="00DE1B8E">
        <w:rPr>
          <w:rFonts w:ascii="Times" w:hAnsi="Times"/>
          <w:noProof/>
        </w:rPr>
        <w:t>(Ence and Carstens, 2011)</w:t>
      </w:r>
      <w:r w:rsidRPr="00DE1B8E">
        <w:rPr>
          <w:rFonts w:ascii="Times" w:hAnsi="Times"/>
        </w:rPr>
        <w:fldChar w:fldCharType="end"/>
      </w:r>
      <w:r w:rsidRPr="00DE1B8E">
        <w:rPr>
          <w:rFonts w:ascii="Times" w:hAnsi="Times"/>
        </w:rPr>
        <w:t xml:space="preserve"> as </w:t>
      </w:r>
      <w:r w:rsidR="00ED318B">
        <w:rPr>
          <w:rFonts w:ascii="Times" w:hAnsi="Times"/>
        </w:rPr>
        <w:t>implemented on the website http</w:t>
      </w:r>
      <w:r w:rsidRPr="00DE1B8E">
        <w:rPr>
          <w:rFonts w:ascii="Times" w:hAnsi="Times"/>
        </w:rPr>
        <w:t xml:space="preserve">://spedestem.osu.edu, using the discovery method. </w:t>
      </w:r>
      <w:r w:rsidR="00B237D6" w:rsidRPr="00DE1B8E">
        <w:rPr>
          <w:rFonts w:ascii="Times" w:hAnsi="Times"/>
        </w:rPr>
        <w:t xml:space="preserve">Because </w:t>
      </w:r>
      <w:proofErr w:type="spellStart"/>
      <w:r w:rsidR="00B237D6" w:rsidRPr="00DE1B8E">
        <w:rPr>
          <w:rFonts w:ascii="Times" w:hAnsi="Times"/>
        </w:rPr>
        <w:t>spedeSTEM</w:t>
      </w:r>
      <w:proofErr w:type="spellEnd"/>
      <w:r w:rsidR="00B237D6" w:rsidRPr="00DE1B8E">
        <w:rPr>
          <w:rFonts w:ascii="Times" w:hAnsi="Times"/>
        </w:rPr>
        <w:t xml:space="preserve"> test the merging but don't split predefined species, we tested species corresponding to all the individual lineages delimited in Figure 3</w:t>
      </w:r>
      <w:r w:rsidRPr="00DE1B8E">
        <w:rPr>
          <w:rFonts w:ascii="Times" w:hAnsi="Times"/>
        </w:rPr>
        <w:t xml:space="preserve">. </w:t>
      </w:r>
    </w:p>
    <w:p w14:paraId="4A7C737E" w14:textId="77777777" w:rsidR="000D2524" w:rsidRPr="00DE1B8E" w:rsidRDefault="000D2524" w:rsidP="00F7586A">
      <w:pPr>
        <w:rPr>
          <w:ins w:id="52" w:author="Nicolas Magain" w:date="2014-10-09T19:00:00Z"/>
          <w:rFonts w:ascii="Times" w:hAnsi="Times"/>
        </w:rPr>
      </w:pPr>
    </w:p>
    <w:p w14:paraId="646F13C9" w14:textId="24FD5EAE" w:rsidR="00F7586A" w:rsidRPr="00DE1B8E" w:rsidRDefault="00F7586A" w:rsidP="00F7586A">
      <w:pPr>
        <w:rPr>
          <w:rFonts w:ascii="Times" w:hAnsi="Times"/>
        </w:rPr>
      </w:pPr>
      <w:r w:rsidRPr="00DE1B8E">
        <w:rPr>
          <w:rFonts w:ascii="Times" w:hAnsi="Times"/>
        </w:rPr>
        <w:t xml:space="preserve">The program requires single-locus </w:t>
      </w:r>
      <w:proofErr w:type="spellStart"/>
      <w:r w:rsidRPr="00DE1B8E">
        <w:rPr>
          <w:rFonts w:ascii="Times" w:hAnsi="Times"/>
        </w:rPr>
        <w:t>ultrametric</w:t>
      </w:r>
      <w:proofErr w:type="spellEnd"/>
      <w:r w:rsidRPr="00DE1B8E">
        <w:rPr>
          <w:rFonts w:ascii="Times" w:hAnsi="Times"/>
        </w:rPr>
        <w:t xml:space="preserve"> trees as input.</w:t>
      </w:r>
      <w:r w:rsidR="000D2524" w:rsidRPr="00DE1B8E">
        <w:rPr>
          <w:rFonts w:ascii="Times" w:hAnsi="Times"/>
        </w:rPr>
        <w:t xml:space="preserve"> </w:t>
      </w:r>
      <w:r w:rsidRPr="00DE1B8E">
        <w:rPr>
          <w:rFonts w:ascii="Times" w:hAnsi="Times"/>
        </w:rPr>
        <w:t xml:space="preserve">For the </w:t>
      </w:r>
      <w:proofErr w:type="spellStart"/>
      <w:r w:rsidRPr="00DE1B8E">
        <w:rPr>
          <w:rFonts w:ascii="Times" w:hAnsi="Times"/>
        </w:rPr>
        <w:t>Scabrosoid</w:t>
      </w:r>
      <w:proofErr w:type="spellEnd"/>
      <w:r w:rsidRPr="00DE1B8E">
        <w:rPr>
          <w:rFonts w:ascii="Times" w:hAnsi="Times"/>
        </w:rPr>
        <w:t xml:space="preserve"> clade, we used the </w:t>
      </w:r>
      <w:r w:rsidR="00A20697" w:rsidRPr="00DE1B8E">
        <w:rPr>
          <w:rFonts w:ascii="Times" w:hAnsi="Times"/>
        </w:rPr>
        <w:t xml:space="preserve">seven </w:t>
      </w:r>
      <w:r w:rsidRPr="00DE1B8E">
        <w:rPr>
          <w:rFonts w:ascii="Times" w:hAnsi="Times"/>
        </w:rPr>
        <w:t xml:space="preserve">single-locus chronograms generated with BEAST (see above). We also ran the analysis without the </w:t>
      </w:r>
      <w:r w:rsidRPr="00ED318B">
        <w:rPr>
          <w:rFonts w:ascii="Times" w:hAnsi="Times"/>
          <w:i/>
        </w:rPr>
        <w:t>RPB1</w:t>
      </w:r>
      <w:r w:rsidRPr="00DE1B8E">
        <w:rPr>
          <w:rFonts w:ascii="Times" w:hAnsi="Times"/>
        </w:rPr>
        <w:t xml:space="preserve"> chronogram, because this locus is not variable enough in the </w:t>
      </w:r>
      <w:proofErr w:type="spellStart"/>
      <w:r w:rsidRPr="00DE1B8E">
        <w:rPr>
          <w:rFonts w:ascii="Times" w:hAnsi="Times"/>
        </w:rPr>
        <w:t>Scabrosoid</w:t>
      </w:r>
      <w:proofErr w:type="spellEnd"/>
      <w:r w:rsidRPr="00DE1B8E">
        <w:rPr>
          <w:rFonts w:ascii="Times" w:hAnsi="Times"/>
        </w:rPr>
        <w:t xml:space="preserve"> clade</w:t>
      </w:r>
      <w:r w:rsidR="00A20697" w:rsidRPr="00DE1B8E">
        <w:rPr>
          <w:rFonts w:ascii="Times" w:hAnsi="Times"/>
        </w:rPr>
        <w:t>.</w:t>
      </w:r>
      <w:r w:rsidRPr="00DE1B8E">
        <w:rPr>
          <w:rFonts w:ascii="Times" w:hAnsi="Times"/>
        </w:rPr>
        <w:t xml:space="preserve"> We estimated the relative rates of </w:t>
      </w:r>
      <w:r w:rsidR="00A20697" w:rsidRPr="00DE1B8E">
        <w:rPr>
          <w:rFonts w:ascii="Times" w:hAnsi="Times"/>
        </w:rPr>
        <w:t>each locus</w:t>
      </w:r>
      <w:r w:rsidRPr="00DE1B8E">
        <w:rPr>
          <w:rFonts w:ascii="Times" w:hAnsi="Times"/>
        </w:rPr>
        <w:t xml:space="preserve"> based on the </w:t>
      </w:r>
      <w:r w:rsidR="00ED318B" w:rsidRPr="00DE1B8E">
        <w:rPr>
          <w:rFonts w:ascii="Times" w:hAnsi="Times"/>
        </w:rPr>
        <w:t>substitution</w:t>
      </w:r>
      <w:r w:rsidRPr="00DE1B8E">
        <w:rPr>
          <w:rFonts w:ascii="Times" w:hAnsi="Times"/>
        </w:rPr>
        <w:t xml:space="preserve"> rates </w:t>
      </w:r>
      <w:r w:rsidR="00A20697" w:rsidRPr="00DE1B8E">
        <w:rPr>
          <w:rFonts w:ascii="Times" w:hAnsi="Times"/>
        </w:rPr>
        <w:t xml:space="preserve">derived </w:t>
      </w:r>
      <w:r w:rsidRPr="00DE1B8E">
        <w:rPr>
          <w:rFonts w:ascii="Times" w:hAnsi="Times"/>
        </w:rPr>
        <w:t xml:space="preserve">from phylogenetic analyses. We tested a wide range </w:t>
      </w:r>
      <w:r w:rsidR="00CA318C" w:rsidRPr="00DE1B8E">
        <w:rPr>
          <w:rFonts w:ascii="Times" w:hAnsi="Times"/>
        </w:rPr>
        <w:t>(0.0001, 0.001, 0.005, 0.01, 0.05,</w:t>
      </w:r>
      <w:r w:rsidR="002A271B" w:rsidRPr="00DE1B8E">
        <w:rPr>
          <w:rFonts w:ascii="Times" w:hAnsi="Times"/>
        </w:rPr>
        <w:t xml:space="preserve"> and</w:t>
      </w:r>
      <w:r w:rsidR="00CA318C" w:rsidRPr="00DE1B8E">
        <w:rPr>
          <w:rFonts w:ascii="Times" w:hAnsi="Times"/>
        </w:rPr>
        <w:t xml:space="preserve"> 0.1) </w:t>
      </w:r>
      <w:r w:rsidRPr="00DE1B8E">
        <w:rPr>
          <w:rFonts w:ascii="Times" w:hAnsi="Times"/>
        </w:rPr>
        <w:t xml:space="preserve">of theta values (parameter depending on the population size and the substitution rate) because </w:t>
      </w:r>
      <w:r w:rsidR="000D2524" w:rsidRPr="00DE1B8E">
        <w:rPr>
          <w:rFonts w:ascii="Times" w:hAnsi="Times"/>
        </w:rPr>
        <w:t>good</w:t>
      </w:r>
      <w:r w:rsidRPr="00DE1B8E">
        <w:rPr>
          <w:rFonts w:ascii="Times" w:hAnsi="Times"/>
        </w:rPr>
        <w:t xml:space="preserve"> estimate</w:t>
      </w:r>
      <w:r w:rsidR="000D2524" w:rsidRPr="00DE1B8E">
        <w:rPr>
          <w:rFonts w:ascii="Times" w:hAnsi="Times"/>
        </w:rPr>
        <w:t>s</w:t>
      </w:r>
      <w:r w:rsidRPr="00DE1B8E">
        <w:rPr>
          <w:rFonts w:ascii="Times" w:hAnsi="Times"/>
        </w:rPr>
        <w:t xml:space="preserve"> for our group</w:t>
      </w:r>
      <w:r w:rsidR="00CA318C" w:rsidRPr="00DE1B8E">
        <w:rPr>
          <w:rFonts w:ascii="Times" w:hAnsi="Times"/>
        </w:rPr>
        <w:t xml:space="preserve"> </w:t>
      </w:r>
      <w:r w:rsidR="000D2524" w:rsidRPr="00DE1B8E">
        <w:rPr>
          <w:rFonts w:ascii="Times" w:hAnsi="Times"/>
        </w:rPr>
        <w:t>are</w:t>
      </w:r>
      <w:r w:rsidR="00CA318C" w:rsidRPr="00DE1B8E">
        <w:rPr>
          <w:rFonts w:ascii="Times" w:hAnsi="Times"/>
        </w:rPr>
        <w:t xml:space="preserve"> not available</w:t>
      </w:r>
      <w:r w:rsidRPr="00DE1B8E">
        <w:rPr>
          <w:rFonts w:ascii="Times" w:hAnsi="Times"/>
        </w:rPr>
        <w:t xml:space="preserve">. We also ran an analysis with specimens attributed to </w:t>
      </w:r>
      <w:r w:rsidRPr="00ED318B">
        <w:rPr>
          <w:rFonts w:ascii="Times" w:hAnsi="Times"/>
          <w:i/>
        </w:rPr>
        <w:t xml:space="preserve">P. </w:t>
      </w:r>
      <w:proofErr w:type="spellStart"/>
      <w:r w:rsidRPr="00ED318B">
        <w:rPr>
          <w:rFonts w:ascii="Times" w:hAnsi="Times"/>
          <w:i/>
        </w:rPr>
        <w:t>neopolydactyla</w:t>
      </w:r>
      <w:proofErr w:type="spellEnd"/>
      <w:r w:rsidRPr="00DE1B8E">
        <w:rPr>
          <w:rFonts w:ascii="Times" w:hAnsi="Times"/>
        </w:rPr>
        <w:t xml:space="preserve"> 4 randomly split in two species in the traits file, to check if the method merges them into one</w:t>
      </w:r>
      <w:r w:rsidR="001A4D65" w:rsidRPr="00DE1B8E">
        <w:rPr>
          <w:rFonts w:ascii="Times" w:hAnsi="Times"/>
        </w:rPr>
        <w:t xml:space="preserve"> unit</w:t>
      </w:r>
      <w:r w:rsidRPr="00DE1B8E">
        <w:rPr>
          <w:rFonts w:ascii="Times" w:hAnsi="Times"/>
        </w:rPr>
        <w:t xml:space="preserve">, as a test for the adequacy of the </w:t>
      </w:r>
      <w:r w:rsidR="002A5BC7" w:rsidRPr="00DE1B8E">
        <w:rPr>
          <w:rFonts w:ascii="Times" w:hAnsi="Times"/>
        </w:rPr>
        <w:t xml:space="preserve">input </w:t>
      </w:r>
      <w:r w:rsidRPr="00DE1B8E">
        <w:rPr>
          <w:rFonts w:ascii="Times" w:hAnsi="Times"/>
        </w:rPr>
        <w:t>parameters.</w:t>
      </w:r>
    </w:p>
    <w:p w14:paraId="1456E781" w14:textId="77777777" w:rsidR="00F7586A" w:rsidRPr="00DE1B8E" w:rsidRDefault="00F7586A" w:rsidP="00F7586A">
      <w:pPr>
        <w:rPr>
          <w:rFonts w:ascii="Times" w:hAnsi="Times"/>
        </w:rPr>
      </w:pPr>
    </w:p>
    <w:p w14:paraId="3281ED75" w14:textId="6C53471C" w:rsidR="00F7586A" w:rsidRPr="00DE1B8E" w:rsidRDefault="00360080" w:rsidP="00F7586A">
      <w:pPr>
        <w:rPr>
          <w:rFonts w:ascii="Times" w:hAnsi="Times"/>
        </w:rPr>
      </w:pPr>
      <w:r w:rsidRPr="00DE1B8E">
        <w:rPr>
          <w:rFonts w:ascii="Times" w:hAnsi="Times"/>
        </w:rPr>
        <w:t>B</w:t>
      </w:r>
      <w:r w:rsidR="00F7586A" w:rsidRPr="00DE1B8E">
        <w:rPr>
          <w:rFonts w:ascii="Times" w:hAnsi="Times"/>
        </w:rPr>
        <w:t>ecause single-locus chronograms were poorly resolved</w:t>
      </w:r>
      <w:r w:rsidRPr="00DE1B8E">
        <w:rPr>
          <w:rFonts w:ascii="Times" w:hAnsi="Times"/>
        </w:rPr>
        <w:t xml:space="preserve"> in</w:t>
      </w:r>
      <w:r w:rsidR="00ED318B">
        <w:rPr>
          <w:rFonts w:ascii="Times" w:hAnsi="Times"/>
        </w:rPr>
        <w:t xml:space="preserve"> the </w:t>
      </w:r>
      <w:proofErr w:type="spellStart"/>
      <w:r w:rsidR="00ED318B">
        <w:rPr>
          <w:rFonts w:ascii="Times" w:hAnsi="Times"/>
        </w:rPr>
        <w:t>Dolichorhizoid</w:t>
      </w:r>
      <w:proofErr w:type="spellEnd"/>
      <w:r w:rsidR="00ED318B">
        <w:rPr>
          <w:rFonts w:ascii="Times" w:hAnsi="Times"/>
        </w:rPr>
        <w:t xml:space="preserve"> clade</w:t>
      </w:r>
      <w:r w:rsidRPr="00DE1B8E">
        <w:rPr>
          <w:rFonts w:ascii="Times" w:hAnsi="Times"/>
        </w:rPr>
        <w:t>,</w:t>
      </w:r>
      <w:r w:rsidR="00F7586A" w:rsidRPr="00DE1B8E">
        <w:rPr>
          <w:rFonts w:ascii="Times" w:hAnsi="Times"/>
        </w:rPr>
        <w:t xml:space="preserve"> we generated </w:t>
      </w:r>
      <w:proofErr w:type="spellStart"/>
      <w:r w:rsidR="00F7586A" w:rsidRPr="00DE1B8E">
        <w:rPr>
          <w:rFonts w:ascii="Times" w:hAnsi="Times"/>
        </w:rPr>
        <w:t>ultrametric</w:t>
      </w:r>
      <w:proofErr w:type="spellEnd"/>
      <w:r w:rsidR="00F7586A" w:rsidRPr="00DE1B8E">
        <w:rPr>
          <w:rFonts w:ascii="Times" w:hAnsi="Times"/>
        </w:rPr>
        <w:t xml:space="preserve"> trees by transforming the best ML single-locus tree</w:t>
      </w:r>
      <w:r w:rsidR="000D2524" w:rsidRPr="00DE1B8E">
        <w:rPr>
          <w:rFonts w:ascii="Times" w:hAnsi="Times"/>
        </w:rPr>
        <w:t>s</w:t>
      </w:r>
      <w:r w:rsidR="00F7586A" w:rsidRPr="00DE1B8E">
        <w:rPr>
          <w:rFonts w:ascii="Times" w:hAnsi="Times"/>
        </w:rPr>
        <w:t xml:space="preserve"> resulting from the </w:t>
      </w:r>
      <w:proofErr w:type="spellStart"/>
      <w:r w:rsidR="00F7586A" w:rsidRPr="00DE1B8E">
        <w:rPr>
          <w:rFonts w:ascii="Times" w:hAnsi="Times"/>
        </w:rPr>
        <w:t>RAxML</w:t>
      </w:r>
      <w:proofErr w:type="spellEnd"/>
      <w:r w:rsidR="00F7586A" w:rsidRPr="00DE1B8E">
        <w:rPr>
          <w:rFonts w:ascii="Times" w:hAnsi="Times"/>
        </w:rPr>
        <w:t xml:space="preserve"> analyses using non-parametric rate smoothing with </w:t>
      </w:r>
      <w:proofErr w:type="spellStart"/>
      <w:r w:rsidR="00F7586A" w:rsidRPr="00DE1B8E">
        <w:rPr>
          <w:rFonts w:ascii="Times" w:hAnsi="Times"/>
        </w:rPr>
        <w:t>TreeEdit</w:t>
      </w:r>
      <w:proofErr w:type="spellEnd"/>
      <w:r w:rsidR="00F7586A" w:rsidRPr="00DE1B8E">
        <w:rPr>
          <w:rFonts w:ascii="Times" w:hAnsi="Times"/>
        </w:rPr>
        <w:t xml:space="preserve"> </w:t>
      </w:r>
      <w:r w:rsidR="00F7586A" w:rsidRPr="00DE1B8E">
        <w:rPr>
          <w:rFonts w:ascii="Times" w:hAnsi="Times"/>
        </w:rPr>
        <w:fldChar w:fldCharType="begin"/>
      </w:r>
      <w:r w:rsidR="00F7586A" w:rsidRPr="00DE1B8E">
        <w:rPr>
          <w:rFonts w:ascii="Times" w:hAnsi="Times"/>
        </w:rPr>
        <w:instrText xml:space="preserve"> ADDIN EN.CITE &lt;EndNote&gt;&lt;Cite&gt;&lt;Author&gt;Rambaut&lt;/Author&gt;&lt;Year&gt;2002&lt;/Year&gt;&lt;RecNum&gt;29&lt;/RecNum&gt;&lt;DisplayText&gt;(Rambaut and Charleston, 2002)&lt;/DisplayText&gt;&lt;record&gt;&lt;rec-number&gt;29&lt;/rec-number&gt;&lt;foreign-keys&gt;&lt;key app="EN" db-id="a59rswxsaesrv4ee09rv9stkawvazeesst20" timestamp="1410515622"&gt;29&lt;/key&gt;&lt;/foreign-keys&gt;&lt;ref-type name="Journal Article"&gt;17&lt;/ref-type&gt;&lt;contributors&gt;&lt;authors&gt;&lt;author&gt;Rambaut, A&lt;/author&gt;&lt;author&gt;Charleston, M&lt;/author&gt;&lt;/authors&gt;&lt;/contributors&gt;&lt;titles&gt;&lt;title&gt;TreeEdit: phylogenetic tree editor&lt;/title&gt;&lt;secondary-title&gt;Program distributed by the authors http://evolve zoo ox ac uk/software/TreeEdit/main html&lt;/secondary-title&gt;&lt;/titles&gt;&lt;periodical&gt;&lt;full-title&gt;Program distributed by the authors http://evolve zoo ox ac uk/software/TreeEdit/main html&lt;/full-title&gt;&lt;/periodical&gt;&lt;dates&gt;&lt;year&gt;2002&lt;/year&gt;&lt;/dates&gt;&lt;urls&gt;&lt;/urls&gt;&lt;/record&gt;&lt;/Cite&gt;&lt;/EndNote&gt;</w:instrText>
      </w:r>
      <w:r w:rsidR="00F7586A" w:rsidRPr="00DE1B8E">
        <w:rPr>
          <w:rFonts w:ascii="Times" w:hAnsi="Times"/>
        </w:rPr>
        <w:fldChar w:fldCharType="separate"/>
      </w:r>
      <w:r w:rsidR="00F7586A" w:rsidRPr="00DE1B8E">
        <w:rPr>
          <w:rFonts w:ascii="Times" w:hAnsi="Times"/>
          <w:noProof/>
        </w:rPr>
        <w:t>(Rambaut and Charleston, 2002)</w:t>
      </w:r>
      <w:r w:rsidR="00F7586A" w:rsidRPr="00DE1B8E">
        <w:rPr>
          <w:rFonts w:ascii="Times" w:hAnsi="Times"/>
        </w:rPr>
        <w:fldChar w:fldCharType="end"/>
      </w:r>
      <w:r w:rsidR="00F7586A" w:rsidRPr="00DE1B8E">
        <w:rPr>
          <w:rFonts w:ascii="Times" w:hAnsi="Times"/>
        </w:rPr>
        <w:t xml:space="preserve">. We used the same approach as for the </w:t>
      </w:r>
      <w:proofErr w:type="spellStart"/>
      <w:r w:rsidR="00F7586A" w:rsidRPr="00DE1B8E">
        <w:rPr>
          <w:rFonts w:ascii="Times" w:hAnsi="Times"/>
        </w:rPr>
        <w:t>Scabrosoid</w:t>
      </w:r>
      <w:proofErr w:type="spellEnd"/>
      <w:r w:rsidR="00F7586A" w:rsidRPr="00DE1B8E">
        <w:rPr>
          <w:rFonts w:ascii="Times" w:hAnsi="Times"/>
        </w:rPr>
        <w:t xml:space="preserve"> clade</w:t>
      </w:r>
      <w:r w:rsidRPr="00DE1B8E">
        <w:rPr>
          <w:rFonts w:ascii="Times" w:hAnsi="Times"/>
        </w:rPr>
        <w:t xml:space="preserve"> for</w:t>
      </w:r>
      <w:r w:rsidR="00F7586A" w:rsidRPr="00DE1B8E">
        <w:rPr>
          <w:rFonts w:ascii="Times" w:hAnsi="Times"/>
        </w:rPr>
        <w:t xml:space="preserve"> assign</w:t>
      </w:r>
      <w:r w:rsidRPr="00DE1B8E">
        <w:rPr>
          <w:rFonts w:ascii="Times" w:hAnsi="Times"/>
        </w:rPr>
        <w:t>ing</w:t>
      </w:r>
      <w:r w:rsidR="00F7586A" w:rsidRPr="00DE1B8E">
        <w:rPr>
          <w:rFonts w:ascii="Times" w:hAnsi="Times"/>
        </w:rPr>
        <w:t xml:space="preserve"> a species trait to our samples. We also assigned samples of </w:t>
      </w:r>
      <w:r w:rsidR="00F7586A" w:rsidRPr="00ED318B">
        <w:rPr>
          <w:rFonts w:ascii="Times" w:hAnsi="Times"/>
          <w:i/>
        </w:rPr>
        <w:t xml:space="preserve">P. </w:t>
      </w:r>
      <w:proofErr w:type="spellStart"/>
      <w:r w:rsidR="00F7586A" w:rsidRPr="00ED318B">
        <w:rPr>
          <w:rFonts w:ascii="Times" w:hAnsi="Times"/>
          <w:i/>
        </w:rPr>
        <w:t>hymenina</w:t>
      </w:r>
      <w:proofErr w:type="spellEnd"/>
      <w:r w:rsidR="00F7586A" w:rsidRPr="00DE1B8E">
        <w:rPr>
          <w:rFonts w:ascii="Times" w:hAnsi="Times"/>
        </w:rPr>
        <w:t xml:space="preserve"> and </w:t>
      </w:r>
      <w:r w:rsidR="00F7586A" w:rsidRPr="00ED318B">
        <w:rPr>
          <w:rFonts w:ascii="Times" w:hAnsi="Times"/>
          <w:i/>
        </w:rPr>
        <w:t xml:space="preserve">P. </w:t>
      </w:r>
      <w:proofErr w:type="spellStart"/>
      <w:r w:rsidR="00F7586A" w:rsidRPr="00ED318B">
        <w:rPr>
          <w:rFonts w:ascii="Times" w:hAnsi="Times"/>
          <w:i/>
        </w:rPr>
        <w:t>dissecta</w:t>
      </w:r>
      <w:proofErr w:type="spellEnd"/>
      <w:r w:rsidR="00F7586A" w:rsidRPr="00DE1B8E">
        <w:rPr>
          <w:rFonts w:ascii="Times" w:hAnsi="Times"/>
        </w:rPr>
        <w:t xml:space="preserve"> (which have been shown to be conspecific </w:t>
      </w:r>
      <w:r w:rsidRPr="00DE1B8E">
        <w:rPr>
          <w:rFonts w:ascii="Times" w:hAnsi="Times"/>
        </w:rPr>
        <w:t xml:space="preserve">in </w:t>
      </w:r>
      <w:r w:rsidR="00F7586A" w:rsidRPr="00DE1B8E">
        <w:rPr>
          <w:rFonts w:ascii="Times" w:hAnsi="Times"/>
        </w:rPr>
        <w:t>phylogenetic reconstruction</w:t>
      </w:r>
      <w:r w:rsidR="00ED318B">
        <w:rPr>
          <w:rFonts w:ascii="Times" w:hAnsi="Times"/>
        </w:rPr>
        <w:t>s</w:t>
      </w:r>
      <w:r w:rsidR="00F7586A" w:rsidRPr="00DE1B8E">
        <w:rPr>
          <w:rFonts w:ascii="Times" w:hAnsi="Times"/>
        </w:rPr>
        <w:t xml:space="preserve"> </w:t>
      </w:r>
      <w:r w:rsidR="002A271B" w:rsidRPr="00DE1B8E">
        <w:rPr>
          <w:rFonts w:ascii="Times" w:hAnsi="Times"/>
        </w:rPr>
        <w:t xml:space="preserve">and </w:t>
      </w:r>
      <w:r w:rsidR="00F7586A" w:rsidRPr="00DE1B8E">
        <w:rPr>
          <w:rFonts w:ascii="Times" w:hAnsi="Times"/>
        </w:rPr>
        <w:t xml:space="preserve">other species delimitation methods) to distinct species as a test for the adequacy of the parameters inputted. We tested the following theta values: 0.00001, 0.0001, 0.001, 0.005, 0.01, 0.05, 0.1, </w:t>
      </w:r>
      <w:r w:rsidR="002A271B" w:rsidRPr="00DE1B8E">
        <w:rPr>
          <w:rFonts w:ascii="Times" w:hAnsi="Times"/>
        </w:rPr>
        <w:t xml:space="preserve">and </w:t>
      </w:r>
      <w:r w:rsidR="00F7586A" w:rsidRPr="00DE1B8E">
        <w:rPr>
          <w:rFonts w:ascii="Times" w:hAnsi="Times"/>
        </w:rPr>
        <w:t>0.5</w:t>
      </w:r>
      <w:r w:rsidR="002A271B" w:rsidRPr="00DE1B8E">
        <w:rPr>
          <w:rFonts w:ascii="Times" w:hAnsi="Times"/>
        </w:rPr>
        <w:t>.</w:t>
      </w:r>
    </w:p>
    <w:p w14:paraId="3D7F6F94" w14:textId="77777777" w:rsidR="00F7586A" w:rsidRPr="00DE1B8E" w:rsidRDefault="00F7586A" w:rsidP="00F7586A">
      <w:pPr>
        <w:pStyle w:val="Heading3"/>
        <w:rPr>
          <w:rFonts w:ascii="Times" w:hAnsi="Times"/>
        </w:rPr>
      </w:pPr>
      <w:proofErr w:type="spellStart"/>
      <w:proofErr w:type="gramStart"/>
      <w:r w:rsidRPr="00DE1B8E">
        <w:rPr>
          <w:rFonts w:ascii="Times" w:hAnsi="Times"/>
        </w:rPr>
        <w:t>bPP</w:t>
      </w:r>
      <w:proofErr w:type="spellEnd"/>
      <w:proofErr w:type="gramEnd"/>
    </w:p>
    <w:p w14:paraId="5CE864F1" w14:textId="77777777" w:rsidR="00F7586A" w:rsidRPr="00DE1B8E" w:rsidRDefault="00F7586A" w:rsidP="00F7586A">
      <w:pPr>
        <w:rPr>
          <w:rFonts w:ascii="Times" w:hAnsi="Times"/>
        </w:rPr>
      </w:pPr>
    </w:p>
    <w:p w14:paraId="5A756C22" w14:textId="0A65E7C6" w:rsidR="00F7586A" w:rsidRPr="00DE1B8E" w:rsidRDefault="00F7586A" w:rsidP="00F7586A">
      <w:pPr>
        <w:rPr>
          <w:rFonts w:ascii="Times" w:hAnsi="Times"/>
        </w:rPr>
      </w:pPr>
      <w:r w:rsidRPr="00DE1B8E">
        <w:rPr>
          <w:rFonts w:ascii="Times" w:hAnsi="Times"/>
        </w:rPr>
        <w:t xml:space="preserve">We ran </w:t>
      </w:r>
      <w:proofErr w:type="spellStart"/>
      <w:r w:rsidRPr="00DE1B8E">
        <w:rPr>
          <w:rFonts w:ascii="Times" w:hAnsi="Times"/>
        </w:rPr>
        <w:t>bPP</w:t>
      </w:r>
      <w:proofErr w:type="spellEnd"/>
      <w:r w:rsidRPr="00DE1B8E">
        <w:rPr>
          <w:rFonts w:ascii="Times" w:hAnsi="Times"/>
        </w:rPr>
        <w:t xml:space="preserve"> v. 2.2 (Yang &amp; </w:t>
      </w:r>
      <w:proofErr w:type="spellStart"/>
      <w:r w:rsidRPr="00DE1B8E">
        <w:rPr>
          <w:rFonts w:ascii="Times" w:hAnsi="Times"/>
        </w:rPr>
        <w:t>Rannala</w:t>
      </w:r>
      <w:proofErr w:type="spellEnd"/>
      <w:r w:rsidRPr="00DE1B8E">
        <w:rPr>
          <w:rFonts w:ascii="Times" w:hAnsi="Times"/>
        </w:rPr>
        <w:t xml:space="preserve"> 2010) on the </w:t>
      </w:r>
      <w:proofErr w:type="spellStart"/>
      <w:r w:rsidRPr="00DE1B8E">
        <w:rPr>
          <w:rFonts w:ascii="Times" w:hAnsi="Times"/>
        </w:rPr>
        <w:t>Scabrosoid</w:t>
      </w:r>
      <w:proofErr w:type="spellEnd"/>
      <w:r w:rsidRPr="00DE1B8E">
        <w:rPr>
          <w:rFonts w:ascii="Times" w:hAnsi="Times"/>
        </w:rPr>
        <w:t xml:space="preserve"> and </w:t>
      </w:r>
      <w:proofErr w:type="spellStart"/>
      <w:r w:rsidRPr="00DE1B8E">
        <w:rPr>
          <w:rFonts w:ascii="Times" w:hAnsi="Times"/>
        </w:rPr>
        <w:t>Dolichorhizoid</w:t>
      </w:r>
      <w:proofErr w:type="spellEnd"/>
      <w:r w:rsidRPr="00DE1B8E">
        <w:rPr>
          <w:rFonts w:ascii="Times" w:hAnsi="Times"/>
        </w:rPr>
        <w:t xml:space="preserve"> clades using seven</w:t>
      </w:r>
      <w:r w:rsidR="00DD1989" w:rsidRPr="00DE1B8E">
        <w:rPr>
          <w:rFonts w:ascii="Times" w:hAnsi="Times"/>
        </w:rPr>
        <w:t xml:space="preserve"> and</w:t>
      </w:r>
      <w:r w:rsidRPr="00DE1B8E">
        <w:rPr>
          <w:rFonts w:ascii="Times" w:hAnsi="Times"/>
        </w:rPr>
        <w:t xml:space="preserve"> eight single-locus alignments, respectively. We used the same species assignment as for </w:t>
      </w:r>
      <w:proofErr w:type="spellStart"/>
      <w:r w:rsidRPr="00DE1B8E">
        <w:rPr>
          <w:rFonts w:ascii="Times" w:hAnsi="Times"/>
        </w:rPr>
        <w:t>spedeSTEM</w:t>
      </w:r>
      <w:proofErr w:type="spellEnd"/>
      <w:r w:rsidRPr="00DE1B8E">
        <w:rPr>
          <w:rFonts w:ascii="Times" w:hAnsi="Times"/>
        </w:rPr>
        <w:t xml:space="preserve"> and a guide-tree reflecting the topology found in the </w:t>
      </w:r>
      <w:proofErr w:type="spellStart"/>
      <w:r w:rsidRPr="00DE1B8E">
        <w:rPr>
          <w:rFonts w:ascii="Times" w:hAnsi="Times"/>
        </w:rPr>
        <w:t>MrBayes</w:t>
      </w:r>
      <w:proofErr w:type="spellEnd"/>
      <w:r w:rsidRPr="00DE1B8E">
        <w:rPr>
          <w:rFonts w:ascii="Times" w:hAnsi="Times"/>
        </w:rPr>
        <w:t xml:space="preserve"> analyses on the concatenated datasets. We used the species delimitation algorithm, keeping </w:t>
      </w:r>
      <w:r w:rsidR="00DD1989" w:rsidRPr="00DE1B8E">
        <w:rPr>
          <w:rFonts w:ascii="Times" w:hAnsi="Times"/>
        </w:rPr>
        <w:t xml:space="preserve">all </w:t>
      </w:r>
      <w:r w:rsidRPr="00DE1B8E">
        <w:rPr>
          <w:rFonts w:ascii="Times" w:hAnsi="Times"/>
        </w:rPr>
        <w:t xml:space="preserve">sites containing </w:t>
      </w:r>
      <w:r w:rsidR="00A74A2B" w:rsidRPr="00DE1B8E">
        <w:rPr>
          <w:rFonts w:ascii="Times" w:hAnsi="Times"/>
        </w:rPr>
        <w:t xml:space="preserve">missing </w:t>
      </w:r>
      <w:r w:rsidRPr="00DE1B8E">
        <w:rPr>
          <w:rFonts w:ascii="Times" w:hAnsi="Times"/>
        </w:rPr>
        <w:t>data. We estimated the relative rates of single</w:t>
      </w:r>
      <w:r w:rsidR="00DD1989" w:rsidRPr="00DE1B8E">
        <w:rPr>
          <w:rFonts w:ascii="Times" w:hAnsi="Times"/>
        </w:rPr>
        <w:t xml:space="preserve"> </w:t>
      </w:r>
      <w:r w:rsidRPr="00DE1B8E">
        <w:rPr>
          <w:rFonts w:ascii="Times" w:hAnsi="Times"/>
        </w:rPr>
        <w:t xml:space="preserve">loci based on substitution rates from the ML analyses. </w:t>
      </w:r>
    </w:p>
    <w:p w14:paraId="65C2347C" w14:textId="77777777" w:rsidR="00F7586A" w:rsidRPr="00DE1B8E" w:rsidRDefault="00F7586A" w:rsidP="00F7586A">
      <w:pPr>
        <w:rPr>
          <w:rFonts w:ascii="Times" w:hAnsi="Times"/>
        </w:rPr>
      </w:pPr>
    </w:p>
    <w:p w14:paraId="6A606FDF" w14:textId="53326C5A" w:rsidR="003C296E" w:rsidRPr="00DE1B8E" w:rsidRDefault="00F7586A" w:rsidP="00F7586A">
      <w:pPr>
        <w:rPr>
          <w:rFonts w:ascii="Times" w:hAnsi="Times"/>
        </w:rPr>
      </w:pPr>
      <w:r w:rsidRPr="00DE1B8E">
        <w:rPr>
          <w:rFonts w:ascii="Times" w:hAnsi="Times"/>
        </w:rPr>
        <w:t xml:space="preserve">For the </w:t>
      </w:r>
      <w:proofErr w:type="spellStart"/>
      <w:r w:rsidRPr="00DE1B8E">
        <w:rPr>
          <w:rFonts w:ascii="Times" w:hAnsi="Times"/>
        </w:rPr>
        <w:t>Scabrosoid</w:t>
      </w:r>
      <w:proofErr w:type="spellEnd"/>
      <w:r w:rsidRPr="00DE1B8E">
        <w:rPr>
          <w:rFonts w:ascii="Times" w:hAnsi="Times"/>
        </w:rPr>
        <w:t xml:space="preserve"> clade, </w:t>
      </w:r>
      <w:r w:rsidR="003C296E" w:rsidRPr="00DE1B8E">
        <w:rPr>
          <w:rFonts w:ascii="Times" w:hAnsi="Times"/>
        </w:rPr>
        <w:t xml:space="preserve">for the tau prior, </w:t>
      </w:r>
      <w:r w:rsidRPr="00DE1B8E">
        <w:rPr>
          <w:rFonts w:ascii="Times" w:hAnsi="Times"/>
        </w:rPr>
        <w:t xml:space="preserve">we </w:t>
      </w:r>
      <w:r w:rsidR="003C296E" w:rsidRPr="00DE1B8E">
        <w:rPr>
          <w:rFonts w:ascii="Times" w:hAnsi="Times"/>
        </w:rPr>
        <w:t>set the</w:t>
      </w:r>
      <w:r w:rsidR="009E672E" w:rsidRPr="00DE1B8E">
        <w:rPr>
          <w:rFonts w:ascii="Times" w:hAnsi="Times"/>
        </w:rPr>
        <w:t xml:space="preserve"> </w:t>
      </w:r>
      <w:r w:rsidRPr="00DE1B8E">
        <w:rPr>
          <w:rFonts w:ascii="Times" w:hAnsi="Times"/>
        </w:rPr>
        <w:t xml:space="preserve">gamma shape </w:t>
      </w:r>
      <w:r w:rsidR="003C296E" w:rsidRPr="00DE1B8E">
        <w:rPr>
          <w:rFonts w:ascii="Times" w:hAnsi="Times"/>
        </w:rPr>
        <w:t>to</w:t>
      </w:r>
      <w:r w:rsidR="009E672E" w:rsidRPr="00DE1B8E">
        <w:rPr>
          <w:rFonts w:ascii="Times" w:hAnsi="Times"/>
        </w:rPr>
        <w:t xml:space="preserve"> 4 </w:t>
      </w:r>
      <w:r w:rsidRPr="00DE1B8E">
        <w:rPr>
          <w:rFonts w:ascii="Times" w:hAnsi="Times"/>
        </w:rPr>
        <w:t xml:space="preserve">and </w:t>
      </w:r>
      <w:r w:rsidR="003C296E" w:rsidRPr="00DE1B8E">
        <w:rPr>
          <w:rFonts w:ascii="Times" w:hAnsi="Times"/>
        </w:rPr>
        <w:t>the</w:t>
      </w:r>
      <w:r w:rsidR="009E672E" w:rsidRPr="00DE1B8E">
        <w:rPr>
          <w:rFonts w:ascii="Times" w:hAnsi="Times"/>
        </w:rPr>
        <w:t xml:space="preserve"> gamma </w:t>
      </w:r>
      <w:r w:rsidRPr="00DE1B8E">
        <w:rPr>
          <w:rFonts w:ascii="Times" w:hAnsi="Times"/>
        </w:rPr>
        <w:t xml:space="preserve">scale </w:t>
      </w:r>
      <w:r w:rsidR="003C296E" w:rsidRPr="00DE1B8E">
        <w:rPr>
          <w:rFonts w:ascii="Times" w:hAnsi="Times"/>
        </w:rPr>
        <w:t>to</w:t>
      </w:r>
      <w:r w:rsidRPr="00DE1B8E">
        <w:rPr>
          <w:rFonts w:ascii="Times" w:hAnsi="Times"/>
        </w:rPr>
        <w:t xml:space="preserve"> </w:t>
      </w:r>
      <w:r w:rsidR="009E672E" w:rsidRPr="00DE1B8E">
        <w:rPr>
          <w:rFonts w:ascii="Times" w:hAnsi="Times"/>
        </w:rPr>
        <w:t>100</w:t>
      </w:r>
      <w:r w:rsidR="003C296E" w:rsidRPr="00DE1B8E">
        <w:rPr>
          <w:rFonts w:ascii="Times" w:hAnsi="Times"/>
        </w:rPr>
        <w:t>.</w:t>
      </w:r>
    </w:p>
    <w:p w14:paraId="728A0101" w14:textId="5CB413B8" w:rsidR="009E672E" w:rsidRPr="00DE1B8E" w:rsidRDefault="003C296E" w:rsidP="00F7586A">
      <w:pPr>
        <w:rPr>
          <w:rFonts w:ascii="Times" w:hAnsi="Times"/>
        </w:rPr>
      </w:pPr>
      <w:r w:rsidRPr="00DE1B8E">
        <w:rPr>
          <w:rFonts w:ascii="Times" w:hAnsi="Times"/>
        </w:rPr>
        <w:t>F</w:t>
      </w:r>
      <w:r w:rsidR="00F7586A" w:rsidRPr="00DE1B8E">
        <w:rPr>
          <w:rFonts w:ascii="Times" w:hAnsi="Times"/>
        </w:rPr>
        <w:t xml:space="preserve">or the </w:t>
      </w:r>
      <w:r w:rsidR="009E672E" w:rsidRPr="00DE1B8E">
        <w:rPr>
          <w:rFonts w:ascii="Times" w:hAnsi="Times"/>
        </w:rPr>
        <w:t>theta prior, we set</w:t>
      </w:r>
      <w:r w:rsidRPr="00DE1B8E">
        <w:rPr>
          <w:rFonts w:ascii="Times" w:hAnsi="Times"/>
        </w:rPr>
        <w:t xml:space="preserve"> the gamma shape to</w:t>
      </w:r>
      <w:r w:rsidR="009E672E" w:rsidRPr="00DE1B8E">
        <w:rPr>
          <w:rFonts w:ascii="Times" w:hAnsi="Times"/>
        </w:rPr>
        <w:t xml:space="preserve"> 2, and tested scale values of 200,000; 20,000; 2000 and 200; so that the mean of the theta prior is 0.00001; 0.0001; 0.001; 0.001 and 0.01 respectively</w:t>
      </w:r>
      <w:r w:rsidR="00F7586A" w:rsidRPr="00DE1B8E">
        <w:rPr>
          <w:rFonts w:ascii="Times" w:hAnsi="Times"/>
        </w:rPr>
        <w:t xml:space="preserve">. </w:t>
      </w:r>
    </w:p>
    <w:p w14:paraId="70BC7968" w14:textId="77777777" w:rsidR="009E672E" w:rsidRPr="00DE1B8E" w:rsidRDefault="009E672E" w:rsidP="00F7586A">
      <w:pPr>
        <w:rPr>
          <w:ins w:id="53" w:author="Nicolas Magain" w:date="2014-10-09T19:15:00Z"/>
          <w:rFonts w:ascii="Times" w:hAnsi="Times"/>
        </w:rPr>
      </w:pPr>
    </w:p>
    <w:p w14:paraId="6664549B" w14:textId="4B228869" w:rsidR="00F7586A" w:rsidRPr="00DE1B8E" w:rsidRDefault="00F7586A" w:rsidP="00F7586A">
      <w:pPr>
        <w:rPr>
          <w:rFonts w:ascii="Times" w:hAnsi="Times"/>
        </w:rPr>
      </w:pPr>
      <w:r w:rsidRPr="00DE1B8E">
        <w:rPr>
          <w:rFonts w:ascii="Times" w:hAnsi="Times"/>
        </w:rPr>
        <w:t xml:space="preserve">We also tested the </w:t>
      </w:r>
      <w:r w:rsidR="00A74A2B" w:rsidRPr="00DE1B8E">
        <w:rPr>
          <w:rFonts w:ascii="Times" w:hAnsi="Times"/>
        </w:rPr>
        <w:t>adequacy of the parameters</w:t>
      </w:r>
      <w:r w:rsidRPr="00DE1B8E">
        <w:rPr>
          <w:rFonts w:ascii="Times" w:hAnsi="Times"/>
        </w:rPr>
        <w:t xml:space="preserve"> </w:t>
      </w:r>
      <w:r w:rsidR="009E672E" w:rsidRPr="00DE1B8E">
        <w:rPr>
          <w:rFonts w:ascii="Times" w:hAnsi="Times"/>
        </w:rPr>
        <w:t xml:space="preserve">by randomly splitting </w:t>
      </w:r>
      <w:r w:rsidRPr="00ED318B">
        <w:rPr>
          <w:rFonts w:ascii="Times" w:hAnsi="Times"/>
          <w:i/>
        </w:rPr>
        <w:t xml:space="preserve">P. </w:t>
      </w:r>
      <w:proofErr w:type="spellStart"/>
      <w:r w:rsidRPr="00ED318B">
        <w:rPr>
          <w:rFonts w:ascii="Times" w:hAnsi="Times"/>
          <w:i/>
        </w:rPr>
        <w:t>neopolydactyla</w:t>
      </w:r>
      <w:proofErr w:type="spellEnd"/>
      <w:r w:rsidRPr="00DE1B8E">
        <w:rPr>
          <w:rFonts w:ascii="Times" w:hAnsi="Times"/>
        </w:rPr>
        <w:t xml:space="preserve"> 4 and </w:t>
      </w:r>
      <w:r w:rsidRPr="00ED318B">
        <w:rPr>
          <w:rFonts w:ascii="Times" w:hAnsi="Times"/>
          <w:i/>
        </w:rPr>
        <w:t xml:space="preserve">P. </w:t>
      </w:r>
      <w:proofErr w:type="spellStart"/>
      <w:r w:rsidRPr="00ED318B">
        <w:rPr>
          <w:rFonts w:ascii="Times" w:hAnsi="Times"/>
          <w:i/>
        </w:rPr>
        <w:t>scabrosa</w:t>
      </w:r>
      <w:proofErr w:type="spellEnd"/>
      <w:r w:rsidRPr="00DE1B8E">
        <w:rPr>
          <w:rFonts w:ascii="Times" w:hAnsi="Times"/>
        </w:rPr>
        <w:t xml:space="preserve"> 2</w:t>
      </w:r>
      <w:r w:rsidR="009E672E" w:rsidRPr="00DE1B8E">
        <w:rPr>
          <w:rFonts w:ascii="Times" w:hAnsi="Times"/>
        </w:rPr>
        <w:t xml:space="preserve"> under two theta priors:</w:t>
      </w:r>
      <w:r w:rsidRPr="00DE1B8E">
        <w:rPr>
          <w:rFonts w:ascii="Times" w:hAnsi="Times"/>
        </w:rPr>
        <w:t xml:space="preserve"> </w:t>
      </w:r>
      <w:r w:rsidR="009E672E" w:rsidRPr="00DE1B8E">
        <w:rPr>
          <w:rFonts w:ascii="Times" w:hAnsi="Times"/>
        </w:rPr>
        <w:t>0.0001 and 0.01</w:t>
      </w:r>
      <w:r w:rsidR="00A74A2B" w:rsidRPr="00DE1B8E">
        <w:rPr>
          <w:rFonts w:ascii="Times" w:hAnsi="Times"/>
        </w:rPr>
        <w:t>.</w:t>
      </w:r>
    </w:p>
    <w:p w14:paraId="320EBD2A" w14:textId="77777777" w:rsidR="00F7586A" w:rsidRPr="00DE1B8E" w:rsidRDefault="00F7586A" w:rsidP="00F7586A">
      <w:pPr>
        <w:rPr>
          <w:rFonts w:ascii="Times" w:hAnsi="Times"/>
        </w:rPr>
      </w:pPr>
    </w:p>
    <w:p w14:paraId="23F20939" w14:textId="22808178" w:rsidR="009E672E" w:rsidRPr="00DE1B8E" w:rsidRDefault="00F7586A" w:rsidP="00F7586A">
      <w:pPr>
        <w:rPr>
          <w:rFonts w:ascii="Times" w:hAnsi="Times"/>
        </w:rPr>
      </w:pPr>
      <w:r w:rsidRPr="00DE1B8E">
        <w:rPr>
          <w:rFonts w:ascii="Times" w:hAnsi="Times"/>
        </w:rPr>
        <w:t xml:space="preserve">For the </w:t>
      </w:r>
      <w:proofErr w:type="spellStart"/>
      <w:r w:rsidRPr="00DE1B8E">
        <w:rPr>
          <w:rFonts w:ascii="Times" w:hAnsi="Times"/>
        </w:rPr>
        <w:t>Dolichorhizoid</w:t>
      </w:r>
      <w:proofErr w:type="spellEnd"/>
      <w:r w:rsidRPr="00DE1B8E">
        <w:rPr>
          <w:rFonts w:ascii="Times" w:hAnsi="Times"/>
        </w:rPr>
        <w:t xml:space="preserve"> clade, </w:t>
      </w:r>
      <w:r w:rsidR="003C296E" w:rsidRPr="00DE1B8E">
        <w:rPr>
          <w:rFonts w:ascii="Times" w:hAnsi="Times"/>
        </w:rPr>
        <w:t xml:space="preserve">for the tau prior </w:t>
      </w:r>
      <w:r w:rsidRPr="00DE1B8E">
        <w:rPr>
          <w:rFonts w:ascii="Times" w:hAnsi="Times"/>
        </w:rPr>
        <w:t xml:space="preserve">we </w:t>
      </w:r>
      <w:r w:rsidR="009E672E" w:rsidRPr="00DE1B8E">
        <w:rPr>
          <w:rFonts w:ascii="Times" w:hAnsi="Times"/>
        </w:rPr>
        <w:t xml:space="preserve">set </w:t>
      </w:r>
      <w:r w:rsidR="003C296E" w:rsidRPr="00DE1B8E">
        <w:rPr>
          <w:rFonts w:ascii="Times" w:hAnsi="Times"/>
        </w:rPr>
        <w:t>the</w:t>
      </w:r>
      <w:r w:rsidRPr="00DE1B8E">
        <w:rPr>
          <w:rFonts w:ascii="Times" w:hAnsi="Times"/>
        </w:rPr>
        <w:t xml:space="preserve"> </w:t>
      </w:r>
      <w:r w:rsidR="003C296E" w:rsidRPr="00DE1B8E">
        <w:rPr>
          <w:rFonts w:ascii="Times" w:hAnsi="Times"/>
        </w:rPr>
        <w:t>gamma shape to 3 and the gamma scale to 100.</w:t>
      </w:r>
      <w:r w:rsidR="009E672E" w:rsidRPr="00DE1B8E">
        <w:rPr>
          <w:rFonts w:ascii="Times" w:hAnsi="Times"/>
        </w:rPr>
        <w:t xml:space="preserve"> </w:t>
      </w:r>
      <w:r w:rsidR="003C296E" w:rsidRPr="00DE1B8E">
        <w:rPr>
          <w:rFonts w:ascii="Times" w:hAnsi="Times"/>
        </w:rPr>
        <w:t>For the theta prior, we set the gamma shape to</w:t>
      </w:r>
      <w:r w:rsidR="009E672E" w:rsidRPr="00DE1B8E">
        <w:rPr>
          <w:rFonts w:ascii="Times" w:hAnsi="Times"/>
        </w:rPr>
        <w:t xml:space="preserve"> 2, and tested the scale values of 2000</w:t>
      </w:r>
      <w:proofErr w:type="gramStart"/>
      <w:r w:rsidR="009E672E" w:rsidRPr="00DE1B8E">
        <w:rPr>
          <w:rFonts w:ascii="Times" w:hAnsi="Times"/>
        </w:rPr>
        <w:t>;</w:t>
      </w:r>
      <w:proofErr w:type="gramEnd"/>
      <w:r w:rsidR="009E672E" w:rsidRPr="00DE1B8E">
        <w:rPr>
          <w:rFonts w:ascii="Times" w:hAnsi="Times"/>
        </w:rPr>
        <w:t xml:space="preserve"> 200, 100 and 40 so that the mean of the theta prior is 0.001, 0.01, 0.02 and 0.05 respectively</w:t>
      </w:r>
      <w:r w:rsidRPr="00DE1B8E">
        <w:rPr>
          <w:rFonts w:ascii="Times" w:hAnsi="Times"/>
        </w:rPr>
        <w:t xml:space="preserve">. </w:t>
      </w:r>
    </w:p>
    <w:p w14:paraId="3C230E6D" w14:textId="77777777" w:rsidR="009E672E" w:rsidRPr="00DE1B8E" w:rsidRDefault="009E672E" w:rsidP="00F7586A">
      <w:pPr>
        <w:rPr>
          <w:rFonts w:ascii="Times" w:hAnsi="Times"/>
        </w:rPr>
      </w:pPr>
    </w:p>
    <w:p w14:paraId="7A7BBB96" w14:textId="2BC15E2F" w:rsidR="00F7586A" w:rsidRPr="00DE1B8E" w:rsidRDefault="009E672E" w:rsidP="00F7586A">
      <w:pPr>
        <w:rPr>
          <w:rFonts w:ascii="Times" w:hAnsi="Times"/>
        </w:rPr>
      </w:pPr>
      <w:r w:rsidRPr="00DE1B8E">
        <w:rPr>
          <w:rFonts w:ascii="Times" w:hAnsi="Times"/>
        </w:rPr>
        <w:t xml:space="preserve">We tested the adequacy of the parameters by splitting </w:t>
      </w:r>
      <w:r w:rsidRPr="00ED318B">
        <w:rPr>
          <w:rFonts w:ascii="Times" w:hAnsi="Times"/>
          <w:i/>
        </w:rPr>
        <w:t xml:space="preserve">P. </w:t>
      </w:r>
      <w:proofErr w:type="spellStart"/>
      <w:r w:rsidRPr="00ED318B">
        <w:rPr>
          <w:rFonts w:ascii="Times" w:hAnsi="Times"/>
          <w:i/>
        </w:rPr>
        <w:t>hymenina</w:t>
      </w:r>
      <w:proofErr w:type="spellEnd"/>
      <w:r w:rsidR="00F7586A" w:rsidRPr="00DE1B8E">
        <w:rPr>
          <w:rFonts w:ascii="Times" w:hAnsi="Times"/>
        </w:rPr>
        <w:t xml:space="preserve"> </w:t>
      </w:r>
      <w:r w:rsidRPr="00DE1B8E">
        <w:rPr>
          <w:rFonts w:ascii="Times" w:hAnsi="Times"/>
        </w:rPr>
        <w:t>in two (</w:t>
      </w:r>
      <w:proofErr w:type="spellStart"/>
      <w:r w:rsidRPr="00ED318B">
        <w:rPr>
          <w:rFonts w:ascii="Times" w:hAnsi="Times"/>
          <w:i/>
        </w:rPr>
        <w:t>hym</w:t>
      </w:r>
      <w:r w:rsidR="00517585" w:rsidRPr="00ED318B">
        <w:rPr>
          <w:rFonts w:ascii="Times" w:hAnsi="Times"/>
          <w:i/>
        </w:rPr>
        <w:t>enina</w:t>
      </w:r>
      <w:proofErr w:type="spellEnd"/>
      <w:r w:rsidR="00517585" w:rsidRPr="00DE1B8E">
        <w:rPr>
          <w:rFonts w:ascii="Times" w:hAnsi="Times"/>
        </w:rPr>
        <w:t xml:space="preserve"> and </w:t>
      </w:r>
      <w:proofErr w:type="spellStart"/>
      <w:r w:rsidR="00517585" w:rsidRPr="00ED318B">
        <w:rPr>
          <w:rFonts w:ascii="Times" w:hAnsi="Times"/>
          <w:i/>
        </w:rPr>
        <w:t>dissecta</w:t>
      </w:r>
      <w:proofErr w:type="spellEnd"/>
      <w:r w:rsidR="00517585" w:rsidRPr="00DE1B8E">
        <w:rPr>
          <w:rFonts w:ascii="Times" w:hAnsi="Times"/>
        </w:rPr>
        <w:t xml:space="preserve"> </w:t>
      </w:r>
      <w:proofErr w:type="spellStart"/>
      <w:r w:rsidR="00517585" w:rsidRPr="00DE1B8E">
        <w:rPr>
          <w:rFonts w:ascii="Times" w:hAnsi="Times"/>
        </w:rPr>
        <w:t>morphotypes</w:t>
      </w:r>
      <w:proofErr w:type="spellEnd"/>
      <w:r w:rsidR="00517585" w:rsidRPr="00DE1B8E">
        <w:rPr>
          <w:rFonts w:ascii="Times" w:hAnsi="Times"/>
        </w:rPr>
        <w:t>).</w:t>
      </w:r>
    </w:p>
    <w:p w14:paraId="77D866B2" w14:textId="77777777" w:rsidR="00F7586A" w:rsidRPr="00DE1B8E" w:rsidRDefault="00F7586A" w:rsidP="00F7586A">
      <w:pPr>
        <w:rPr>
          <w:rFonts w:ascii="Times" w:hAnsi="Times"/>
        </w:rPr>
      </w:pPr>
    </w:p>
    <w:p w14:paraId="4F9847F3" w14:textId="5F6BF71F" w:rsidR="00F7586A" w:rsidRPr="00DE1B8E" w:rsidRDefault="00F7586A" w:rsidP="00F53430">
      <w:pPr>
        <w:pStyle w:val="Heading3"/>
        <w:rPr>
          <w:rFonts w:ascii="Times" w:hAnsi="Times"/>
        </w:rPr>
      </w:pPr>
      <w:r w:rsidRPr="00DE1B8E">
        <w:rPr>
          <w:rFonts w:ascii="Times" w:hAnsi="Times"/>
        </w:rPr>
        <w:t>Final species delimitation and species tree</w:t>
      </w:r>
    </w:p>
    <w:p w14:paraId="200D1DBB" w14:textId="77777777" w:rsidR="00F7586A" w:rsidRPr="00DE1B8E" w:rsidRDefault="00F7586A" w:rsidP="00F7586A">
      <w:pPr>
        <w:rPr>
          <w:rFonts w:ascii="Times" w:hAnsi="Times"/>
        </w:rPr>
      </w:pPr>
    </w:p>
    <w:p w14:paraId="323A4A5A" w14:textId="18D4FE4B" w:rsidR="00F7586A" w:rsidRPr="00DE1B8E" w:rsidRDefault="00F7586A" w:rsidP="00F7586A">
      <w:pPr>
        <w:rPr>
          <w:rFonts w:ascii="Times" w:hAnsi="Times"/>
        </w:rPr>
      </w:pPr>
      <w:r w:rsidRPr="00DE1B8E">
        <w:rPr>
          <w:rFonts w:ascii="Times" w:hAnsi="Times"/>
        </w:rPr>
        <w:t xml:space="preserve">We used the consensus species delimitation </w:t>
      </w:r>
      <w:r w:rsidR="0070023B" w:rsidRPr="00DE1B8E">
        <w:rPr>
          <w:rFonts w:ascii="Times" w:hAnsi="Times"/>
        </w:rPr>
        <w:t xml:space="preserve">resulted from all species delimitation methods </w:t>
      </w:r>
      <w:r w:rsidRPr="00DE1B8E">
        <w:rPr>
          <w:rFonts w:ascii="Times" w:hAnsi="Times"/>
        </w:rPr>
        <w:t xml:space="preserve">as the species </w:t>
      </w:r>
      <w:r w:rsidR="0070023B" w:rsidRPr="00DE1B8E">
        <w:rPr>
          <w:rFonts w:ascii="Times" w:hAnsi="Times"/>
        </w:rPr>
        <w:t xml:space="preserve">assignment </w:t>
      </w:r>
      <w:r w:rsidRPr="00DE1B8E">
        <w:rPr>
          <w:rFonts w:ascii="Times" w:hAnsi="Times"/>
        </w:rPr>
        <w:t xml:space="preserve">for our </w:t>
      </w:r>
      <w:r w:rsidR="000B52DC" w:rsidRPr="00DE1B8E">
        <w:rPr>
          <w:rFonts w:ascii="Times" w:hAnsi="Times"/>
        </w:rPr>
        <w:t>specimens</w:t>
      </w:r>
      <w:r w:rsidRPr="00DE1B8E">
        <w:rPr>
          <w:rFonts w:ascii="Times" w:hAnsi="Times"/>
        </w:rPr>
        <w:t xml:space="preserve"> and </w:t>
      </w:r>
      <w:r w:rsidR="0065629E" w:rsidRPr="00DE1B8E">
        <w:rPr>
          <w:rFonts w:ascii="Times" w:hAnsi="Times"/>
        </w:rPr>
        <w:t xml:space="preserve">generated </w:t>
      </w:r>
      <w:r w:rsidRPr="00DE1B8E">
        <w:rPr>
          <w:rFonts w:ascii="Times" w:hAnsi="Times"/>
        </w:rPr>
        <w:t xml:space="preserve">species tree </w:t>
      </w:r>
      <w:r w:rsidR="00B56E6D" w:rsidRPr="00DE1B8E">
        <w:rPr>
          <w:rFonts w:ascii="Times" w:hAnsi="Times"/>
        </w:rPr>
        <w:t>from</w:t>
      </w:r>
      <w:r w:rsidR="00554787" w:rsidRPr="00DE1B8E">
        <w:rPr>
          <w:rFonts w:ascii="Times" w:hAnsi="Times"/>
        </w:rPr>
        <w:t xml:space="preserve"> eight (for the </w:t>
      </w:r>
      <w:proofErr w:type="spellStart"/>
      <w:r w:rsidR="00554787" w:rsidRPr="00DE1B8E">
        <w:rPr>
          <w:rFonts w:ascii="Times" w:hAnsi="Times"/>
        </w:rPr>
        <w:t>Dolichorhizoid</w:t>
      </w:r>
      <w:proofErr w:type="spellEnd"/>
      <w:r w:rsidR="00554787" w:rsidRPr="00DE1B8E">
        <w:rPr>
          <w:rFonts w:ascii="Times" w:hAnsi="Times"/>
        </w:rPr>
        <w:t xml:space="preserve"> clade) and seven (for </w:t>
      </w:r>
      <w:proofErr w:type="spellStart"/>
      <w:r w:rsidR="00554787" w:rsidRPr="00DE1B8E">
        <w:rPr>
          <w:rFonts w:ascii="Times" w:hAnsi="Times"/>
        </w:rPr>
        <w:t>Scabrosoid</w:t>
      </w:r>
      <w:proofErr w:type="spellEnd"/>
      <w:r w:rsidR="00554787" w:rsidRPr="00DE1B8E">
        <w:rPr>
          <w:rFonts w:ascii="Times" w:hAnsi="Times"/>
        </w:rPr>
        <w:t xml:space="preserve"> clade) loci </w:t>
      </w:r>
      <w:r w:rsidRPr="00DE1B8E">
        <w:rPr>
          <w:rFonts w:ascii="Times" w:hAnsi="Times"/>
        </w:rPr>
        <w:t xml:space="preserve">using *BEAST </w:t>
      </w:r>
      <w:r w:rsidRPr="00DE1B8E">
        <w:rPr>
          <w:rFonts w:ascii="Times" w:hAnsi="Times"/>
        </w:rPr>
        <w:fldChar w:fldCharType="begin"/>
      </w:r>
      <w:r w:rsidRPr="00DE1B8E">
        <w:rPr>
          <w:rFonts w:ascii="Times" w:hAnsi="Times"/>
        </w:rPr>
        <w:instrText xml:space="preserve"> ADDIN EN.CITE &lt;EndNote&gt;&lt;Cite&gt;&lt;Author&gt;Heled&lt;/Author&gt;&lt;Year&gt;2010&lt;/Year&gt;&lt;RecNum&gt;19&lt;/RecNum&gt;&lt;DisplayText&gt;(Heled and Drummond, 2010)&lt;/DisplayText&gt;&lt;record&gt;&lt;rec-number&gt;19&lt;/rec-number&gt;&lt;foreign-keys&gt;&lt;key app="EN" db-id="a59rswxsaesrv4ee09rv9stkawvazeesst20" timestamp="1409842071"&gt;19&lt;/key&gt;&lt;/foreign-keys&gt;&lt;ref-type name="Journal Article"&gt;17&lt;/ref-type&gt;&lt;contributors&gt;&lt;authors&gt;&lt;author&gt;Heled, Joseph&lt;/author&gt;&lt;author&gt;Drummond, Alexei J&lt;/author&gt;&lt;/authors&gt;&lt;/contributors&gt;&lt;titles&gt;&lt;title&gt;Bayesian inference of species trees from multilocus data&lt;/title&gt;&lt;secondary-title&gt;Molecular biology and evolution&lt;/secondary-title&gt;&lt;/titles&gt;&lt;periodical&gt;&lt;full-title&gt;Molecular biology and evolution&lt;/full-title&gt;&lt;/periodical&gt;&lt;pages&gt;570-580&lt;/pages&gt;&lt;volume&gt;27&lt;/volume&gt;&lt;number&gt;3&lt;/number&gt;&lt;dates&gt;&lt;year&gt;2010&lt;/year&gt;&lt;/dates&gt;&lt;isbn&gt;0737-4038&lt;/isbn&gt;&lt;urls&gt;&lt;/urls&gt;&lt;/record&gt;&lt;/Cite&gt;&lt;/EndNote&gt;</w:instrText>
      </w:r>
      <w:r w:rsidRPr="00DE1B8E">
        <w:rPr>
          <w:rFonts w:ascii="Times" w:hAnsi="Times"/>
        </w:rPr>
        <w:fldChar w:fldCharType="separate"/>
      </w:r>
      <w:r w:rsidRPr="00DE1B8E">
        <w:rPr>
          <w:rFonts w:ascii="Times" w:hAnsi="Times"/>
          <w:noProof/>
        </w:rPr>
        <w:t>(Heled and Drummond, 2010)</w:t>
      </w:r>
      <w:r w:rsidRPr="00DE1B8E">
        <w:rPr>
          <w:rFonts w:ascii="Times" w:hAnsi="Times"/>
        </w:rPr>
        <w:fldChar w:fldCharType="end"/>
      </w:r>
      <w:r w:rsidRPr="00DE1B8E">
        <w:rPr>
          <w:rFonts w:ascii="Times" w:hAnsi="Times"/>
        </w:rPr>
        <w:t>. We ran the program for 50 million generations, sampling every 1000th generation</w:t>
      </w:r>
      <w:r w:rsidR="00554787" w:rsidRPr="00DE1B8E">
        <w:rPr>
          <w:rFonts w:ascii="Times" w:hAnsi="Times"/>
        </w:rPr>
        <w:t xml:space="preserve"> and used</w:t>
      </w:r>
      <w:r w:rsidRPr="00DE1B8E">
        <w:rPr>
          <w:rFonts w:ascii="Times" w:hAnsi="Times"/>
        </w:rPr>
        <w:t xml:space="preserve"> lognormal relaxed clocks. For each locus, we attributed the </w:t>
      </w:r>
      <w:r w:rsidR="00554787" w:rsidRPr="00DE1B8E">
        <w:rPr>
          <w:rFonts w:ascii="Times" w:hAnsi="Times"/>
        </w:rPr>
        <w:t xml:space="preserve">nucleotide </w:t>
      </w:r>
      <w:r w:rsidRPr="00DE1B8E">
        <w:rPr>
          <w:rFonts w:ascii="Times" w:hAnsi="Times"/>
        </w:rPr>
        <w:t xml:space="preserve">substitution model according to </w:t>
      </w:r>
      <w:proofErr w:type="spellStart"/>
      <w:r w:rsidRPr="00DE1B8E">
        <w:rPr>
          <w:rFonts w:ascii="Times" w:hAnsi="Times"/>
        </w:rPr>
        <w:t>MrModelTest</w:t>
      </w:r>
      <w:proofErr w:type="spellEnd"/>
      <w:r w:rsidRPr="00DE1B8E">
        <w:rPr>
          <w:rFonts w:ascii="Times" w:hAnsi="Times"/>
        </w:rPr>
        <w:t xml:space="preserve"> results (see Supplementary Table </w:t>
      </w:r>
      <w:r w:rsidR="003C296E" w:rsidRPr="00DE1B8E">
        <w:rPr>
          <w:rFonts w:ascii="Times" w:hAnsi="Times"/>
        </w:rPr>
        <w:t>2</w:t>
      </w:r>
      <w:r w:rsidRPr="00DE1B8E">
        <w:rPr>
          <w:rFonts w:ascii="Times" w:hAnsi="Times"/>
        </w:rPr>
        <w:t xml:space="preserve">). </w:t>
      </w:r>
    </w:p>
    <w:p w14:paraId="01433A1D" w14:textId="77777777" w:rsidR="00F7586A" w:rsidRPr="00DE1B8E" w:rsidRDefault="00F7586A" w:rsidP="00F7586A">
      <w:pPr>
        <w:pStyle w:val="Heading1"/>
        <w:rPr>
          <w:rFonts w:ascii="Times" w:hAnsi="Times"/>
          <w:sz w:val="24"/>
          <w:szCs w:val="24"/>
        </w:rPr>
      </w:pPr>
      <w:r w:rsidRPr="00DE1B8E">
        <w:rPr>
          <w:rFonts w:ascii="Times" w:hAnsi="Times"/>
          <w:sz w:val="24"/>
          <w:szCs w:val="24"/>
        </w:rPr>
        <w:t>Results and discussion</w:t>
      </w:r>
    </w:p>
    <w:p w14:paraId="0B190EBB" w14:textId="77777777" w:rsidR="00F7586A" w:rsidRPr="00DE1B8E" w:rsidRDefault="00F7586A" w:rsidP="00F7586A">
      <w:pPr>
        <w:rPr>
          <w:rFonts w:ascii="Times" w:hAnsi="Times"/>
        </w:rPr>
      </w:pPr>
    </w:p>
    <w:p w14:paraId="5B56C525" w14:textId="77777777" w:rsidR="00F7586A" w:rsidRPr="00DE1B8E" w:rsidRDefault="00F7586A" w:rsidP="00F7586A">
      <w:pPr>
        <w:pStyle w:val="Heading2"/>
        <w:rPr>
          <w:rFonts w:ascii="Times" w:hAnsi="Times"/>
          <w:sz w:val="24"/>
          <w:szCs w:val="24"/>
        </w:rPr>
      </w:pPr>
      <w:r w:rsidRPr="00DE1B8E">
        <w:rPr>
          <w:rFonts w:ascii="Times" w:hAnsi="Times"/>
          <w:sz w:val="24"/>
          <w:szCs w:val="24"/>
        </w:rPr>
        <w:t>Sequencing, alignment and concatenation</w:t>
      </w:r>
    </w:p>
    <w:p w14:paraId="2BD75307" w14:textId="77777777" w:rsidR="00F7586A" w:rsidRPr="00DE1B8E" w:rsidRDefault="00F7586A" w:rsidP="00F7586A">
      <w:pPr>
        <w:rPr>
          <w:rFonts w:ascii="Times" w:hAnsi="Times"/>
        </w:rPr>
      </w:pPr>
    </w:p>
    <w:p w14:paraId="3DCE3E66" w14:textId="18D1E368" w:rsidR="00F7586A" w:rsidRPr="00DE1B8E" w:rsidRDefault="00B715BE" w:rsidP="00F7586A">
      <w:pPr>
        <w:rPr>
          <w:rFonts w:ascii="Times" w:hAnsi="Times"/>
        </w:rPr>
      </w:pPr>
      <w:r w:rsidRPr="00DE1B8E">
        <w:rPr>
          <w:rFonts w:ascii="Times" w:hAnsi="Times"/>
        </w:rPr>
        <w:t>Wit</w:t>
      </w:r>
      <w:r w:rsidR="001439E2" w:rsidRPr="00DE1B8E">
        <w:rPr>
          <w:rFonts w:ascii="Times" w:hAnsi="Times"/>
        </w:rPr>
        <w:t>h</w:t>
      </w:r>
      <w:r w:rsidRPr="00DE1B8E">
        <w:rPr>
          <w:rFonts w:ascii="Times" w:hAnsi="Times"/>
        </w:rPr>
        <w:t>in</w:t>
      </w:r>
      <w:r w:rsidR="00F7586A" w:rsidRPr="00DE1B8E">
        <w:rPr>
          <w:rFonts w:ascii="Times" w:hAnsi="Times"/>
        </w:rPr>
        <w:t xml:space="preserve"> the </w:t>
      </w:r>
      <w:proofErr w:type="spellStart"/>
      <w:r w:rsidR="00F7586A" w:rsidRPr="00DE1B8E">
        <w:rPr>
          <w:rFonts w:ascii="Times" w:hAnsi="Times"/>
        </w:rPr>
        <w:t>Polydactyloid</w:t>
      </w:r>
      <w:proofErr w:type="spellEnd"/>
      <w:r w:rsidR="00F7586A" w:rsidRPr="00DE1B8E">
        <w:rPr>
          <w:rFonts w:ascii="Times" w:hAnsi="Times"/>
        </w:rPr>
        <w:t xml:space="preserve"> clade, for a total of 35 taxa</w:t>
      </w:r>
      <w:r w:rsidR="000A7B6A" w:rsidRPr="00DE1B8E">
        <w:rPr>
          <w:rFonts w:ascii="Times" w:hAnsi="Times"/>
        </w:rPr>
        <w:t>, all of them</w:t>
      </w:r>
      <w:r w:rsidR="00F7586A" w:rsidRPr="00DE1B8E">
        <w:rPr>
          <w:rFonts w:ascii="Times" w:hAnsi="Times"/>
        </w:rPr>
        <w:t xml:space="preserve"> </w:t>
      </w:r>
      <w:r w:rsidR="000A7B6A" w:rsidRPr="00DE1B8E">
        <w:rPr>
          <w:rFonts w:ascii="Times" w:hAnsi="Times"/>
        </w:rPr>
        <w:t>are represented</w:t>
      </w:r>
      <w:r w:rsidR="00F7586A" w:rsidRPr="00DE1B8E">
        <w:rPr>
          <w:rFonts w:ascii="Times" w:hAnsi="Times"/>
        </w:rPr>
        <w:t xml:space="preserve"> </w:t>
      </w:r>
      <w:r w:rsidR="000A7B6A" w:rsidRPr="00DE1B8E">
        <w:rPr>
          <w:rFonts w:ascii="Times" w:hAnsi="Times"/>
        </w:rPr>
        <w:t xml:space="preserve">by </w:t>
      </w:r>
      <w:r w:rsidR="00F7586A" w:rsidRPr="00DE1B8E">
        <w:rPr>
          <w:rFonts w:ascii="Times" w:hAnsi="Times"/>
        </w:rPr>
        <w:t xml:space="preserve">at least </w:t>
      </w:r>
      <w:r w:rsidR="000A7B6A" w:rsidRPr="00DE1B8E">
        <w:rPr>
          <w:rFonts w:ascii="Times" w:hAnsi="Times"/>
        </w:rPr>
        <w:t xml:space="preserve">three </w:t>
      </w:r>
      <w:r w:rsidR="00F7586A" w:rsidRPr="00DE1B8E">
        <w:rPr>
          <w:rFonts w:ascii="Times" w:hAnsi="Times"/>
        </w:rPr>
        <w:t>loci</w:t>
      </w:r>
      <w:r w:rsidR="000A7B6A" w:rsidRPr="00DE1B8E">
        <w:rPr>
          <w:rFonts w:ascii="Times" w:hAnsi="Times"/>
        </w:rPr>
        <w:t xml:space="preserve"> (100%)</w:t>
      </w:r>
      <w:r w:rsidR="00F7586A" w:rsidRPr="00DE1B8E">
        <w:rPr>
          <w:rFonts w:ascii="Times" w:hAnsi="Times"/>
        </w:rPr>
        <w:t xml:space="preserve">, 30 </w:t>
      </w:r>
      <w:r w:rsidR="000A7B6A" w:rsidRPr="00DE1B8E">
        <w:rPr>
          <w:rFonts w:ascii="Times" w:hAnsi="Times"/>
        </w:rPr>
        <w:t>taxa by four</w:t>
      </w:r>
      <w:r w:rsidR="00F7586A" w:rsidRPr="00DE1B8E">
        <w:rPr>
          <w:rFonts w:ascii="Times" w:hAnsi="Times"/>
        </w:rPr>
        <w:t xml:space="preserve"> loci</w:t>
      </w:r>
      <w:r w:rsidR="000A7B6A" w:rsidRPr="00DE1B8E">
        <w:rPr>
          <w:rFonts w:ascii="Times" w:hAnsi="Times"/>
        </w:rPr>
        <w:t xml:space="preserve"> (85.7%)</w:t>
      </w:r>
      <w:r w:rsidR="00F7586A" w:rsidRPr="00DE1B8E">
        <w:rPr>
          <w:rFonts w:ascii="Times" w:hAnsi="Times"/>
        </w:rPr>
        <w:t xml:space="preserve">, 24 </w:t>
      </w:r>
      <w:r w:rsidR="000A7B6A" w:rsidRPr="00DE1B8E">
        <w:rPr>
          <w:rFonts w:ascii="Times" w:hAnsi="Times"/>
        </w:rPr>
        <w:t xml:space="preserve">taxa by five loci </w:t>
      </w:r>
      <w:r w:rsidR="00F7586A" w:rsidRPr="00DE1B8E">
        <w:rPr>
          <w:rFonts w:ascii="Times" w:hAnsi="Times"/>
        </w:rPr>
        <w:t xml:space="preserve">(68.6%), 15 </w:t>
      </w:r>
      <w:r w:rsidR="000A7B6A" w:rsidRPr="00DE1B8E">
        <w:rPr>
          <w:rFonts w:ascii="Times" w:hAnsi="Times"/>
        </w:rPr>
        <w:t xml:space="preserve">taxa by six loci </w:t>
      </w:r>
      <w:r w:rsidR="00F7586A" w:rsidRPr="00DE1B8E">
        <w:rPr>
          <w:rFonts w:ascii="Times" w:hAnsi="Times"/>
        </w:rPr>
        <w:t xml:space="preserve">(42.9%), 9 </w:t>
      </w:r>
      <w:r w:rsidR="000A7B6A" w:rsidRPr="00DE1B8E">
        <w:rPr>
          <w:rFonts w:ascii="Times" w:hAnsi="Times"/>
        </w:rPr>
        <w:t xml:space="preserve">taxa by seven loci </w:t>
      </w:r>
      <w:r w:rsidR="00F7586A" w:rsidRPr="00DE1B8E">
        <w:rPr>
          <w:rFonts w:ascii="Times" w:hAnsi="Times"/>
        </w:rPr>
        <w:t>(25.7%</w:t>
      </w:r>
      <w:r w:rsidR="000A7B6A" w:rsidRPr="00DE1B8E">
        <w:rPr>
          <w:rFonts w:ascii="Times" w:hAnsi="Times"/>
        </w:rPr>
        <w:t xml:space="preserve">), and </w:t>
      </w:r>
      <w:r w:rsidR="00F7586A" w:rsidRPr="00DE1B8E">
        <w:rPr>
          <w:rFonts w:ascii="Times" w:hAnsi="Times"/>
        </w:rPr>
        <w:t xml:space="preserve">3 </w:t>
      </w:r>
      <w:r w:rsidR="000A7B6A" w:rsidRPr="00DE1B8E">
        <w:rPr>
          <w:rFonts w:ascii="Times" w:hAnsi="Times"/>
        </w:rPr>
        <w:t xml:space="preserve">taxa by eight loci </w:t>
      </w:r>
      <w:r w:rsidR="00F7586A" w:rsidRPr="00DE1B8E">
        <w:rPr>
          <w:rFonts w:ascii="Times" w:hAnsi="Times"/>
        </w:rPr>
        <w:t>(8.6</w:t>
      </w:r>
      <w:r w:rsidR="000A7B6A" w:rsidRPr="00DE1B8E">
        <w:rPr>
          <w:rFonts w:ascii="Times" w:hAnsi="Times"/>
        </w:rPr>
        <w:t>%</w:t>
      </w:r>
      <w:r w:rsidR="00F7586A" w:rsidRPr="00DE1B8E">
        <w:rPr>
          <w:rFonts w:ascii="Times" w:hAnsi="Times"/>
        </w:rPr>
        <w:t>)</w:t>
      </w:r>
      <w:r w:rsidR="000A7B6A" w:rsidRPr="00DE1B8E">
        <w:rPr>
          <w:rFonts w:ascii="Times" w:hAnsi="Times"/>
        </w:rPr>
        <w:t>. Wit</w:t>
      </w:r>
      <w:ins w:id="54" w:author="Nicolas Magain" w:date="2014-10-09T19:27:00Z">
        <w:r w:rsidR="00B56E6D" w:rsidRPr="00DE1B8E">
          <w:rPr>
            <w:rFonts w:ascii="Times" w:hAnsi="Times"/>
          </w:rPr>
          <w:t>h</w:t>
        </w:r>
      </w:ins>
      <w:r w:rsidR="000A7B6A" w:rsidRPr="00DE1B8E">
        <w:rPr>
          <w:rFonts w:ascii="Times" w:hAnsi="Times"/>
        </w:rPr>
        <w:t>in</w:t>
      </w:r>
      <w:r w:rsidR="00F7586A" w:rsidRPr="00DE1B8E">
        <w:rPr>
          <w:rFonts w:ascii="Times" w:hAnsi="Times"/>
        </w:rPr>
        <w:t xml:space="preserve"> the </w:t>
      </w:r>
      <w:proofErr w:type="spellStart"/>
      <w:r w:rsidR="00F7586A" w:rsidRPr="00DE1B8E">
        <w:rPr>
          <w:rFonts w:ascii="Times" w:hAnsi="Times"/>
        </w:rPr>
        <w:t>Scabrosoid</w:t>
      </w:r>
      <w:proofErr w:type="spellEnd"/>
      <w:r w:rsidR="00F7586A" w:rsidRPr="00DE1B8E">
        <w:rPr>
          <w:rFonts w:ascii="Times" w:hAnsi="Times"/>
        </w:rPr>
        <w:t xml:space="preserve"> clade, for a total of 35 taxa, </w:t>
      </w:r>
      <w:r w:rsidR="00D92A95" w:rsidRPr="00DE1B8E">
        <w:rPr>
          <w:rFonts w:ascii="Times" w:hAnsi="Times"/>
        </w:rPr>
        <w:t xml:space="preserve">all of them are represented by </w:t>
      </w:r>
      <w:r w:rsidR="00F7586A" w:rsidRPr="00DE1B8E">
        <w:rPr>
          <w:rFonts w:ascii="Times" w:hAnsi="Times"/>
        </w:rPr>
        <w:t xml:space="preserve">at least </w:t>
      </w:r>
      <w:r w:rsidR="00D92A95" w:rsidRPr="00DE1B8E">
        <w:rPr>
          <w:rFonts w:ascii="Times" w:hAnsi="Times"/>
        </w:rPr>
        <w:t xml:space="preserve">three </w:t>
      </w:r>
      <w:r w:rsidR="00F7586A" w:rsidRPr="00DE1B8E">
        <w:rPr>
          <w:rFonts w:ascii="Times" w:hAnsi="Times"/>
        </w:rPr>
        <w:t>loci</w:t>
      </w:r>
      <w:r w:rsidR="00D92A95" w:rsidRPr="00DE1B8E">
        <w:rPr>
          <w:rFonts w:ascii="Times" w:hAnsi="Times"/>
        </w:rPr>
        <w:t xml:space="preserve"> (100%)</w:t>
      </w:r>
      <w:r w:rsidR="00F7586A" w:rsidRPr="00DE1B8E">
        <w:rPr>
          <w:rFonts w:ascii="Times" w:hAnsi="Times"/>
        </w:rPr>
        <w:t>, 31</w:t>
      </w:r>
      <w:r w:rsidR="00D92A95" w:rsidRPr="00DE1B8E">
        <w:rPr>
          <w:rFonts w:ascii="Times" w:hAnsi="Times"/>
        </w:rPr>
        <w:t xml:space="preserve"> taxa by four loci</w:t>
      </w:r>
      <w:r w:rsidR="00F7586A" w:rsidRPr="00DE1B8E">
        <w:rPr>
          <w:rFonts w:ascii="Times" w:hAnsi="Times"/>
        </w:rPr>
        <w:t xml:space="preserve"> (88.6%), 25 </w:t>
      </w:r>
      <w:r w:rsidR="00D92A95" w:rsidRPr="00DE1B8E">
        <w:rPr>
          <w:rFonts w:ascii="Times" w:hAnsi="Times"/>
        </w:rPr>
        <w:t xml:space="preserve">taxa by five loci  </w:t>
      </w:r>
      <w:r w:rsidR="00F7586A" w:rsidRPr="00DE1B8E">
        <w:rPr>
          <w:rFonts w:ascii="Times" w:hAnsi="Times"/>
        </w:rPr>
        <w:t xml:space="preserve">(71.4%), 21 </w:t>
      </w:r>
      <w:r w:rsidR="00D92A95" w:rsidRPr="00DE1B8E">
        <w:rPr>
          <w:rFonts w:ascii="Times" w:hAnsi="Times"/>
        </w:rPr>
        <w:t xml:space="preserve">taxa by six loci </w:t>
      </w:r>
      <w:r w:rsidR="00F7586A" w:rsidRPr="00DE1B8E">
        <w:rPr>
          <w:rFonts w:ascii="Times" w:hAnsi="Times"/>
        </w:rPr>
        <w:t>(60%)</w:t>
      </w:r>
      <w:r w:rsidR="00D92A95" w:rsidRPr="00DE1B8E">
        <w:rPr>
          <w:rFonts w:ascii="Times" w:hAnsi="Times"/>
        </w:rPr>
        <w:t xml:space="preserve">, </w:t>
      </w:r>
      <w:r w:rsidR="00F7586A" w:rsidRPr="00DE1B8E">
        <w:rPr>
          <w:rFonts w:ascii="Times" w:hAnsi="Times"/>
        </w:rPr>
        <w:t xml:space="preserve">and 14 </w:t>
      </w:r>
      <w:r w:rsidR="00D92A95" w:rsidRPr="00DE1B8E">
        <w:rPr>
          <w:rFonts w:ascii="Times" w:hAnsi="Times"/>
        </w:rPr>
        <w:t xml:space="preserve">taxa by seven loci </w:t>
      </w:r>
      <w:r w:rsidR="00F7586A" w:rsidRPr="00DE1B8E">
        <w:rPr>
          <w:rFonts w:ascii="Times" w:hAnsi="Times"/>
        </w:rPr>
        <w:t>(40%).</w:t>
      </w:r>
      <w:r w:rsidR="000A7B6A" w:rsidRPr="00DE1B8E">
        <w:rPr>
          <w:rFonts w:ascii="Times" w:hAnsi="Times"/>
        </w:rPr>
        <w:t xml:space="preserve"> We </w:t>
      </w:r>
      <w:ins w:id="55" w:author="Nicolas Magain" w:date="2014-10-09T19:27:00Z">
        <w:r w:rsidR="00B56E6D" w:rsidRPr="00DE1B8E">
          <w:rPr>
            <w:rFonts w:ascii="Times" w:hAnsi="Times"/>
          </w:rPr>
          <w:t>could not obtain</w:t>
        </w:r>
      </w:ins>
      <w:r w:rsidR="000A7B6A" w:rsidRPr="00DE1B8E">
        <w:rPr>
          <w:rFonts w:ascii="Times" w:hAnsi="Times"/>
        </w:rPr>
        <w:t xml:space="preserve"> IGS1 </w:t>
      </w:r>
      <w:ins w:id="56" w:author="Nicolas Magain" w:date="2014-10-09T19:27:00Z">
        <w:r w:rsidR="00B56E6D" w:rsidRPr="00DE1B8E">
          <w:rPr>
            <w:rFonts w:ascii="Times" w:hAnsi="Times"/>
          </w:rPr>
          <w:t xml:space="preserve">sequences </w:t>
        </w:r>
      </w:ins>
      <w:r w:rsidR="000A7B6A" w:rsidRPr="00DE1B8E">
        <w:rPr>
          <w:rFonts w:ascii="Times" w:hAnsi="Times"/>
        </w:rPr>
        <w:t>for members of this clade.</w:t>
      </w:r>
      <w:r w:rsidR="00A34379" w:rsidRPr="00DE1B8E">
        <w:rPr>
          <w:rFonts w:ascii="Times" w:hAnsi="Times"/>
        </w:rPr>
        <w:t xml:space="preserve"> </w:t>
      </w:r>
      <w:r w:rsidR="00350AFE" w:rsidRPr="00DE1B8E">
        <w:rPr>
          <w:rFonts w:ascii="Times" w:hAnsi="Times"/>
        </w:rPr>
        <w:t>Wit</w:t>
      </w:r>
      <w:ins w:id="57" w:author="Nicolas Magain" w:date="2014-10-09T19:27:00Z">
        <w:r w:rsidR="00B56E6D" w:rsidRPr="00DE1B8E">
          <w:rPr>
            <w:rFonts w:ascii="Times" w:hAnsi="Times"/>
          </w:rPr>
          <w:t>h</w:t>
        </w:r>
      </w:ins>
      <w:r w:rsidR="00350AFE" w:rsidRPr="00DE1B8E">
        <w:rPr>
          <w:rFonts w:ascii="Times" w:hAnsi="Times"/>
        </w:rPr>
        <w:t xml:space="preserve">in </w:t>
      </w:r>
      <w:r w:rsidR="00F7586A" w:rsidRPr="00DE1B8E">
        <w:rPr>
          <w:rFonts w:ascii="Times" w:hAnsi="Times"/>
        </w:rPr>
        <w:t xml:space="preserve">the </w:t>
      </w:r>
      <w:proofErr w:type="spellStart"/>
      <w:r w:rsidR="00F7586A" w:rsidRPr="00DE1B8E">
        <w:rPr>
          <w:rFonts w:ascii="Times" w:hAnsi="Times"/>
        </w:rPr>
        <w:t>Dolichorhizoid</w:t>
      </w:r>
      <w:proofErr w:type="spellEnd"/>
      <w:r w:rsidR="00F7586A" w:rsidRPr="00DE1B8E">
        <w:rPr>
          <w:rFonts w:ascii="Times" w:hAnsi="Times"/>
        </w:rPr>
        <w:t xml:space="preserve"> clade, for a total of 94 taxa, </w:t>
      </w:r>
      <w:r w:rsidR="00350AFE" w:rsidRPr="00DE1B8E">
        <w:rPr>
          <w:rFonts w:ascii="Times" w:hAnsi="Times"/>
        </w:rPr>
        <w:t xml:space="preserve">all of them are represented by at least four loci </w:t>
      </w:r>
      <w:r w:rsidR="00F7586A" w:rsidRPr="00DE1B8E">
        <w:rPr>
          <w:rFonts w:ascii="Times" w:hAnsi="Times"/>
        </w:rPr>
        <w:t xml:space="preserve">(100%), 87 </w:t>
      </w:r>
      <w:r w:rsidR="00350AFE" w:rsidRPr="00DE1B8E">
        <w:rPr>
          <w:rFonts w:ascii="Times" w:hAnsi="Times"/>
        </w:rPr>
        <w:t xml:space="preserve">taxa by five loci </w:t>
      </w:r>
      <w:r w:rsidR="00F7586A" w:rsidRPr="00DE1B8E">
        <w:rPr>
          <w:rFonts w:ascii="Times" w:hAnsi="Times"/>
        </w:rPr>
        <w:t xml:space="preserve">(92.6%), 75 </w:t>
      </w:r>
      <w:r w:rsidR="00350AFE" w:rsidRPr="00DE1B8E">
        <w:rPr>
          <w:rFonts w:ascii="Times" w:hAnsi="Times"/>
        </w:rPr>
        <w:t xml:space="preserve">taxa by six loci </w:t>
      </w:r>
      <w:r w:rsidR="00F7586A" w:rsidRPr="00DE1B8E">
        <w:rPr>
          <w:rFonts w:ascii="Times" w:hAnsi="Times"/>
        </w:rPr>
        <w:t>(79.8%)</w:t>
      </w:r>
      <w:r w:rsidR="00350AFE" w:rsidRPr="00DE1B8E">
        <w:rPr>
          <w:rFonts w:ascii="Times" w:hAnsi="Times"/>
        </w:rPr>
        <w:t>,</w:t>
      </w:r>
      <w:r w:rsidR="00045C05" w:rsidRPr="00DE1B8E">
        <w:rPr>
          <w:rFonts w:ascii="Times" w:hAnsi="Times"/>
        </w:rPr>
        <w:t xml:space="preserve"> </w:t>
      </w:r>
      <w:r w:rsidR="00350AFE" w:rsidRPr="00DE1B8E">
        <w:rPr>
          <w:rFonts w:ascii="Times" w:hAnsi="Times"/>
        </w:rPr>
        <w:t>67 taxa by seven loci</w:t>
      </w:r>
      <w:r w:rsidR="00045C05" w:rsidRPr="00DE1B8E">
        <w:rPr>
          <w:rFonts w:ascii="Times" w:hAnsi="Times"/>
        </w:rPr>
        <w:t xml:space="preserve"> </w:t>
      </w:r>
      <w:r w:rsidR="00F7586A" w:rsidRPr="00DE1B8E">
        <w:rPr>
          <w:rFonts w:ascii="Times" w:hAnsi="Times"/>
        </w:rPr>
        <w:t xml:space="preserve">(71.3%), </w:t>
      </w:r>
      <w:r w:rsidR="00045C05" w:rsidRPr="00DE1B8E">
        <w:rPr>
          <w:rFonts w:ascii="Times" w:hAnsi="Times"/>
        </w:rPr>
        <w:t xml:space="preserve">and </w:t>
      </w:r>
      <w:r w:rsidR="00F7586A" w:rsidRPr="00DE1B8E">
        <w:rPr>
          <w:rFonts w:ascii="Times" w:hAnsi="Times"/>
        </w:rPr>
        <w:t>46</w:t>
      </w:r>
      <w:r w:rsidR="00045C05" w:rsidRPr="00DE1B8E">
        <w:rPr>
          <w:rFonts w:ascii="Times" w:hAnsi="Times"/>
        </w:rPr>
        <w:t xml:space="preserve"> taxa by eight loci</w:t>
      </w:r>
      <w:r w:rsidR="00F7586A" w:rsidRPr="00DE1B8E">
        <w:rPr>
          <w:rFonts w:ascii="Times" w:hAnsi="Times"/>
        </w:rPr>
        <w:t xml:space="preserve"> (48.9%)</w:t>
      </w:r>
      <w:r w:rsidR="00284967" w:rsidRPr="00DE1B8E">
        <w:rPr>
          <w:rFonts w:ascii="Times" w:hAnsi="Times"/>
        </w:rPr>
        <w:t>.</w:t>
      </w:r>
      <w:r w:rsidR="00A34379" w:rsidRPr="00DE1B8E">
        <w:rPr>
          <w:rFonts w:ascii="Times" w:hAnsi="Times"/>
        </w:rPr>
        <w:t xml:space="preserve"> The highest proportion of missing sequences </w:t>
      </w:r>
      <w:r w:rsidR="0017373B" w:rsidRPr="00DE1B8E">
        <w:rPr>
          <w:rFonts w:ascii="Times" w:hAnsi="Times"/>
        </w:rPr>
        <w:t>occurs in t</w:t>
      </w:r>
      <w:r w:rsidR="00F7586A" w:rsidRPr="00DE1B8E">
        <w:rPr>
          <w:rFonts w:ascii="Times" w:hAnsi="Times"/>
        </w:rPr>
        <w:t xml:space="preserve">he </w:t>
      </w:r>
      <w:proofErr w:type="spellStart"/>
      <w:r w:rsidR="00F7586A" w:rsidRPr="00DE1B8E">
        <w:rPr>
          <w:rFonts w:ascii="Times" w:hAnsi="Times"/>
        </w:rPr>
        <w:t>Polydactyloid</w:t>
      </w:r>
      <w:proofErr w:type="spellEnd"/>
      <w:r w:rsidR="00F7586A" w:rsidRPr="00DE1B8E">
        <w:rPr>
          <w:rFonts w:ascii="Times" w:hAnsi="Times"/>
        </w:rPr>
        <w:t xml:space="preserve"> clade </w:t>
      </w:r>
      <w:r w:rsidR="0017373B" w:rsidRPr="00DE1B8E">
        <w:rPr>
          <w:rFonts w:ascii="Times" w:hAnsi="Times"/>
        </w:rPr>
        <w:t xml:space="preserve">whereas the </w:t>
      </w:r>
      <w:proofErr w:type="spellStart"/>
      <w:r w:rsidR="0017373B" w:rsidRPr="00DE1B8E">
        <w:rPr>
          <w:rFonts w:ascii="Times" w:hAnsi="Times"/>
        </w:rPr>
        <w:t>Dolichorhizoid</w:t>
      </w:r>
      <w:proofErr w:type="spellEnd"/>
      <w:r w:rsidR="0017373B" w:rsidRPr="00DE1B8E">
        <w:rPr>
          <w:rFonts w:ascii="Times" w:hAnsi="Times"/>
        </w:rPr>
        <w:t xml:space="preserve"> clade </w:t>
      </w:r>
      <w:r w:rsidR="00F7586A" w:rsidRPr="00DE1B8E">
        <w:rPr>
          <w:rFonts w:ascii="Times" w:hAnsi="Times"/>
        </w:rPr>
        <w:t xml:space="preserve">is </w:t>
      </w:r>
      <w:r w:rsidR="0017373B" w:rsidRPr="00DE1B8E">
        <w:rPr>
          <w:rFonts w:ascii="Times" w:hAnsi="Times"/>
        </w:rPr>
        <w:t>represented by the most complete sequence data</w:t>
      </w:r>
      <w:r w:rsidR="009322F9" w:rsidRPr="00DE1B8E">
        <w:rPr>
          <w:rFonts w:ascii="Times" w:hAnsi="Times"/>
        </w:rPr>
        <w:t xml:space="preserve"> (Fig. 1.1)</w:t>
      </w:r>
      <w:r w:rsidR="0017373B" w:rsidRPr="00DE1B8E">
        <w:rPr>
          <w:rFonts w:ascii="Times" w:hAnsi="Times"/>
        </w:rPr>
        <w:t>.</w:t>
      </w:r>
    </w:p>
    <w:p w14:paraId="2F5E9CE6" w14:textId="77777777" w:rsidR="00F7586A" w:rsidRPr="00DE1B8E" w:rsidRDefault="00F7586A" w:rsidP="00F7586A">
      <w:pPr>
        <w:rPr>
          <w:rFonts w:ascii="Times" w:hAnsi="Times"/>
        </w:rPr>
      </w:pPr>
    </w:p>
    <w:p w14:paraId="5BB5E5DD" w14:textId="46287308" w:rsidR="00F7586A" w:rsidRPr="00DE1B8E" w:rsidRDefault="00F675B8" w:rsidP="00F7586A">
      <w:pPr>
        <w:rPr>
          <w:rFonts w:ascii="Times" w:hAnsi="Times"/>
        </w:rPr>
      </w:pPr>
      <w:r w:rsidRPr="00DE1B8E">
        <w:rPr>
          <w:rFonts w:ascii="Times" w:hAnsi="Times"/>
        </w:rPr>
        <w:t xml:space="preserve">Overall each specimen is represented by the </w:t>
      </w:r>
      <w:r w:rsidR="00F7586A" w:rsidRPr="00DE1B8E">
        <w:rPr>
          <w:rFonts w:ascii="Times" w:hAnsi="Times"/>
        </w:rPr>
        <w:t xml:space="preserve">ITS </w:t>
      </w:r>
      <w:r w:rsidRPr="00DE1B8E">
        <w:rPr>
          <w:rFonts w:ascii="Times" w:hAnsi="Times"/>
        </w:rPr>
        <w:t>sequence and 90% of individuals have</w:t>
      </w:r>
      <w:r w:rsidR="00F7586A" w:rsidRPr="00DE1B8E">
        <w:rPr>
          <w:rFonts w:ascii="Times" w:hAnsi="Times"/>
        </w:rPr>
        <w:t xml:space="preserve"> LSU and </w:t>
      </w:r>
      <w:r w:rsidR="00F7586A" w:rsidRPr="00DE1B8E">
        <w:rPr>
          <w:rFonts w:ascii="Times" w:hAnsi="Times"/>
          <w:i/>
        </w:rPr>
        <w:t>RPB1</w:t>
      </w:r>
      <w:r w:rsidRPr="00DE1B8E">
        <w:rPr>
          <w:rFonts w:ascii="Times" w:hAnsi="Times"/>
        </w:rPr>
        <w:t xml:space="preserve"> loci in all datasets. </w:t>
      </w:r>
      <w:proofErr w:type="spellStart"/>
      <w:r w:rsidR="00F7586A" w:rsidRPr="00DE1B8E">
        <w:rPr>
          <w:rFonts w:ascii="Times" w:hAnsi="Times"/>
        </w:rPr>
        <w:t>Polydactyloid</w:t>
      </w:r>
      <w:proofErr w:type="spellEnd"/>
      <w:r w:rsidR="00F7586A" w:rsidRPr="00DE1B8E">
        <w:rPr>
          <w:rFonts w:ascii="Times" w:hAnsi="Times"/>
        </w:rPr>
        <w:t xml:space="preserve"> clade </w:t>
      </w:r>
      <w:r w:rsidRPr="00DE1B8E">
        <w:rPr>
          <w:rFonts w:ascii="Times" w:hAnsi="Times"/>
        </w:rPr>
        <w:t xml:space="preserve">contains the </w:t>
      </w:r>
      <w:r w:rsidR="005B4B12" w:rsidRPr="00DE1B8E">
        <w:rPr>
          <w:rFonts w:ascii="Times" w:hAnsi="Times"/>
        </w:rPr>
        <w:t>highest proportion of</w:t>
      </w:r>
      <w:r w:rsidR="00F7586A" w:rsidRPr="00DE1B8E">
        <w:rPr>
          <w:rFonts w:ascii="Times" w:hAnsi="Times"/>
        </w:rPr>
        <w:t xml:space="preserve"> missing </w:t>
      </w:r>
      <w:r w:rsidR="005B4B12" w:rsidRPr="00DE1B8E">
        <w:rPr>
          <w:rFonts w:ascii="Times" w:hAnsi="Times"/>
        </w:rPr>
        <w:t xml:space="preserve">sequences for </w:t>
      </w:r>
      <w:r w:rsidR="00F7586A" w:rsidRPr="00DE1B8E">
        <w:rPr>
          <w:rFonts w:ascii="Times" w:hAnsi="Times"/>
          <w:i/>
        </w:rPr>
        <w:t>EFT2</w:t>
      </w:r>
      <w:r w:rsidR="00F7586A" w:rsidRPr="00DE1B8E">
        <w:rPr>
          <w:rFonts w:ascii="Times" w:hAnsi="Times"/>
        </w:rPr>
        <w:t>.1, IGS3 and IGS16</w:t>
      </w:r>
      <w:r w:rsidR="005B4B12" w:rsidRPr="00DE1B8E">
        <w:rPr>
          <w:rFonts w:ascii="Times" w:hAnsi="Times"/>
        </w:rPr>
        <w:t>.</w:t>
      </w:r>
      <w:r w:rsidR="00F7586A" w:rsidRPr="00DE1B8E">
        <w:rPr>
          <w:rFonts w:ascii="Times" w:hAnsi="Times"/>
        </w:rPr>
        <w:t xml:space="preserve"> </w:t>
      </w:r>
      <w:proofErr w:type="spellStart"/>
      <w:r w:rsidR="005B4B12" w:rsidRPr="00DE1B8E">
        <w:rPr>
          <w:rFonts w:ascii="Times" w:hAnsi="Times"/>
        </w:rPr>
        <w:t>Dolichorhizoid</w:t>
      </w:r>
      <w:proofErr w:type="spellEnd"/>
      <w:r w:rsidR="005B4B12" w:rsidRPr="00DE1B8E">
        <w:rPr>
          <w:rFonts w:ascii="Times" w:hAnsi="Times"/>
        </w:rPr>
        <w:t xml:space="preserve"> clade has the best coverage of</w:t>
      </w:r>
      <w:r w:rsidR="00F7586A" w:rsidRPr="00DE1B8E">
        <w:rPr>
          <w:rFonts w:ascii="Times" w:hAnsi="Times"/>
        </w:rPr>
        <w:t xml:space="preserve"> IGS1</w:t>
      </w:r>
      <w:r w:rsidR="005B4B12" w:rsidRPr="00DE1B8E">
        <w:rPr>
          <w:rFonts w:ascii="Times" w:hAnsi="Times"/>
        </w:rPr>
        <w:t xml:space="preserve"> locus</w:t>
      </w:r>
      <w:r w:rsidR="00F7586A" w:rsidRPr="00DE1B8E">
        <w:rPr>
          <w:rFonts w:ascii="Times" w:hAnsi="Times"/>
        </w:rPr>
        <w:t xml:space="preserve">, </w:t>
      </w:r>
      <w:r w:rsidR="005B4B12" w:rsidRPr="00DE1B8E">
        <w:rPr>
          <w:rFonts w:ascii="Times" w:hAnsi="Times"/>
        </w:rPr>
        <w:t xml:space="preserve">which is the least represented </w:t>
      </w:r>
      <w:r w:rsidR="00FE44D3" w:rsidRPr="00DE1B8E">
        <w:rPr>
          <w:rFonts w:ascii="Times" w:hAnsi="Times"/>
        </w:rPr>
        <w:t xml:space="preserve">marker </w:t>
      </w:r>
      <w:r w:rsidR="005B4B12" w:rsidRPr="00DE1B8E">
        <w:rPr>
          <w:rFonts w:ascii="Times" w:hAnsi="Times"/>
        </w:rPr>
        <w:t>across the clades</w:t>
      </w:r>
      <w:r w:rsidR="00F7586A" w:rsidRPr="00DE1B8E">
        <w:rPr>
          <w:rFonts w:ascii="Times" w:hAnsi="Times"/>
        </w:rPr>
        <w:t xml:space="preserve"> (</w:t>
      </w:r>
      <w:r w:rsidR="005B4B12" w:rsidRPr="00DE1B8E">
        <w:rPr>
          <w:rFonts w:ascii="Times" w:hAnsi="Times"/>
        </w:rPr>
        <w:t xml:space="preserve">in less </w:t>
      </w:r>
      <w:r w:rsidR="00F7586A" w:rsidRPr="00DE1B8E">
        <w:rPr>
          <w:rFonts w:ascii="Times" w:hAnsi="Times"/>
        </w:rPr>
        <w:t>than 50%</w:t>
      </w:r>
      <w:r w:rsidR="00F77C6A" w:rsidRPr="00DE1B8E">
        <w:rPr>
          <w:rFonts w:ascii="Times" w:hAnsi="Times"/>
        </w:rPr>
        <w:t xml:space="preserve"> of</w:t>
      </w:r>
      <w:r w:rsidR="005B4B12" w:rsidRPr="00DE1B8E">
        <w:rPr>
          <w:rFonts w:ascii="Times" w:hAnsi="Times"/>
        </w:rPr>
        <w:t xml:space="preserve"> taxa</w:t>
      </w:r>
      <w:r w:rsidR="00F7586A" w:rsidRPr="00DE1B8E">
        <w:rPr>
          <w:rFonts w:ascii="Times" w:hAnsi="Times"/>
        </w:rPr>
        <w:t>)</w:t>
      </w:r>
      <w:r w:rsidR="00FE44D3" w:rsidRPr="00DE1B8E">
        <w:rPr>
          <w:rFonts w:ascii="Times" w:hAnsi="Times"/>
        </w:rPr>
        <w:t xml:space="preserve"> while</w:t>
      </w:r>
      <w:r w:rsidR="00F7586A" w:rsidRPr="00DE1B8E">
        <w:rPr>
          <w:rFonts w:ascii="Times" w:hAnsi="Times"/>
        </w:rPr>
        <w:t xml:space="preserve"> </w:t>
      </w:r>
      <w:r w:rsidR="00F7586A" w:rsidRPr="00DE1B8E">
        <w:rPr>
          <w:rFonts w:ascii="Times" w:hAnsi="Times"/>
          <w:i/>
        </w:rPr>
        <w:t>EFT2</w:t>
      </w:r>
      <w:r w:rsidR="00F7586A" w:rsidRPr="00DE1B8E">
        <w:rPr>
          <w:rFonts w:ascii="Times" w:hAnsi="Times"/>
        </w:rPr>
        <w:t xml:space="preserve">.1, IGS3 and IGS16 </w:t>
      </w:r>
      <w:r w:rsidR="00BD4D44" w:rsidRPr="00DE1B8E">
        <w:rPr>
          <w:rFonts w:ascii="Times" w:hAnsi="Times"/>
        </w:rPr>
        <w:t xml:space="preserve">were successfully sequenced for </w:t>
      </w:r>
      <w:r w:rsidR="00F7586A" w:rsidRPr="00DE1B8E">
        <w:rPr>
          <w:rFonts w:ascii="Times" w:hAnsi="Times"/>
        </w:rPr>
        <w:t>65-75%</w:t>
      </w:r>
      <w:r w:rsidR="00BD4D44" w:rsidRPr="00DE1B8E">
        <w:rPr>
          <w:rFonts w:ascii="Times" w:hAnsi="Times"/>
        </w:rPr>
        <w:t xml:space="preserve"> </w:t>
      </w:r>
      <w:r w:rsidR="00F77C6A" w:rsidRPr="00DE1B8E">
        <w:rPr>
          <w:rFonts w:ascii="Times" w:hAnsi="Times"/>
        </w:rPr>
        <w:t xml:space="preserve">of </w:t>
      </w:r>
      <w:r w:rsidR="00BD4D44" w:rsidRPr="00DE1B8E">
        <w:rPr>
          <w:rFonts w:ascii="Times" w:hAnsi="Times"/>
        </w:rPr>
        <w:t>targeted taxa</w:t>
      </w:r>
      <w:r w:rsidR="00E9651F" w:rsidRPr="00DE1B8E">
        <w:rPr>
          <w:rFonts w:ascii="Times" w:hAnsi="Times"/>
        </w:rPr>
        <w:t xml:space="preserve"> (Fig. 1.2)</w:t>
      </w:r>
      <w:r w:rsidR="00BD4D44" w:rsidRPr="00DE1B8E">
        <w:rPr>
          <w:rFonts w:ascii="Times" w:hAnsi="Times"/>
        </w:rPr>
        <w:t>.</w:t>
      </w:r>
    </w:p>
    <w:p w14:paraId="6EB6873C" w14:textId="7DF60366" w:rsidR="00F7586A" w:rsidRPr="00DE1B8E" w:rsidRDefault="00F7586A" w:rsidP="00F7586A">
      <w:pPr>
        <w:pStyle w:val="Heading3"/>
        <w:rPr>
          <w:rFonts w:ascii="Times" w:hAnsi="Times"/>
        </w:rPr>
      </w:pPr>
      <w:r w:rsidRPr="00DE1B8E">
        <w:rPr>
          <w:rFonts w:ascii="Times" w:hAnsi="Times"/>
        </w:rPr>
        <w:t xml:space="preserve">Comparison of length and variability of loci, including the IGS markers </w:t>
      </w:r>
    </w:p>
    <w:p w14:paraId="6B6EF0A5" w14:textId="77777777" w:rsidR="00F7586A" w:rsidRPr="00DE1B8E" w:rsidRDefault="00F7586A" w:rsidP="00F7586A">
      <w:pPr>
        <w:rPr>
          <w:rFonts w:ascii="Times" w:hAnsi="Times"/>
        </w:rPr>
      </w:pPr>
    </w:p>
    <w:p w14:paraId="1A12E0DB" w14:textId="6B6E10B5" w:rsidR="00F7586A" w:rsidRPr="00DE1B8E" w:rsidRDefault="00F7586A" w:rsidP="00F7586A">
      <w:pPr>
        <w:rPr>
          <w:rFonts w:ascii="Times" w:hAnsi="Times"/>
        </w:rPr>
      </w:pPr>
      <w:r w:rsidRPr="00DE1B8E">
        <w:rPr>
          <w:rFonts w:ascii="Times" w:hAnsi="Times"/>
        </w:rPr>
        <w:t xml:space="preserve">For each </w:t>
      </w:r>
      <w:r w:rsidR="00ED47C0" w:rsidRPr="00DE1B8E">
        <w:rPr>
          <w:rFonts w:ascii="Times" w:hAnsi="Times"/>
        </w:rPr>
        <w:t xml:space="preserve">targeted </w:t>
      </w:r>
      <w:r w:rsidRPr="00DE1B8E">
        <w:rPr>
          <w:rFonts w:ascii="Times" w:hAnsi="Times"/>
        </w:rPr>
        <w:t>locus, we compared</w:t>
      </w:r>
      <w:r w:rsidR="00A33E73" w:rsidRPr="00DE1B8E">
        <w:rPr>
          <w:rFonts w:ascii="Times" w:hAnsi="Times"/>
        </w:rPr>
        <w:t>:</w:t>
      </w:r>
      <w:r w:rsidRPr="00DE1B8E">
        <w:rPr>
          <w:rFonts w:ascii="Times" w:hAnsi="Times"/>
        </w:rPr>
        <w:t xml:space="preserve"> (a) </w:t>
      </w:r>
      <w:ins w:id="58" w:author="Nicolas Magain" w:date="2014-10-09T19:29:00Z">
        <w:r w:rsidR="00B56E6D" w:rsidRPr="00DE1B8E">
          <w:rPr>
            <w:rFonts w:ascii="Times" w:hAnsi="Times"/>
          </w:rPr>
          <w:t>the</w:t>
        </w:r>
      </w:ins>
      <w:r w:rsidR="00075F0E" w:rsidRPr="00DE1B8E">
        <w:rPr>
          <w:rFonts w:ascii="Times" w:hAnsi="Times"/>
        </w:rPr>
        <w:t xml:space="preserve"> total number of characters</w:t>
      </w:r>
      <w:r w:rsidRPr="00DE1B8E">
        <w:rPr>
          <w:rFonts w:ascii="Times" w:hAnsi="Times"/>
        </w:rPr>
        <w:t xml:space="preserve"> (</w:t>
      </w:r>
      <w:r w:rsidR="00075F0E" w:rsidRPr="00DE1B8E">
        <w:rPr>
          <w:rFonts w:ascii="Times" w:hAnsi="Times"/>
        </w:rPr>
        <w:t xml:space="preserve">the </w:t>
      </w:r>
      <w:r w:rsidRPr="00DE1B8E">
        <w:rPr>
          <w:rFonts w:ascii="Times" w:hAnsi="Times"/>
        </w:rPr>
        <w:t xml:space="preserve">length of the longest sequence, </w:t>
      </w:r>
      <w:r w:rsidR="00A33E73" w:rsidRPr="00DE1B8E">
        <w:rPr>
          <w:rFonts w:ascii="Times" w:hAnsi="Times"/>
        </w:rPr>
        <w:t>excluding introns in the IGS markers</w:t>
      </w:r>
      <w:r w:rsidRPr="00DE1B8E">
        <w:rPr>
          <w:rFonts w:ascii="Times" w:hAnsi="Times"/>
        </w:rPr>
        <w:t>)</w:t>
      </w:r>
      <w:r w:rsidR="00A33E73" w:rsidRPr="00DE1B8E">
        <w:rPr>
          <w:rFonts w:ascii="Times" w:hAnsi="Times"/>
        </w:rPr>
        <w:t>;</w:t>
      </w:r>
      <w:r w:rsidRPr="00DE1B8E">
        <w:rPr>
          <w:rFonts w:ascii="Times" w:hAnsi="Times"/>
        </w:rPr>
        <w:t xml:space="preserve"> (b) </w:t>
      </w:r>
      <w:ins w:id="59" w:author="Nicolas Magain" w:date="2014-10-09T19:29:00Z">
        <w:r w:rsidR="00B56E6D" w:rsidRPr="00DE1B8E">
          <w:rPr>
            <w:rFonts w:ascii="Times" w:hAnsi="Times"/>
          </w:rPr>
          <w:t>the</w:t>
        </w:r>
      </w:ins>
      <w:r w:rsidR="00075F0E" w:rsidRPr="00DE1B8E">
        <w:rPr>
          <w:rFonts w:ascii="Times" w:hAnsi="Times"/>
        </w:rPr>
        <w:t xml:space="preserve"> </w:t>
      </w:r>
      <w:r w:rsidR="00A33E73" w:rsidRPr="00DE1B8E">
        <w:rPr>
          <w:rFonts w:ascii="Times" w:hAnsi="Times"/>
        </w:rPr>
        <w:t>total number of characters</w:t>
      </w:r>
      <w:r w:rsidRPr="00DE1B8E">
        <w:rPr>
          <w:rFonts w:ascii="Times" w:hAnsi="Times"/>
        </w:rPr>
        <w:t xml:space="preserve"> </w:t>
      </w:r>
      <w:r w:rsidR="00A33E73" w:rsidRPr="00DE1B8E">
        <w:rPr>
          <w:rFonts w:ascii="Times" w:hAnsi="Times"/>
        </w:rPr>
        <w:t xml:space="preserve">included in </w:t>
      </w:r>
      <w:r w:rsidRPr="00DE1B8E">
        <w:rPr>
          <w:rFonts w:ascii="Times" w:hAnsi="Times"/>
        </w:rPr>
        <w:t xml:space="preserve">the phylogenetic analyses (after </w:t>
      </w:r>
      <w:r w:rsidR="00A33E73" w:rsidRPr="00DE1B8E">
        <w:rPr>
          <w:rFonts w:ascii="Times" w:hAnsi="Times"/>
        </w:rPr>
        <w:t xml:space="preserve">the </w:t>
      </w:r>
      <w:r w:rsidRPr="00DE1B8E">
        <w:rPr>
          <w:rFonts w:ascii="Times" w:hAnsi="Times"/>
        </w:rPr>
        <w:t xml:space="preserve">exclusion of ambiguous </w:t>
      </w:r>
      <w:r w:rsidR="00A33E73" w:rsidRPr="00DE1B8E">
        <w:rPr>
          <w:rFonts w:ascii="Times" w:hAnsi="Times"/>
        </w:rPr>
        <w:t>regions</w:t>
      </w:r>
      <w:r w:rsidRPr="00DE1B8E">
        <w:rPr>
          <w:rFonts w:ascii="Times" w:hAnsi="Times"/>
        </w:rPr>
        <w:t>)</w:t>
      </w:r>
      <w:r w:rsidR="00A33E73" w:rsidRPr="00DE1B8E">
        <w:rPr>
          <w:rFonts w:ascii="Times" w:hAnsi="Times"/>
        </w:rPr>
        <w:t>;</w:t>
      </w:r>
      <w:r w:rsidRPr="00DE1B8E">
        <w:rPr>
          <w:rFonts w:ascii="Times" w:hAnsi="Times"/>
        </w:rPr>
        <w:t xml:space="preserve"> (c) </w:t>
      </w:r>
      <w:ins w:id="60" w:author="Nicolas Magain" w:date="2014-10-09T19:29:00Z">
        <w:r w:rsidR="00B56E6D" w:rsidRPr="00DE1B8E">
          <w:rPr>
            <w:rFonts w:ascii="Times" w:hAnsi="Times"/>
          </w:rPr>
          <w:t>the</w:t>
        </w:r>
      </w:ins>
      <w:r w:rsidR="00075F0E" w:rsidRPr="00DE1B8E">
        <w:rPr>
          <w:rFonts w:ascii="Times" w:hAnsi="Times"/>
        </w:rPr>
        <w:t xml:space="preserve"> </w:t>
      </w:r>
      <w:r w:rsidR="00A33E73" w:rsidRPr="00DE1B8E">
        <w:rPr>
          <w:rFonts w:ascii="Times" w:hAnsi="Times"/>
        </w:rPr>
        <w:t xml:space="preserve">total </w:t>
      </w:r>
      <w:r w:rsidRPr="00DE1B8E">
        <w:rPr>
          <w:rFonts w:ascii="Times" w:hAnsi="Times"/>
        </w:rPr>
        <w:t xml:space="preserve">number of variable </w:t>
      </w:r>
      <w:r w:rsidR="00A33E73" w:rsidRPr="00DE1B8E">
        <w:rPr>
          <w:rFonts w:ascii="Times" w:hAnsi="Times"/>
        </w:rPr>
        <w:t xml:space="preserve">characters </w:t>
      </w:r>
      <w:r w:rsidRPr="00DE1B8E">
        <w:rPr>
          <w:rFonts w:ascii="Times" w:hAnsi="Times"/>
        </w:rPr>
        <w:t xml:space="preserve">before </w:t>
      </w:r>
      <w:r w:rsidR="00A33E73" w:rsidRPr="00DE1B8E">
        <w:rPr>
          <w:rFonts w:ascii="Times" w:hAnsi="Times"/>
        </w:rPr>
        <w:t xml:space="preserve">the </w:t>
      </w:r>
      <w:r w:rsidRPr="00DE1B8E">
        <w:rPr>
          <w:rFonts w:ascii="Times" w:hAnsi="Times"/>
        </w:rPr>
        <w:t xml:space="preserve">exclusion of ambiguous </w:t>
      </w:r>
      <w:r w:rsidR="00A33E73" w:rsidRPr="00DE1B8E">
        <w:rPr>
          <w:rFonts w:ascii="Times" w:hAnsi="Times"/>
        </w:rPr>
        <w:t>regions;</w:t>
      </w:r>
      <w:r w:rsidRPr="00DE1B8E">
        <w:rPr>
          <w:rFonts w:ascii="Times" w:hAnsi="Times"/>
        </w:rPr>
        <w:t xml:space="preserve"> (d) </w:t>
      </w:r>
      <w:ins w:id="61" w:author="Nicolas Magain" w:date="2014-10-09T19:29:00Z">
        <w:r w:rsidR="00B56E6D" w:rsidRPr="00DE1B8E">
          <w:rPr>
            <w:rFonts w:ascii="Times" w:hAnsi="Times"/>
          </w:rPr>
          <w:t xml:space="preserve">the </w:t>
        </w:r>
      </w:ins>
      <w:r w:rsidR="00A33E73" w:rsidRPr="00DE1B8E">
        <w:rPr>
          <w:rFonts w:ascii="Times" w:hAnsi="Times"/>
        </w:rPr>
        <w:t xml:space="preserve">total number of </w:t>
      </w:r>
      <w:r w:rsidRPr="00DE1B8E">
        <w:rPr>
          <w:rFonts w:ascii="Times" w:hAnsi="Times"/>
        </w:rPr>
        <w:t xml:space="preserve">variable characters after </w:t>
      </w:r>
      <w:r w:rsidR="00A33E73" w:rsidRPr="00DE1B8E">
        <w:rPr>
          <w:rFonts w:ascii="Times" w:hAnsi="Times"/>
        </w:rPr>
        <w:t xml:space="preserve">the </w:t>
      </w:r>
      <w:r w:rsidRPr="00DE1B8E">
        <w:rPr>
          <w:rFonts w:ascii="Times" w:hAnsi="Times"/>
        </w:rPr>
        <w:t xml:space="preserve">exclusion of ambiguous </w:t>
      </w:r>
      <w:r w:rsidR="00A33E73" w:rsidRPr="00DE1B8E">
        <w:rPr>
          <w:rFonts w:ascii="Times" w:hAnsi="Times"/>
        </w:rPr>
        <w:t>regions</w:t>
      </w:r>
      <w:r w:rsidRPr="00DE1B8E">
        <w:rPr>
          <w:rFonts w:ascii="Times" w:hAnsi="Times"/>
        </w:rPr>
        <w:t xml:space="preserve"> </w:t>
      </w:r>
      <w:r w:rsidR="004A27EA" w:rsidRPr="00DE1B8E">
        <w:rPr>
          <w:rFonts w:ascii="Times" w:hAnsi="Times"/>
        </w:rPr>
        <w:t xml:space="preserve">for </w:t>
      </w:r>
      <w:r w:rsidRPr="00DE1B8E">
        <w:rPr>
          <w:rFonts w:ascii="Times" w:hAnsi="Times"/>
        </w:rPr>
        <w:t>the whole section</w:t>
      </w:r>
      <w:r w:rsidR="004A27EA" w:rsidRPr="00DE1B8E">
        <w:rPr>
          <w:rFonts w:ascii="Times" w:hAnsi="Times"/>
        </w:rPr>
        <w:t xml:space="preserve"> and</w:t>
      </w:r>
      <w:r w:rsidR="00A33E73" w:rsidRPr="00DE1B8E">
        <w:rPr>
          <w:rFonts w:ascii="Times" w:hAnsi="Times"/>
        </w:rPr>
        <w:t xml:space="preserve"> </w:t>
      </w:r>
      <w:r w:rsidR="004A27EA" w:rsidRPr="00DE1B8E">
        <w:rPr>
          <w:rFonts w:ascii="Times" w:hAnsi="Times"/>
        </w:rPr>
        <w:t xml:space="preserve">(e) for </w:t>
      </w:r>
      <w:r w:rsidR="00A33E73" w:rsidRPr="00DE1B8E">
        <w:rPr>
          <w:rFonts w:ascii="Times" w:hAnsi="Times"/>
        </w:rPr>
        <w:t xml:space="preserve">the </w:t>
      </w:r>
      <w:proofErr w:type="spellStart"/>
      <w:r w:rsidR="00A33E73" w:rsidRPr="00DE1B8E">
        <w:rPr>
          <w:rFonts w:ascii="Times" w:hAnsi="Times"/>
        </w:rPr>
        <w:t>Dolichorhizoid</w:t>
      </w:r>
      <w:proofErr w:type="spellEnd"/>
      <w:r w:rsidR="00A33E73" w:rsidRPr="00DE1B8E">
        <w:rPr>
          <w:rFonts w:ascii="Times" w:hAnsi="Times"/>
        </w:rPr>
        <w:t xml:space="preserve"> clade</w:t>
      </w:r>
      <w:r w:rsidR="00C709E6" w:rsidRPr="00DE1B8E">
        <w:rPr>
          <w:rFonts w:ascii="Times" w:hAnsi="Times"/>
        </w:rPr>
        <w:t xml:space="preserve"> only</w:t>
      </w:r>
      <w:r w:rsidR="004A27EA" w:rsidRPr="00DE1B8E">
        <w:rPr>
          <w:rFonts w:ascii="Times" w:hAnsi="Times"/>
        </w:rPr>
        <w:t>.</w:t>
      </w:r>
      <w:r w:rsidR="009B6130" w:rsidRPr="00DE1B8E">
        <w:rPr>
          <w:rFonts w:ascii="Times" w:hAnsi="Times"/>
        </w:rPr>
        <w:t xml:space="preserve"> </w:t>
      </w:r>
      <w:r w:rsidRPr="00DE1B8E">
        <w:rPr>
          <w:rFonts w:ascii="Times" w:hAnsi="Times"/>
        </w:rPr>
        <w:t xml:space="preserve">This information can be found in Table 2 and figure 1.3. </w:t>
      </w:r>
    </w:p>
    <w:p w14:paraId="227E585B" w14:textId="77777777" w:rsidR="00F7586A" w:rsidRPr="00DE1B8E" w:rsidRDefault="00F7586A" w:rsidP="00F7586A">
      <w:pPr>
        <w:rPr>
          <w:rFonts w:ascii="Times" w:hAnsi="Times"/>
        </w:rPr>
      </w:pPr>
    </w:p>
    <w:p w14:paraId="5D585C9F" w14:textId="0222B521" w:rsidR="00814057" w:rsidRPr="00DE1B8E" w:rsidRDefault="008B44F2" w:rsidP="00E7768A">
      <w:pPr>
        <w:rPr>
          <w:rFonts w:ascii="Times" w:hAnsi="Times"/>
        </w:rPr>
      </w:pPr>
      <w:r w:rsidRPr="00DE1B8E">
        <w:rPr>
          <w:rFonts w:ascii="Times" w:hAnsi="Times"/>
        </w:rPr>
        <w:t>T</w:t>
      </w:r>
      <w:r w:rsidR="00D91895" w:rsidRPr="00DE1B8E">
        <w:rPr>
          <w:rFonts w:ascii="Times" w:hAnsi="Times"/>
        </w:rPr>
        <w:t xml:space="preserve">he </w:t>
      </w:r>
      <w:r w:rsidRPr="00DE1B8E">
        <w:rPr>
          <w:rFonts w:ascii="Times" w:hAnsi="Times"/>
        </w:rPr>
        <w:t>largest</w:t>
      </w:r>
      <w:r w:rsidR="00D91895" w:rsidRPr="00DE1B8E">
        <w:rPr>
          <w:rFonts w:ascii="Times" w:hAnsi="Times"/>
        </w:rPr>
        <w:t xml:space="preserve"> </w:t>
      </w:r>
      <w:proofErr w:type="spellStart"/>
      <w:r w:rsidR="00D91895" w:rsidRPr="00DE1B8E">
        <w:rPr>
          <w:rFonts w:ascii="Times" w:hAnsi="Times"/>
        </w:rPr>
        <w:t>amplicons</w:t>
      </w:r>
      <w:proofErr w:type="spellEnd"/>
      <w:r w:rsidR="00D91895" w:rsidRPr="00DE1B8E">
        <w:rPr>
          <w:rFonts w:ascii="Times" w:hAnsi="Times"/>
        </w:rPr>
        <w:t xml:space="preserve"> among</w:t>
      </w:r>
      <w:r w:rsidR="00F7586A" w:rsidRPr="00DE1B8E">
        <w:rPr>
          <w:rFonts w:ascii="Times" w:hAnsi="Times"/>
        </w:rPr>
        <w:t xml:space="preserve"> our </w:t>
      </w:r>
      <w:r w:rsidR="00D91895" w:rsidRPr="00DE1B8E">
        <w:rPr>
          <w:rFonts w:ascii="Times" w:hAnsi="Times"/>
        </w:rPr>
        <w:t>targeted loci</w:t>
      </w:r>
      <w:r w:rsidRPr="00DE1B8E">
        <w:rPr>
          <w:rFonts w:ascii="Times" w:hAnsi="Times"/>
        </w:rPr>
        <w:t xml:space="preserve"> and after the removal of ambiguously aligned regions of the alignments were the LSU (1255bp),</w:t>
      </w:r>
      <w:r w:rsidR="005041C7" w:rsidRPr="00DE1B8E">
        <w:rPr>
          <w:rFonts w:ascii="Times" w:hAnsi="Times"/>
        </w:rPr>
        <w:t xml:space="preserve"> however this locus contained the least number of variable characters included in phylogenetic analyses (89 characters).</w:t>
      </w:r>
      <w:r w:rsidRPr="00DE1B8E">
        <w:rPr>
          <w:rFonts w:ascii="Times" w:hAnsi="Times"/>
        </w:rPr>
        <w:t xml:space="preserve"> </w:t>
      </w:r>
      <w:ins w:id="62" w:author="Nicolas Magain" w:date="2014-10-09T19:42:00Z">
        <w:r w:rsidR="00CF671D" w:rsidRPr="00DE1B8E">
          <w:rPr>
            <w:rFonts w:ascii="Times" w:hAnsi="Times"/>
          </w:rPr>
          <w:t>Besides LSU, the three</w:t>
        </w:r>
      </w:ins>
      <w:r w:rsidR="006639C6" w:rsidRPr="00DE1B8E">
        <w:rPr>
          <w:rFonts w:ascii="Times" w:hAnsi="Times"/>
        </w:rPr>
        <w:t xml:space="preserve"> IGS markers were the longest  (from 1058 </w:t>
      </w:r>
      <w:proofErr w:type="spellStart"/>
      <w:r w:rsidR="006639C6" w:rsidRPr="00DE1B8E">
        <w:rPr>
          <w:rFonts w:ascii="Times" w:hAnsi="Times"/>
        </w:rPr>
        <w:t>bp</w:t>
      </w:r>
      <w:proofErr w:type="spellEnd"/>
      <w:r w:rsidR="006639C6" w:rsidRPr="00DE1B8E">
        <w:rPr>
          <w:rFonts w:ascii="Times" w:hAnsi="Times"/>
        </w:rPr>
        <w:t xml:space="preserve"> to 815 </w:t>
      </w:r>
      <w:proofErr w:type="spellStart"/>
      <w:r w:rsidR="006639C6" w:rsidRPr="00DE1B8E">
        <w:rPr>
          <w:rFonts w:ascii="Times" w:hAnsi="Times"/>
        </w:rPr>
        <w:t>bp</w:t>
      </w:r>
      <w:proofErr w:type="spellEnd"/>
      <w:r w:rsidR="006639C6" w:rsidRPr="00DE1B8E">
        <w:rPr>
          <w:rFonts w:ascii="Times" w:hAnsi="Times"/>
        </w:rPr>
        <w:t xml:space="preserve">), and </w:t>
      </w:r>
      <w:ins w:id="63" w:author="Nicolas Magain" w:date="2014-10-09T19:42:00Z">
        <w:r w:rsidR="00CF671D" w:rsidRPr="00DE1B8E">
          <w:rPr>
            <w:rFonts w:ascii="Times" w:hAnsi="Times"/>
          </w:rPr>
          <w:t xml:space="preserve">overall </w:t>
        </w:r>
      </w:ins>
      <w:r w:rsidR="009C1BA6">
        <w:rPr>
          <w:rFonts w:ascii="Times" w:hAnsi="Times"/>
        </w:rPr>
        <w:t>the most variable ones</w:t>
      </w:r>
      <w:ins w:id="64" w:author="Nicolas Magain" w:date="2014-10-09T19:42:00Z">
        <w:r w:rsidR="00CF671D" w:rsidRPr="00DE1B8E">
          <w:rPr>
            <w:rFonts w:ascii="Times" w:hAnsi="Times"/>
          </w:rPr>
          <w:t xml:space="preserve">, </w:t>
        </w:r>
      </w:ins>
      <w:r w:rsidR="006639C6" w:rsidRPr="00DE1B8E">
        <w:rPr>
          <w:rFonts w:ascii="Times" w:hAnsi="Times"/>
        </w:rPr>
        <w:t>ranging from 452 variable characters in IGS1, 426 in IGS16 to 351 in IGS3</w:t>
      </w:r>
      <w:r w:rsidR="00DC55B2" w:rsidRPr="00DE1B8E">
        <w:rPr>
          <w:rFonts w:ascii="Times" w:hAnsi="Times"/>
        </w:rPr>
        <w:t>, and therefore</w:t>
      </w:r>
      <w:r w:rsidR="006639C6" w:rsidRPr="00DE1B8E">
        <w:rPr>
          <w:rFonts w:ascii="Times" w:hAnsi="Times"/>
        </w:rPr>
        <w:t xml:space="preserve"> outperforming the level of genetic variation provided by the ITS (351 characters)</w:t>
      </w:r>
      <w:r w:rsidR="00E54563" w:rsidRPr="00DE1B8E">
        <w:rPr>
          <w:rFonts w:ascii="Times" w:hAnsi="Times"/>
        </w:rPr>
        <w:t xml:space="preserve"> even after the exclusion of ambiguously aligned regions (260 character </w:t>
      </w:r>
      <w:r w:rsidR="009C1BA6">
        <w:rPr>
          <w:rFonts w:ascii="Times" w:hAnsi="Times"/>
        </w:rPr>
        <w:t xml:space="preserve">in IGS1 versus 258 in the ITS). </w:t>
      </w:r>
      <w:r w:rsidR="00E7768A" w:rsidRPr="00DE1B8E">
        <w:rPr>
          <w:rFonts w:ascii="Times" w:hAnsi="Times"/>
        </w:rPr>
        <w:t>ß-tubulin and LSU were much less variable (230 and 210 variable characters, respectively), while EFT2.1 and RPB1 contained the lowest numbers of variable characters (149 and 114, respectively).</w:t>
      </w:r>
      <w:r w:rsidR="009C1BA6">
        <w:rPr>
          <w:rFonts w:ascii="Times" w:hAnsi="Times"/>
        </w:rPr>
        <w:t xml:space="preserve"> </w:t>
      </w:r>
      <w:r w:rsidRPr="00DE1B8E">
        <w:rPr>
          <w:rFonts w:ascii="Times" w:hAnsi="Times"/>
        </w:rPr>
        <w:t>T</w:t>
      </w:r>
      <w:r w:rsidR="00F7586A" w:rsidRPr="00DE1B8E">
        <w:rPr>
          <w:rFonts w:ascii="Times" w:hAnsi="Times"/>
        </w:rPr>
        <w:t xml:space="preserve">he three protein-coding genes and </w:t>
      </w:r>
      <w:r w:rsidR="006D15DD" w:rsidRPr="00DE1B8E">
        <w:rPr>
          <w:rFonts w:ascii="Times" w:hAnsi="Times"/>
        </w:rPr>
        <w:t xml:space="preserve">the </w:t>
      </w:r>
      <w:r w:rsidR="00F7586A" w:rsidRPr="00DE1B8E">
        <w:rPr>
          <w:rFonts w:ascii="Times" w:hAnsi="Times"/>
        </w:rPr>
        <w:t>ITS</w:t>
      </w:r>
      <w:r w:rsidRPr="00DE1B8E">
        <w:rPr>
          <w:rFonts w:ascii="Times" w:hAnsi="Times"/>
        </w:rPr>
        <w:t xml:space="preserve"> were of </w:t>
      </w:r>
      <w:r w:rsidR="00F7586A" w:rsidRPr="00DE1B8E">
        <w:rPr>
          <w:rFonts w:ascii="Times" w:hAnsi="Times"/>
        </w:rPr>
        <w:t xml:space="preserve">similar </w:t>
      </w:r>
      <w:r w:rsidRPr="00DE1B8E">
        <w:rPr>
          <w:rFonts w:ascii="Times" w:hAnsi="Times"/>
        </w:rPr>
        <w:t xml:space="preserve">total </w:t>
      </w:r>
      <w:r w:rsidR="00F7586A" w:rsidRPr="00DE1B8E">
        <w:rPr>
          <w:rFonts w:ascii="Times" w:hAnsi="Times"/>
        </w:rPr>
        <w:t>length (750-820bp)</w:t>
      </w:r>
      <w:r w:rsidRPr="00DE1B8E">
        <w:rPr>
          <w:rFonts w:ascii="Times" w:hAnsi="Times"/>
        </w:rPr>
        <w:t xml:space="preserve"> </w:t>
      </w:r>
      <w:r w:rsidR="006D15DD" w:rsidRPr="00DE1B8E">
        <w:rPr>
          <w:rFonts w:ascii="Times" w:hAnsi="Times"/>
        </w:rPr>
        <w:t>but</w:t>
      </w:r>
      <w:r w:rsidRPr="00DE1B8E">
        <w:rPr>
          <w:rFonts w:ascii="Times" w:hAnsi="Times"/>
        </w:rPr>
        <w:t xml:space="preserve"> the </w:t>
      </w:r>
      <w:r w:rsidR="00E3389C" w:rsidRPr="00DE1B8E">
        <w:rPr>
          <w:rFonts w:ascii="Times" w:hAnsi="Times"/>
        </w:rPr>
        <w:t xml:space="preserve">number </w:t>
      </w:r>
      <w:r w:rsidRPr="00DE1B8E">
        <w:rPr>
          <w:rFonts w:ascii="Times" w:hAnsi="Times"/>
        </w:rPr>
        <w:t xml:space="preserve">of unambiguously aligned </w:t>
      </w:r>
      <w:r w:rsidR="00E3389C" w:rsidRPr="00DE1B8E">
        <w:rPr>
          <w:rFonts w:ascii="Times" w:hAnsi="Times"/>
        </w:rPr>
        <w:t>characters for the EFT2.1 and RPB1 (800 and 678bp respectively) was greater than for ITS and ß-tubulin (521 and 578 characters at the section level, respectively)</w:t>
      </w:r>
      <w:r w:rsidR="006D15DD" w:rsidRPr="00DE1B8E">
        <w:rPr>
          <w:rFonts w:ascii="Times" w:hAnsi="Times"/>
        </w:rPr>
        <w:t xml:space="preserve">, which contain large regions that could not be </w:t>
      </w:r>
      <w:r w:rsidR="00DB2249" w:rsidRPr="00DE1B8E">
        <w:rPr>
          <w:rFonts w:ascii="Times" w:hAnsi="Times"/>
        </w:rPr>
        <w:t>unambiguously aligned, including introns</w:t>
      </w:r>
      <w:r w:rsidR="009C1BA6">
        <w:rPr>
          <w:rFonts w:ascii="Times" w:hAnsi="Times"/>
        </w:rPr>
        <w:t>.</w:t>
      </w:r>
      <w:r w:rsidR="005041C7" w:rsidRPr="00DE1B8E">
        <w:rPr>
          <w:rFonts w:ascii="Times" w:hAnsi="Times"/>
        </w:rPr>
        <w:t xml:space="preserve"> </w:t>
      </w:r>
      <w:r w:rsidR="00814057" w:rsidRPr="00DE1B8E">
        <w:rPr>
          <w:rFonts w:ascii="Times" w:hAnsi="Times"/>
        </w:rPr>
        <w:t>Following LSU, the locus with the least number of variable characters kept in phylogenetic analyses was RPB1 (95 characters)</w:t>
      </w:r>
      <w:r w:rsidR="00B913A3" w:rsidRPr="00DE1B8E">
        <w:rPr>
          <w:rFonts w:ascii="Times" w:hAnsi="Times"/>
        </w:rPr>
        <w:t xml:space="preserve"> whereas</w:t>
      </w:r>
      <w:r w:rsidR="00814057" w:rsidRPr="00DE1B8E">
        <w:rPr>
          <w:rFonts w:ascii="Times" w:hAnsi="Times"/>
        </w:rPr>
        <w:t xml:space="preserve"> EFT2.1 and ß-tubulin </w:t>
      </w:r>
      <w:r w:rsidR="00B913A3" w:rsidRPr="00DE1B8E">
        <w:rPr>
          <w:rFonts w:ascii="Times" w:hAnsi="Times"/>
        </w:rPr>
        <w:t xml:space="preserve">contributed </w:t>
      </w:r>
      <w:r w:rsidR="00760630" w:rsidRPr="00DE1B8E">
        <w:rPr>
          <w:rFonts w:ascii="Times" w:hAnsi="Times"/>
        </w:rPr>
        <w:t>equally</w:t>
      </w:r>
      <w:r w:rsidR="00B913A3" w:rsidRPr="00DE1B8E">
        <w:rPr>
          <w:rFonts w:ascii="Times" w:hAnsi="Times"/>
        </w:rPr>
        <w:t xml:space="preserve"> </w:t>
      </w:r>
      <w:r w:rsidR="00814057" w:rsidRPr="00DE1B8E">
        <w:rPr>
          <w:rFonts w:ascii="Times" w:hAnsi="Times"/>
        </w:rPr>
        <w:t>(141 and 153</w:t>
      </w:r>
      <w:r w:rsidR="00760630" w:rsidRPr="00DE1B8E">
        <w:rPr>
          <w:rFonts w:ascii="Times" w:hAnsi="Times"/>
        </w:rPr>
        <w:t xml:space="preserve"> </w:t>
      </w:r>
      <w:r w:rsidR="00916229" w:rsidRPr="00DE1B8E">
        <w:rPr>
          <w:rFonts w:ascii="Times" w:hAnsi="Times"/>
        </w:rPr>
        <w:t>charact</w:t>
      </w:r>
      <w:r w:rsidR="00760630" w:rsidRPr="00DE1B8E">
        <w:rPr>
          <w:rFonts w:ascii="Times" w:hAnsi="Times"/>
        </w:rPr>
        <w:t>er</w:t>
      </w:r>
      <w:r w:rsidR="00916229" w:rsidRPr="00DE1B8E">
        <w:rPr>
          <w:rFonts w:ascii="Times" w:hAnsi="Times"/>
        </w:rPr>
        <w:t>s,</w:t>
      </w:r>
      <w:r w:rsidR="00814057" w:rsidRPr="00DE1B8E">
        <w:rPr>
          <w:rFonts w:ascii="Times" w:hAnsi="Times"/>
        </w:rPr>
        <w:t xml:space="preserve"> respectively)</w:t>
      </w:r>
      <w:r w:rsidR="00760630" w:rsidRPr="00DE1B8E">
        <w:rPr>
          <w:rFonts w:ascii="Times" w:hAnsi="Times"/>
        </w:rPr>
        <w:t>.</w:t>
      </w:r>
    </w:p>
    <w:p w14:paraId="34900F5D" w14:textId="543B8744" w:rsidR="00F7586A" w:rsidRPr="00DE1B8E" w:rsidRDefault="00F7586A" w:rsidP="00DC55B2">
      <w:pPr>
        <w:rPr>
          <w:rFonts w:ascii="Times" w:hAnsi="Times"/>
        </w:rPr>
      </w:pPr>
    </w:p>
    <w:p w14:paraId="28D6B529" w14:textId="52F3C656" w:rsidR="00F7586A" w:rsidRPr="00DE1B8E" w:rsidRDefault="003C36C7" w:rsidP="00F7586A">
      <w:pPr>
        <w:rPr>
          <w:rFonts w:ascii="Times" w:hAnsi="Times"/>
          <w:highlight w:val="yellow"/>
        </w:rPr>
      </w:pPr>
      <w:r w:rsidRPr="00DE1B8E">
        <w:rPr>
          <w:rFonts w:ascii="Times" w:hAnsi="Times"/>
        </w:rPr>
        <w:t xml:space="preserve">Among the three new markers, IGS16 has the highest number of variable characters included in the analyses at the section level (352 characters) followed </w:t>
      </w:r>
      <w:r w:rsidR="00127434" w:rsidRPr="00DE1B8E">
        <w:rPr>
          <w:rFonts w:ascii="Times" w:hAnsi="Times"/>
        </w:rPr>
        <w:t xml:space="preserve">by </w:t>
      </w:r>
      <w:r w:rsidR="00F7586A" w:rsidRPr="00DE1B8E">
        <w:rPr>
          <w:rFonts w:ascii="Times" w:hAnsi="Times"/>
        </w:rPr>
        <w:t>IGS</w:t>
      </w:r>
      <w:r w:rsidRPr="00DE1B8E">
        <w:rPr>
          <w:rFonts w:ascii="Times" w:hAnsi="Times"/>
        </w:rPr>
        <w:t>1</w:t>
      </w:r>
      <w:r w:rsidR="00F7586A" w:rsidRPr="00DE1B8E">
        <w:rPr>
          <w:rFonts w:ascii="Times" w:hAnsi="Times"/>
        </w:rPr>
        <w:t xml:space="preserve"> </w:t>
      </w:r>
      <w:r w:rsidR="00CB6D88">
        <w:rPr>
          <w:rFonts w:ascii="Times" w:hAnsi="Times"/>
        </w:rPr>
        <w:t xml:space="preserve">(316 characters) and IGS3 </w:t>
      </w:r>
      <w:r w:rsidR="006725D8" w:rsidRPr="00DE1B8E">
        <w:rPr>
          <w:rFonts w:ascii="Times" w:hAnsi="Times"/>
        </w:rPr>
        <w:t>(</w:t>
      </w:r>
      <w:r w:rsidR="00F7586A" w:rsidRPr="00DE1B8E">
        <w:rPr>
          <w:rFonts w:ascii="Times" w:hAnsi="Times"/>
        </w:rPr>
        <w:t>260</w:t>
      </w:r>
      <w:r w:rsidR="006725D8" w:rsidRPr="00DE1B8E">
        <w:rPr>
          <w:rFonts w:ascii="Times" w:hAnsi="Times"/>
        </w:rPr>
        <w:t xml:space="preserve"> </w:t>
      </w:r>
      <w:commentRangeStart w:id="65"/>
      <w:r w:rsidR="006725D8" w:rsidRPr="00DE1B8E">
        <w:rPr>
          <w:rFonts w:ascii="Times" w:hAnsi="Times"/>
        </w:rPr>
        <w:t>characters</w:t>
      </w:r>
      <w:commentRangeEnd w:id="65"/>
      <w:r w:rsidR="00127434" w:rsidRPr="00DE1B8E">
        <w:rPr>
          <w:rStyle w:val="CommentReference"/>
          <w:rFonts w:ascii="Times" w:eastAsia="Times New Roman" w:hAnsi="Times" w:cs="Times New Roman"/>
          <w:sz w:val="24"/>
          <w:szCs w:val="24"/>
        </w:rPr>
        <w:commentReference w:id="65"/>
      </w:r>
      <w:r w:rsidR="00F7586A" w:rsidRPr="00DE1B8E">
        <w:rPr>
          <w:rFonts w:ascii="Times" w:hAnsi="Times"/>
        </w:rPr>
        <w:t xml:space="preserve">). </w:t>
      </w:r>
      <w:r w:rsidR="00F7586A" w:rsidRPr="00DE1B8E">
        <w:rPr>
          <w:rFonts w:ascii="Times" w:hAnsi="Times"/>
          <w:highlight w:val="yellow"/>
        </w:rPr>
        <w:t xml:space="preserve">At the level of the </w:t>
      </w:r>
      <w:proofErr w:type="spellStart"/>
      <w:r w:rsidR="00F7586A" w:rsidRPr="00DE1B8E">
        <w:rPr>
          <w:rFonts w:ascii="Times" w:hAnsi="Times"/>
          <w:highlight w:val="yellow"/>
        </w:rPr>
        <w:t>Dolichorhizoid</w:t>
      </w:r>
      <w:proofErr w:type="spellEnd"/>
      <w:r w:rsidR="00F7586A" w:rsidRPr="00DE1B8E">
        <w:rPr>
          <w:rFonts w:ascii="Times" w:hAnsi="Times"/>
          <w:highlight w:val="yellow"/>
        </w:rPr>
        <w:t xml:space="preserve"> clade only, IGS16 is still the one with the most variable characters </w:t>
      </w:r>
      <w:r w:rsidR="00E7768A" w:rsidRPr="00DE1B8E">
        <w:rPr>
          <w:rFonts w:ascii="Times" w:hAnsi="Times"/>
          <w:highlight w:val="yellow"/>
        </w:rPr>
        <w:t xml:space="preserve">kept in the analyses </w:t>
      </w:r>
      <w:r w:rsidR="00F7586A" w:rsidRPr="00DE1B8E">
        <w:rPr>
          <w:rFonts w:ascii="Times" w:hAnsi="Times"/>
          <w:highlight w:val="yellow"/>
        </w:rPr>
        <w:t xml:space="preserve">(184), followed this time by IGS1 (175) then IGS3 (152). </w:t>
      </w:r>
    </w:p>
    <w:p w14:paraId="4FF0B22C" w14:textId="434CC8B1" w:rsidR="00F7586A" w:rsidRPr="00DE1B8E" w:rsidRDefault="00E7768A" w:rsidP="00F7586A">
      <w:pPr>
        <w:rPr>
          <w:rFonts w:ascii="Times" w:hAnsi="Times"/>
        </w:rPr>
      </w:pPr>
      <w:r w:rsidRPr="00DE1B8E">
        <w:rPr>
          <w:rFonts w:ascii="Times" w:hAnsi="Times"/>
          <w:highlight w:val="yellow"/>
        </w:rPr>
        <w:t xml:space="preserve">All other markers are significantly less variable: </w:t>
      </w:r>
      <w:r w:rsidR="00F7586A" w:rsidRPr="00DE1B8E">
        <w:rPr>
          <w:rFonts w:ascii="Times" w:hAnsi="Times"/>
          <w:highlight w:val="yellow"/>
        </w:rPr>
        <w:t xml:space="preserve"> ITS</w:t>
      </w:r>
      <w:r w:rsidRPr="00DE1B8E">
        <w:rPr>
          <w:rFonts w:ascii="Times" w:hAnsi="Times"/>
          <w:highlight w:val="yellow"/>
        </w:rPr>
        <w:t xml:space="preserve">, the most variable of the remaining loci, has </w:t>
      </w:r>
      <w:r w:rsidR="00F7586A" w:rsidRPr="00DE1B8E">
        <w:rPr>
          <w:rFonts w:ascii="Times" w:hAnsi="Times"/>
          <w:highlight w:val="yellow"/>
        </w:rPr>
        <w:t xml:space="preserve">111 </w:t>
      </w:r>
      <w:r w:rsidRPr="00DE1B8E">
        <w:rPr>
          <w:rFonts w:ascii="Times" w:hAnsi="Times"/>
          <w:highlight w:val="yellow"/>
        </w:rPr>
        <w:t xml:space="preserve">variable </w:t>
      </w:r>
      <w:r w:rsidR="00F7586A" w:rsidRPr="00DE1B8E">
        <w:rPr>
          <w:rFonts w:ascii="Times" w:hAnsi="Times"/>
          <w:highlight w:val="yellow"/>
        </w:rPr>
        <w:t xml:space="preserve">characters, followed by ß-tubulin (96 characters). </w:t>
      </w:r>
    </w:p>
    <w:p w14:paraId="7D246563" w14:textId="77777777" w:rsidR="00F7586A" w:rsidRPr="00DE1B8E" w:rsidRDefault="00F7586A" w:rsidP="00F7586A">
      <w:pPr>
        <w:rPr>
          <w:rFonts w:ascii="Times" w:hAnsi="Times"/>
        </w:rPr>
      </w:pPr>
    </w:p>
    <w:p w14:paraId="78527C86" w14:textId="5E002D03" w:rsidR="00F7586A" w:rsidRPr="00DE1B8E" w:rsidRDefault="004B3657" w:rsidP="00F7586A">
      <w:pPr>
        <w:rPr>
          <w:rFonts w:ascii="Times" w:hAnsi="Times"/>
        </w:rPr>
      </w:pPr>
      <w:ins w:id="67" w:author="Jolanta Miadlikowska" w:date="2014-10-08T17:22:00Z">
        <w:r w:rsidRPr="00DE1B8E">
          <w:rPr>
            <w:rFonts w:ascii="Times" w:hAnsi="Times"/>
          </w:rPr>
          <w:t>All</w:t>
        </w:r>
      </w:ins>
      <w:r w:rsidR="00F7586A" w:rsidRPr="00DE1B8E">
        <w:rPr>
          <w:rFonts w:ascii="Times" w:hAnsi="Times"/>
        </w:rPr>
        <w:t xml:space="preserve"> three IGS markers are extremely useful at this taxonomic level, compared to the other loci. They are among the longest fragments amplified, with LSU, but have much more variable characters that can be kept for phylogenetic analyses. They are the three markers with the highest number of variable characters, at the section level, and more strikingly at the clade level, where ITS loses much of its variation. These markers are thus of great interest when working at this very low taxonomic level, at the specific or intraspecific level. ITS, ß-tubulin and to some extent EFT2.1 still have enough variable characters to be useful at this level, whereas RPB1, and especially LSU, have for long proven their use for studies at higher taxonomic levels, but are less helpful when working at the specific or intraspecific level, as in the present study.</w:t>
      </w:r>
    </w:p>
    <w:p w14:paraId="0F8020BC" w14:textId="77777777" w:rsidR="00F7586A" w:rsidRPr="00DE1B8E" w:rsidRDefault="00F7586A" w:rsidP="00F7586A">
      <w:pPr>
        <w:rPr>
          <w:rFonts w:ascii="Times" w:hAnsi="Times"/>
        </w:rPr>
      </w:pPr>
    </w:p>
    <w:p w14:paraId="4174901B" w14:textId="6607FDE6" w:rsidR="00F7586A" w:rsidRPr="00DE1B8E" w:rsidRDefault="00F7586A" w:rsidP="00F7586A">
      <w:pPr>
        <w:pStyle w:val="Heading2"/>
        <w:rPr>
          <w:rFonts w:ascii="Times" w:hAnsi="Times"/>
          <w:sz w:val="24"/>
          <w:szCs w:val="24"/>
        </w:rPr>
      </w:pPr>
      <w:r w:rsidRPr="00DE1B8E">
        <w:rPr>
          <w:rFonts w:ascii="Times" w:hAnsi="Times"/>
          <w:sz w:val="24"/>
          <w:szCs w:val="24"/>
        </w:rPr>
        <w:t>Phylogen</w:t>
      </w:r>
      <w:r w:rsidR="002D0652" w:rsidRPr="00DE1B8E">
        <w:rPr>
          <w:rFonts w:ascii="Times" w:hAnsi="Times"/>
          <w:sz w:val="24"/>
          <w:szCs w:val="24"/>
        </w:rPr>
        <w:t>etic reconstructions</w:t>
      </w:r>
    </w:p>
    <w:p w14:paraId="57523980" w14:textId="77777777" w:rsidR="00F7586A" w:rsidRPr="00DE1B8E" w:rsidRDefault="00F7586A" w:rsidP="00F7586A">
      <w:pPr>
        <w:rPr>
          <w:rFonts w:ascii="Times" w:hAnsi="Times"/>
        </w:rPr>
      </w:pPr>
    </w:p>
    <w:p w14:paraId="19179AF8" w14:textId="34A0F1DB" w:rsidR="00414E43" w:rsidRPr="00DE1B8E" w:rsidRDefault="00F7586A" w:rsidP="00414E43">
      <w:pPr>
        <w:rPr>
          <w:rFonts w:ascii="Times" w:hAnsi="Times"/>
        </w:rPr>
      </w:pPr>
      <w:r w:rsidRPr="00DE1B8E">
        <w:rPr>
          <w:rFonts w:ascii="Times" w:hAnsi="Times"/>
        </w:rPr>
        <w:t xml:space="preserve">The list of all the </w:t>
      </w:r>
      <w:r w:rsidR="00222D14" w:rsidRPr="00DE1B8E">
        <w:rPr>
          <w:rFonts w:ascii="Times" w:hAnsi="Times"/>
        </w:rPr>
        <w:t xml:space="preserve">performed </w:t>
      </w:r>
      <w:r w:rsidRPr="00DE1B8E">
        <w:rPr>
          <w:rFonts w:ascii="Times" w:hAnsi="Times"/>
        </w:rPr>
        <w:t xml:space="preserve">phylogenetic analyses along with the </w:t>
      </w:r>
      <w:r w:rsidR="00222D14" w:rsidRPr="00DE1B8E">
        <w:rPr>
          <w:rFonts w:ascii="Times" w:hAnsi="Times"/>
        </w:rPr>
        <w:t xml:space="preserve">nucleotide substitution </w:t>
      </w:r>
      <w:r w:rsidRPr="00DE1B8E">
        <w:rPr>
          <w:rFonts w:ascii="Times" w:hAnsi="Times"/>
        </w:rPr>
        <w:t xml:space="preserve">models determined by </w:t>
      </w:r>
      <w:proofErr w:type="spellStart"/>
      <w:r w:rsidRPr="00DE1B8E">
        <w:rPr>
          <w:rFonts w:ascii="Times" w:hAnsi="Times"/>
        </w:rPr>
        <w:t>MrModelTest</w:t>
      </w:r>
      <w:proofErr w:type="spellEnd"/>
      <w:r w:rsidRPr="00DE1B8E">
        <w:rPr>
          <w:rFonts w:ascii="Times" w:hAnsi="Times"/>
        </w:rPr>
        <w:t xml:space="preserve">, as well as the partition and </w:t>
      </w:r>
      <w:r w:rsidR="00222D14" w:rsidRPr="00DE1B8E">
        <w:rPr>
          <w:rFonts w:ascii="Times" w:hAnsi="Times"/>
        </w:rPr>
        <w:t xml:space="preserve">nucleotide substitution </w:t>
      </w:r>
      <w:r w:rsidRPr="00DE1B8E">
        <w:rPr>
          <w:rFonts w:ascii="Times" w:hAnsi="Times"/>
        </w:rPr>
        <w:t xml:space="preserve">models determined by </w:t>
      </w:r>
      <w:proofErr w:type="spellStart"/>
      <w:r w:rsidRPr="00DE1B8E">
        <w:rPr>
          <w:rFonts w:ascii="Times" w:hAnsi="Times"/>
        </w:rPr>
        <w:t>PartitionFinder</w:t>
      </w:r>
      <w:proofErr w:type="spellEnd"/>
      <w:r w:rsidRPr="00DE1B8E">
        <w:rPr>
          <w:rFonts w:ascii="Times" w:hAnsi="Times"/>
        </w:rPr>
        <w:t xml:space="preserve"> for the concatenated datasets can be found in Supplementary Table 2. </w:t>
      </w:r>
      <w:r w:rsidR="002D0652" w:rsidRPr="00DE1B8E">
        <w:rPr>
          <w:rFonts w:ascii="Times" w:hAnsi="Times"/>
        </w:rPr>
        <w:t xml:space="preserve">Single-locus topologies </w:t>
      </w:r>
      <w:ins w:id="68" w:author="Nicolas Magain" w:date="2014-10-09T20:45:00Z">
        <w:r w:rsidR="00B567A0" w:rsidRPr="00DE1B8E">
          <w:rPr>
            <w:rFonts w:ascii="Times" w:hAnsi="Times"/>
          </w:rPr>
          <w:t xml:space="preserve">are available </w:t>
        </w:r>
      </w:ins>
      <w:ins w:id="69" w:author="Nicolas Magain" w:date="2014-10-09T19:44:00Z">
        <w:r w:rsidR="00CF671D" w:rsidRPr="00DE1B8E">
          <w:rPr>
            <w:rFonts w:ascii="Times" w:hAnsi="Times"/>
          </w:rPr>
          <w:t>in the online supplementary material</w:t>
        </w:r>
      </w:ins>
      <w:r w:rsidR="002D0652" w:rsidRPr="00DE1B8E">
        <w:rPr>
          <w:rFonts w:ascii="Times" w:hAnsi="Times"/>
        </w:rPr>
        <w:t>.</w:t>
      </w:r>
      <w:r w:rsidR="00414E43" w:rsidRPr="00DE1B8E">
        <w:rPr>
          <w:rFonts w:ascii="Times" w:hAnsi="Times"/>
        </w:rPr>
        <w:t xml:space="preserve"> </w:t>
      </w:r>
    </w:p>
    <w:p w14:paraId="6EF105C2" w14:textId="2A79AE11" w:rsidR="002D0652" w:rsidRPr="00DE1B8E" w:rsidRDefault="002D0652" w:rsidP="002D0652">
      <w:pPr>
        <w:rPr>
          <w:rFonts w:ascii="Times" w:hAnsi="Times"/>
        </w:rPr>
      </w:pPr>
    </w:p>
    <w:p w14:paraId="194B1397" w14:textId="77777777" w:rsidR="00F7586A" w:rsidRPr="00DE1B8E" w:rsidRDefault="00F7586A" w:rsidP="00F7586A">
      <w:pPr>
        <w:rPr>
          <w:rFonts w:ascii="Times" w:hAnsi="Times"/>
        </w:rPr>
      </w:pPr>
    </w:p>
    <w:p w14:paraId="703B5687" w14:textId="657B5F1B" w:rsidR="00F7586A" w:rsidRPr="00DE1B8E" w:rsidRDefault="00F7586A" w:rsidP="00F7586A">
      <w:pPr>
        <w:rPr>
          <w:rFonts w:ascii="Times" w:hAnsi="Times"/>
          <w:b/>
        </w:rPr>
      </w:pPr>
      <w:r w:rsidRPr="00DE1B8E">
        <w:rPr>
          <w:rFonts w:ascii="Times" w:hAnsi="Times"/>
          <w:b/>
        </w:rPr>
        <w:t>1.</w:t>
      </w:r>
      <w:r w:rsidR="007F7249" w:rsidRPr="00DE1B8E">
        <w:rPr>
          <w:rFonts w:ascii="Times" w:hAnsi="Times"/>
          <w:b/>
        </w:rPr>
        <w:t xml:space="preserve"> Single-</w:t>
      </w:r>
      <w:r w:rsidR="00017B2A" w:rsidRPr="00DE1B8E">
        <w:rPr>
          <w:rFonts w:ascii="Times" w:hAnsi="Times"/>
          <w:b/>
        </w:rPr>
        <w:t xml:space="preserve">locus phylogenies </w:t>
      </w:r>
    </w:p>
    <w:p w14:paraId="2F736E9B" w14:textId="77777777" w:rsidR="00F7586A" w:rsidRPr="00DE1B8E" w:rsidRDefault="00F7586A" w:rsidP="00F7586A">
      <w:pPr>
        <w:rPr>
          <w:rFonts w:ascii="Times" w:hAnsi="Times"/>
        </w:rPr>
      </w:pPr>
    </w:p>
    <w:p w14:paraId="0C423F51" w14:textId="5A8DFEB1" w:rsidR="00D06AF6" w:rsidRPr="00DE1B8E" w:rsidRDefault="008D5D53" w:rsidP="00BB144C">
      <w:pPr>
        <w:rPr>
          <w:rFonts w:ascii="Times" w:hAnsi="Times"/>
        </w:rPr>
      </w:pPr>
      <w:r w:rsidRPr="00DE1B8E">
        <w:rPr>
          <w:rFonts w:ascii="Times" w:hAnsi="Times"/>
        </w:rPr>
        <w:t xml:space="preserve">Within the </w:t>
      </w:r>
      <w:proofErr w:type="spellStart"/>
      <w:r w:rsidR="00017B2A" w:rsidRPr="00DE1B8E">
        <w:rPr>
          <w:rFonts w:ascii="Times" w:hAnsi="Times"/>
        </w:rPr>
        <w:t>Polydactylon</w:t>
      </w:r>
      <w:proofErr w:type="spellEnd"/>
      <w:r w:rsidR="00017B2A" w:rsidRPr="00DE1B8E">
        <w:rPr>
          <w:rFonts w:ascii="Times" w:hAnsi="Times"/>
        </w:rPr>
        <w:t xml:space="preserve"> </w:t>
      </w:r>
      <w:r w:rsidRPr="00DE1B8E">
        <w:rPr>
          <w:rFonts w:ascii="Times" w:hAnsi="Times"/>
        </w:rPr>
        <w:t xml:space="preserve">section, </w:t>
      </w:r>
      <w:r w:rsidR="00E92C63" w:rsidRPr="00DE1B8E">
        <w:rPr>
          <w:rFonts w:ascii="Times" w:hAnsi="Times"/>
        </w:rPr>
        <w:t xml:space="preserve">the </w:t>
      </w:r>
      <w:proofErr w:type="spellStart"/>
      <w:r w:rsidR="00F7586A" w:rsidRPr="00DE1B8E">
        <w:rPr>
          <w:rFonts w:ascii="Times" w:hAnsi="Times"/>
        </w:rPr>
        <w:t>Scabrosoid</w:t>
      </w:r>
      <w:proofErr w:type="spellEnd"/>
      <w:r w:rsidR="00F7586A" w:rsidRPr="00DE1B8E">
        <w:rPr>
          <w:rFonts w:ascii="Times" w:hAnsi="Times"/>
        </w:rPr>
        <w:t xml:space="preserve"> clade </w:t>
      </w:r>
      <w:r w:rsidRPr="00DE1B8E">
        <w:rPr>
          <w:rFonts w:ascii="Times" w:hAnsi="Times"/>
        </w:rPr>
        <w:t>was revealed</w:t>
      </w:r>
      <w:r w:rsidR="00F7586A" w:rsidRPr="00DE1B8E">
        <w:rPr>
          <w:rFonts w:ascii="Times" w:hAnsi="Times"/>
        </w:rPr>
        <w:t xml:space="preserve"> as a strongly</w:t>
      </w:r>
      <w:r w:rsidRPr="00DE1B8E">
        <w:rPr>
          <w:rFonts w:ascii="Times" w:hAnsi="Times"/>
        </w:rPr>
        <w:t xml:space="preserve"> </w:t>
      </w:r>
      <w:r w:rsidR="00F7586A" w:rsidRPr="00DE1B8E">
        <w:rPr>
          <w:rFonts w:ascii="Times" w:hAnsi="Times"/>
        </w:rPr>
        <w:t>supported monophyletic group in all single</w:t>
      </w:r>
      <w:r w:rsidRPr="00DE1B8E">
        <w:rPr>
          <w:rFonts w:ascii="Times" w:hAnsi="Times"/>
        </w:rPr>
        <w:t xml:space="preserve"> </w:t>
      </w:r>
      <w:r w:rsidR="00F7586A" w:rsidRPr="00DE1B8E">
        <w:rPr>
          <w:rFonts w:ascii="Times" w:hAnsi="Times"/>
        </w:rPr>
        <w:t>locus ML trees</w:t>
      </w:r>
      <w:r w:rsidRPr="00DE1B8E">
        <w:rPr>
          <w:rFonts w:ascii="Times" w:hAnsi="Times"/>
        </w:rPr>
        <w:t>.</w:t>
      </w:r>
      <w:r w:rsidR="00F7586A" w:rsidRPr="00DE1B8E">
        <w:rPr>
          <w:rFonts w:ascii="Times" w:hAnsi="Times"/>
        </w:rPr>
        <w:t xml:space="preserve"> </w:t>
      </w:r>
      <w:r w:rsidRPr="00DE1B8E">
        <w:rPr>
          <w:rFonts w:ascii="Times" w:hAnsi="Times"/>
        </w:rPr>
        <w:t xml:space="preserve">The </w:t>
      </w:r>
      <w:proofErr w:type="spellStart"/>
      <w:r w:rsidRPr="00DE1B8E">
        <w:rPr>
          <w:rFonts w:ascii="Times" w:hAnsi="Times"/>
        </w:rPr>
        <w:t>monophyly</w:t>
      </w:r>
      <w:proofErr w:type="spellEnd"/>
      <w:r w:rsidRPr="00DE1B8E">
        <w:rPr>
          <w:rFonts w:ascii="Times" w:hAnsi="Times"/>
        </w:rPr>
        <w:t xml:space="preserve"> of </w:t>
      </w:r>
      <w:r w:rsidR="00E92C63" w:rsidRPr="00DE1B8E">
        <w:rPr>
          <w:rFonts w:ascii="Times" w:hAnsi="Times"/>
        </w:rPr>
        <w:t xml:space="preserve">the </w:t>
      </w:r>
      <w:proofErr w:type="spellStart"/>
      <w:r w:rsidR="00F7586A" w:rsidRPr="00DE1B8E">
        <w:rPr>
          <w:rFonts w:ascii="Times" w:hAnsi="Times"/>
        </w:rPr>
        <w:t>Polydactyloid</w:t>
      </w:r>
      <w:proofErr w:type="spellEnd"/>
      <w:r w:rsidR="00F7586A" w:rsidRPr="00DE1B8E">
        <w:rPr>
          <w:rFonts w:ascii="Times" w:hAnsi="Times"/>
        </w:rPr>
        <w:t xml:space="preserve"> clade </w:t>
      </w:r>
      <w:r w:rsidRPr="00DE1B8E">
        <w:rPr>
          <w:rFonts w:ascii="Times" w:hAnsi="Times"/>
        </w:rPr>
        <w:t>received high</w:t>
      </w:r>
      <w:r w:rsidR="00F7586A" w:rsidRPr="00DE1B8E">
        <w:rPr>
          <w:rFonts w:ascii="Times" w:hAnsi="Times"/>
        </w:rPr>
        <w:t xml:space="preserve"> support </w:t>
      </w:r>
      <w:r w:rsidRPr="00DE1B8E">
        <w:rPr>
          <w:rFonts w:ascii="Times" w:hAnsi="Times"/>
        </w:rPr>
        <w:t xml:space="preserve">based on the analyses of </w:t>
      </w:r>
      <w:r w:rsidR="00F7586A" w:rsidRPr="00DE1B8E">
        <w:rPr>
          <w:rFonts w:ascii="Times" w:hAnsi="Times"/>
        </w:rPr>
        <w:t xml:space="preserve">the three IGS markers, ß-tubulin and </w:t>
      </w:r>
      <w:r w:rsidR="00F7586A" w:rsidRPr="00DE1B8E">
        <w:rPr>
          <w:rFonts w:ascii="Times" w:hAnsi="Times"/>
          <w:i/>
        </w:rPr>
        <w:t>RPB1</w:t>
      </w:r>
      <w:r w:rsidR="0026102E">
        <w:rPr>
          <w:rFonts w:ascii="Times" w:hAnsi="Times"/>
        </w:rPr>
        <w:t xml:space="preserve"> </w:t>
      </w:r>
      <w:r w:rsidRPr="00DE1B8E">
        <w:rPr>
          <w:rFonts w:ascii="Times" w:hAnsi="Times"/>
        </w:rPr>
        <w:t>and was weakly supported</w:t>
      </w:r>
      <w:r w:rsidR="00F7586A" w:rsidRPr="00DE1B8E">
        <w:rPr>
          <w:rFonts w:ascii="Times" w:hAnsi="Times"/>
        </w:rPr>
        <w:t xml:space="preserve"> in EFT2.1</w:t>
      </w:r>
      <w:r w:rsidRPr="00DE1B8E">
        <w:rPr>
          <w:rFonts w:ascii="Times" w:hAnsi="Times"/>
        </w:rPr>
        <w:t xml:space="preserve"> tree</w:t>
      </w:r>
      <w:r w:rsidR="00F7586A" w:rsidRPr="00DE1B8E">
        <w:rPr>
          <w:rFonts w:ascii="Times" w:hAnsi="Times"/>
        </w:rPr>
        <w:t>. In ITS and LSU</w:t>
      </w:r>
      <w:r w:rsidRPr="00DE1B8E">
        <w:rPr>
          <w:rFonts w:ascii="Times" w:hAnsi="Times"/>
        </w:rPr>
        <w:t xml:space="preserve"> trees</w:t>
      </w:r>
      <w:r w:rsidR="00F7586A" w:rsidRPr="00DE1B8E">
        <w:rPr>
          <w:rFonts w:ascii="Times" w:hAnsi="Times"/>
        </w:rPr>
        <w:t xml:space="preserve">, </w:t>
      </w:r>
      <w:r w:rsidRPr="00DE1B8E">
        <w:rPr>
          <w:rFonts w:ascii="Times" w:hAnsi="Times"/>
        </w:rPr>
        <w:t>this</w:t>
      </w:r>
      <w:r w:rsidR="00F7586A" w:rsidRPr="00DE1B8E">
        <w:rPr>
          <w:rFonts w:ascii="Times" w:hAnsi="Times"/>
        </w:rPr>
        <w:t xml:space="preserve"> clade </w:t>
      </w:r>
      <w:r w:rsidRPr="00DE1B8E">
        <w:rPr>
          <w:rFonts w:ascii="Times" w:hAnsi="Times"/>
        </w:rPr>
        <w:t>is paraphyletic, however, without strong support.</w:t>
      </w:r>
      <w:r w:rsidR="00E92C63" w:rsidRPr="00DE1B8E">
        <w:rPr>
          <w:rFonts w:ascii="Times" w:hAnsi="Times"/>
        </w:rPr>
        <w:t xml:space="preserve"> </w:t>
      </w:r>
      <w:r w:rsidR="00F7586A" w:rsidRPr="00DE1B8E">
        <w:rPr>
          <w:rFonts w:ascii="Times" w:hAnsi="Times"/>
        </w:rPr>
        <w:t xml:space="preserve">The </w:t>
      </w:r>
      <w:proofErr w:type="spellStart"/>
      <w:r w:rsidR="00F7586A" w:rsidRPr="00DE1B8E">
        <w:rPr>
          <w:rFonts w:ascii="Times" w:hAnsi="Times"/>
        </w:rPr>
        <w:t>Dolichorhizoid</w:t>
      </w:r>
      <w:proofErr w:type="spellEnd"/>
      <w:r w:rsidR="00F7586A" w:rsidRPr="00DE1B8E">
        <w:rPr>
          <w:rFonts w:ascii="Times" w:hAnsi="Times"/>
        </w:rPr>
        <w:t xml:space="preserve"> clade is monophyletic</w:t>
      </w:r>
      <w:r w:rsidR="00E92C63" w:rsidRPr="00DE1B8E">
        <w:rPr>
          <w:rFonts w:ascii="Times" w:hAnsi="Times"/>
        </w:rPr>
        <w:t xml:space="preserve"> and includes</w:t>
      </w:r>
      <w:r w:rsidR="00F7586A" w:rsidRPr="00DE1B8E">
        <w:rPr>
          <w:rFonts w:ascii="Times" w:hAnsi="Times"/>
        </w:rPr>
        <w:t xml:space="preserve"> the </w:t>
      </w:r>
      <w:proofErr w:type="spellStart"/>
      <w:r w:rsidR="00F7586A" w:rsidRPr="00DE1B8E">
        <w:rPr>
          <w:rFonts w:ascii="Times" w:hAnsi="Times"/>
          <w:i/>
        </w:rPr>
        <w:t>scabrosella</w:t>
      </w:r>
      <w:proofErr w:type="spellEnd"/>
      <w:r w:rsidR="00F7586A" w:rsidRPr="00DE1B8E">
        <w:rPr>
          <w:rFonts w:ascii="Times" w:hAnsi="Times"/>
        </w:rPr>
        <w:t xml:space="preserve"> group </w:t>
      </w:r>
      <w:r w:rsidR="00E92C63" w:rsidRPr="00DE1B8E">
        <w:rPr>
          <w:rFonts w:ascii="Times" w:hAnsi="Times"/>
        </w:rPr>
        <w:t xml:space="preserve">strongly supported in the </w:t>
      </w:r>
      <w:r w:rsidR="00F7586A" w:rsidRPr="00DE1B8E">
        <w:rPr>
          <w:rFonts w:ascii="Times" w:hAnsi="Times"/>
        </w:rPr>
        <w:t xml:space="preserve">RPB1, LSU, IGS1 and IGS3 </w:t>
      </w:r>
      <w:r w:rsidR="00E92C63" w:rsidRPr="00DE1B8E">
        <w:rPr>
          <w:rFonts w:ascii="Times" w:hAnsi="Times"/>
        </w:rPr>
        <w:t xml:space="preserve">trees but not in ITS phylogeny (without strong support). </w:t>
      </w:r>
      <w:r w:rsidR="00105E65" w:rsidRPr="00DE1B8E">
        <w:rPr>
          <w:rFonts w:ascii="Times" w:hAnsi="Times"/>
        </w:rPr>
        <w:t>However, b</w:t>
      </w:r>
      <w:r w:rsidR="00AA535C" w:rsidRPr="00DE1B8E">
        <w:rPr>
          <w:rFonts w:ascii="Times" w:hAnsi="Times"/>
        </w:rPr>
        <w:t xml:space="preserve">ased on the ß-tubulin, EFT2.1 and IGS16 topologies, the </w:t>
      </w:r>
      <w:r w:rsidR="00105E65" w:rsidRPr="00DE1B8E">
        <w:rPr>
          <w:rFonts w:ascii="Times" w:hAnsi="Times"/>
        </w:rPr>
        <w:t xml:space="preserve">placement of the </w:t>
      </w:r>
      <w:proofErr w:type="spellStart"/>
      <w:r w:rsidR="00AA535C" w:rsidRPr="00DE1B8E">
        <w:rPr>
          <w:rFonts w:ascii="Times" w:hAnsi="Times"/>
          <w:i/>
        </w:rPr>
        <w:t>scabrosella</w:t>
      </w:r>
      <w:proofErr w:type="spellEnd"/>
      <w:r w:rsidR="00AA535C" w:rsidRPr="00DE1B8E">
        <w:rPr>
          <w:rFonts w:ascii="Times" w:hAnsi="Times"/>
        </w:rPr>
        <w:t xml:space="preserve"> group</w:t>
      </w:r>
      <w:r w:rsidR="00105E65" w:rsidRPr="00DE1B8E">
        <w:rPr>
          <w:rFonts w:ascii="Times" w:hAnsi="Times"/>
        </w:rPr>
        <w:t xml:space="preserve"> is unresolved. </w:t>
      </w:r>
      <w:r w:rsidR="00BB144C" w:rsidRPr="00DE1B8E">
        <w:rPr>
          <w:rFonts w:ascii="Times" w:hAnsi="Times"/>
        </w:rPr>
        <w:t>No significant conflict was detected among the main clades within the section based on the single locus phylogenies</w:t>
      </w:r>
      <w:r w:rsidR="001B795C" w:rsidRPr="00DE1B8E">
        <w:rPr>
          <w:rFonts w:ascii="Times" w:hAnsi="Times"/>
        </w:rPr>
        <w:t xml:space="preserve">. </w:t>
      </w:r>
    </w:p>
    <w:p w14:paraId="7615C97C" w14:textId="77777777" w:rsidR="00F7586A" w:rsidRPr="00DE1B8E" w:rsidRDefault="00F7586A" w:rsidP="00D06AF6">
      <w:pPr>
        <w:rPr>
          <w:rFonts w:ascii="Times" w:hAnsi="Times"/>
        </w:rPr>
      </w:pPr>
    </w:p>
    <w:p w14:paraId="1BF4FD5B" w14:textId="396EF50E" w:rsidR="00F7586A" w:rsidRPr="00DE1B8E" w:rsidRDefault="00F7586A" w:rsidP="00EA56B8">
      <w:pPr>
        <w:rPr>
          <w:rFonts w:ascii="Times" w:hAnsi="Times"/>
        </w:rPr>
      </w:pPr>
      <w:r w:rsidRPr="00DE1B8E">
        <w:rPr>
          <w:rFonts w:ascii="Times" w:hAnsi="Times"/>
        </w:rPr>
        <w:t xml:space="preserve">Most putative species </w:t>
      </w:r>
      <w:r w:rsidR="001D3B48" w:rsidRPr="00DE1B8E">
        <w:rPr>
          <w:rFonts w:ascii="Times" w:hAnsi="Times"/>
        </w:rPr>
        <w:t xml:space="preserve">within </w:t>
      </w:r>
      <w:r w:rsidR="00EA56B8" w:rsidRPr="00DE1B8E">
        <w:rPr>
          <w:rFonts w:ascii="Times" w:hAnsi="Times"/>
        </w:rPr>
        <w:t xml:space="preserve">the </w:t>
      </w:r>
      <w:proofErr w:type="spellStart"/>
      <w:r w:rsidR="00EA56B8" w:rsidRPr="00DE1B8E">
        <w:rPr>
          <w:rFonts w:ascii="Times" w:hAnsi="Times"/>
        </w:rPr>
        <w:t>Scabrosoid</w:t>
      </w:r>
      <w:proofErr w:type="spellEnd"/>
      <w:r w:rsidR="001D3B48" w:rsidRPr="00DE1B8E">
        <w:rPr>
          <w:rFonts w:ascii="Times" w:hAnsi="Times"/>
        </w:rPr>
        <w:t xml:space="preserve"> clade </w:t>
      </w:r>
      <w:r w:rsidR="008B5590" w:rsidRPr="00DE1B8E">
        <w:rPr>
          <w:rFonts w:ascii="Times" w:hAnsi="Times"/>
        </w:rPr>
        <w:t>represent well-</w:t>
      </w:r>
      <w:r w:rsidR="001D3B48" w:rsidRPr="00DE1B8E">
        <w:rPr>
          <w:rFonts w:ascii="Times" w:hAnsi="Times"/>
        </w:rPr>
        <w:t>defined and highly supported lineages.</w:t>
      </w:r>
      <w:r w:rsidR="008B5590" w:rsidRPr="00DE1B8E">
        <w:rPr>
          <w:rFonts w:ascii="Times" w:hAnsi="Times"/>
        </w:rPr>
        <w:t xml:space="preserve"> </w:t>
      </w:r>
      <w:r w:rsidRPr="00DE1B8E">
        <w:rPr>
          <w:rFonts w:ascii="Times" w:hAnsi="Times"/>
        </w:rPr>
        <w:t xml:space="preserve">Two </w:t>
      </w:r>
      <w:r w:rsidR="005E50AE" w:rsidRPr="00DE1B8E">
        <w:rPr>
          <w:rFonts w:ascii="Times" w:hAnsi="Times"/>
        </w:rPr>
        <w:t xml:space="preserve">conflicting relationships </w:t>
      </w:r>
      <w:r w:rsidR="008B5590" w:rsidRPr="00DE1B8E">
        <w:rPr>
          <w:rFonts w:ascii="Times" w:hAnsi="Times"/>
        </w:rPr>
        <w:t>include</w:t>
      </w:r>
      <w:r w:rsidRPr="00DE1B8E">
        <w:rPr>
          <w:rFonts w:ascii="Times" w:hAnsi="Times"/>
        </w:rPr>
        <w:t xml:space="preserve"> </w:t>
      </w:r>
      <w:r w:rsidR="008B5590" w:rsidRPr="00DE1B8E">
        <w:rPr>
          <w:rFonts w:ascii="Times" w:hAnsi="Times"/>
        </w:rPr>
        <w:t xml:space="preserve">close relationship </w:t>
      </w:r>
      <w:r w:rsidRPr="00DE1B8E">
        <w:rPr>
          <w:rFonts w:ascii="Times" w:hAnsi="Times"/>
        </w:rPr>
        <w:t xml:space="preserve">of </w:t>
      </w:r>
      <w:r w:rsidRPr="00596C49">
        <w:rPr>
          <w:rFonts w:ascii="Times" w:hAnsi="Times"/>
          <w:i/>
        </w:rPr>
        <w:t xml:space="preserve">P. </w:t>
      </w:r>
      <w:proofErr w:type="spellStart"/>
      <w:r w:rsidRPr="00596C49">
        <w:rPr>
          <w:rFonts w:ascii="Times" w:hAnsi="Times"/>
          <w:i/>
        </w:rPr>
        <w:t>scabrosa</w:t>
      </w:r>
      <w:proofErr w:type="spellEnd"/>
      <w:r w:rsidRPr="00DE1B8E">
        <w:rPr>
          <w:rFonts w:ascii="Times" w:hAnsi="Times"/>
        </w:rPr>
        <w:t xml:space="preserve"> 1</w:t>
      </w:r>
      <w:r w:rsidR="005E50AE" w:rsidRPr="00DE1B8E">
        <w:rPr>
          <w:rFonts w:ascii="Times" w:hAnsi="Times"/>
        </w:rPr>
        <w:t xml:space="preserve"> with</w:t>
      </w:r>
      <w:r w:rsidRPr="00DE1B8E">
        <w:rPr>
          <w:rFonts w:ascii="Times" w:hAnsi="Times"/>
        </w:rPr>
        <w:t xml:space="preserve"> </w:t>
      </w:r>
      <w:r w:rsidRPr="00596C49">
        <w:rPr>
          <w:rFonts w:ascii="Times" w:hAnsi="Times"/>
          <w:i/>
        </w:rPr>
        <w:t xml:space="preserve">P. </w:t>
      </w:r>
      <w:proofErr w:type="spellStart"/>
      <w:r w:rsidRPr="00596C49">
        <w:rPr>
          <w:rFonts w:ascii="Times" w:hAnsi="Times"/>
          <w:i/>
        </w:rPr>
        <w:t>neopolydactyla</w:t>
      </w:r>
      <w:proofErr w:type="spellEnd"/>
      <w:r w:rsidRPr="00DE1B8E">
        <w:rPr>
          <w:rFonts w:ascii="Times" w:hAnsi="Times"/>
        </w:rPr>
        <w:t xml:space="preserve"> 4 and </w:t>
      </w:r>
      <w:r w:rsidRPr="00596C49">
        <w:rPr>
          <w:rFonts w:ascii="Times" w:hAnsi="Times"/>
          <w:i/>
        </w:rPr>
        <w:t xml:space="preserve">P. </w:t>
      </w:r>
      <w:proofErr w:type="spellStart"/>
      <w:r w:rsidRPr="00596C49">
        <w:rPr>
          <w:rFonts w:ascii="Times" w:hAnsi="Times"/>
          <w:i/>
        </w:rPr>
        <w:t>scabrosa</w:t>
      </w:r>
      <w:proofErr w:type="spellEnd"/>
      <w:r w:rsidRPr="00DE1B8E">
        <w:rPr>
          <w:rFonts w:ascii="Times" w:hAnsi="Times"/>
        </w:rPr>
        <w:t xml:space="preserve"> 2</w:t>
      </w:r>
      <w:r w:rsidR="008B5590" w:rsidRPr="00DE1B8E">
        <w:rPr>
          <w:rFonts w:ascii="Times" w:hAnsi="Times"/>
        </w:rPr>
        <w:t xml:space="preserve"> </w:t>
      </w:r>
      <w:r w:rsidR="005E50AE" w:rsidRPr="00DE1B8E">
        <w:rPr>
          <w:rFonts w:ascii="Times" w:hAnsi="Times"/>
        </w:rPr>
        <w:t xml:space="preserve">in the </w:t>
      </w:r>
      <w:r w:rsidRPr="00DE1B8E">
        <w:rPr>
          <w:rFonts w:ascii="Times" w:hAnsi="Times"/>
          <w:i/>
        </w:rPr>
        <w:t>RPB1</w:t>
      </w:r>
      <w:r w:rsidR="005E50AE" w:rsidRPr="00DE1B8E">
        <w:rPr>
          <w:rFonts w:ascii="Times" w:hAnsi="Times"/>
          <w:i/>
        </w:rPr>
        <w:t xml:space="preserve"> </w:t>
      </w:r>
      <w:r w:rsidR="005E50AE" w:rsidRPr="00DE1B8E">
        <w:rPr>
          <w:rFonts w:ascii="Times" w:hAnsi="Times"/>
        </w:rPr>
        <w:t>phylogeny (highly supported)</w:t>
      </w:r>
      <w:r w:rsidRPr="00DE1B8E">
        <w:rPr>
          <w:rFonts w:ascii="Times" w:hAnsi="Times"/>
        </w:rPr>
        <w:t xml:space="preserve">, </w:t>
      </w:r>
      <w:r w:rsidR="005E50AE" w:rsidRPr="00DE1B8E">
        <w:rPr>
          <w:rFonts w:ascii="Times" w:hAnsi="Times"/>
        </w:rPr>
        <w:t xml:space="preserve">whereas LSU and IGS3 strongly support the affiliation of </w:t>
      </w:r>
      <w:r w:rsidR="005E50AE" w:rsidRPr="00596C49">
        <w:rPr>
          <w:rFonts w:ascii="Times" w:hAnsi="Times"/>
          <w:i/>
        </w:rPr>
        <w:t xml:space="preserve">P. </w:t>
      </w:r>
      <w:proofErr w:type="spellStart"/>
      <w:r w:rsidR="005E50AE" w:rsidRPr="00596C49">
        <w:rPr>
          <w:rFonts w:ascii="Times" w:hAnsi="Times"/>
          <w:i/>
        </w:rPr>
        <w:t>scabrosa</w:t>
      </w:r>
      <w:proofErr w:type="spellEnd"/>
      <w:r w:rsidR="005E50AE" w:rsidRPr="00DE1B8E">
        <w:rPr>
          <w:rFonts w:ascii="Times" w:hAnsi="Times"/>
        </w:rPr>
        <w:t xml:space="preserve"> 1 </w:t>
      </w:r>
      <w:r w:rsidRPr="00DE1B8E">
        <w:rPr>
          <w:rFonts w:ascii="Times" w:hAnsi="Times"/>
        </w:rPr>
        <w:t xml:space="preserve">with </w:t>
      </w:r>
      <w:r w:rsidRPr="00596C49">
        <w:rPr>
          <w:rFonts w:ascii="Times" w:hAnsi="Times"/>
          <w:i/>
        </w:rPr>
        <w:t xml:space="preserve">P. </w:t>
      </w:r>
      <w:proofErr w:type="spellStart"/>
      <w:r w:rsidRPr="00596C49">
        <w:rPr>
          <w:rFonts w:ascii="Times" w:hAnsi="Times"/>
          <w:i/>
        </w:rPr>
        <w:t>scabrosa</w:t>
      </w:r>
      <w:proofErr w:type="spellEnd"/>
      <w:r w:rsidRPr="00DE1B8E">
        <w:rPr>
          <w:rFonts w:ascii="Times" w:hAnsi="Times"/>
        </w:rPr>
        <w:t xml:space="preserve"> 4. Similarly, </w:t>
      </w:r>
      <w:r w:rsidRPr="00596C49">
        <w:rPr>
          <w:rFonts w:ascii="Times" w:hAnsi="Times"/>
          <w:i/>
        </w:rPr>
        <w:t xml:space="preserve">P. </w:t>
      </w:r>
      <w:proofErr w:type="spellStart"/>
      <w:r w:rsidRPr="00596C49">
        <w:rPr>
          <w:rFonts w:ascii="Times" w:hAnsi="Times"/>
          <w:i/>
        </w:rPr>
        <w:t>scabrosa</w:t>
      </w:r>
      <w:proofErr w:type="spellEnd"/>
      <w:r w:rsidRPr="00DE1B8E">
        <w:rPr>
          <w:rFonts w:ascii="Times" w:hAnsi="Times"/>
        </w:rPr>
        <w:t xml:space="preserve"> 3 </w:t>
      </w:r>
      <w:r w:rsidR="009A5A19" w:rsidRPr="00DE1B8E">
        <w:rPr>
          <w:rFonts w:ascii="Times" w:hAnsi="Times"/>
        </w:rPr>
        <w:t>represents the first split in a clade</w:t>
      </w:r>
      <w:r w:rsidRPr="00DE1B8E">
        <w:rPr>
          <w:rFonts w:ascii="Times" w:hAnsi="Times"/>
        </w:rPr>
        <w:t xml:space="preserve"> </w:t>
      </w:r>
      <w:r w:rsidR="009A5A19" w:rsidRPr="00DE1B8E">
        <w:rPr>
          <w:rFonts w:ascii="Times" w:hAnsi="Times"/>
        </w:rPr>
        <w:t>containing</w:t>
      </w:r>
      <w:r w:rsidRPr="00DE1B8E">
        <w:rPr>
          <w:rFonts w:ascii="Times" w:hAnsi="Times"/>
        </w:rPr>
        <w:t xml:space="preserve"> </w:t>
      </w:r>
      <w:r w:rsidRPr="00596C49">
        <w:rPr>
          <w:rFonts w:ascii="Times" w:hAnsi="Times"/>
          <w:i/>
        </w:rPr>
        <w:t xml:space="preserve">P. </w:t>
      </w:r>
      <w:proofErr w:type="spellStart"/>
      <w:r w:rsidRPr="00596C49">
        <w:rPr>
          <w:rFonts w:ascii="Times" w:hAnsi="Times"/>
          <w:i/>
        </w:rPr>
        <w:t>neopolydactyla</w:t>
      </w:r>
      <w:proofErr w:type="spellEnd"/>
      <w:r w:rsidRPr="00DE1B8E">
        <w:rPr>
          <w:rFonts w:ascii="Times" w:hAnsi="Times"/>
        </w:rPr>
        <w:t xml:space="preserve"> 5 and other species </w:t>
      </w:r>
      <w:r w:rsidR="009A5A19" w:rsidRPr="00DE1B8E">
        <w:rPr>
          <w:rFonts w:ascii="Times" w:hAnsi="Times"/>
        </w:rPr>
        <w:t xml:space="preserve">from </w:t>
      </w:r>
      <w:r w:rsidRPr="00DE1B8E">
        <w:rPr>
          <w:rFonts w:ascii="Times" w:hAnsi="Times"/>
        </w:rPr>
        <w:t xml:space="preserve">the </w:t>
      </w:r>
      <w:proofErr w:type="spellStart"/>
      <w:r w:rsidRPr="00DE1B8E">
        <w:rPr>
          <w:rFonts w:ascii="Times" w:hAnsi="Times"/>
          <w:i/>
        </w:rPr>
        <w:t>scabrosa</w:t>
      </w:r>
      <w:proofErr w:type="spellEnd"/>
      <w:r w:rsidRPr="00DE1B8E">
        <w:rPr>
          <w:rFonts w:ascii="Times" w:hAnsi="Times"/>
        </w:rPr>
        <w:t xml:space="preserve"> group </w:t>
      </w:r>
      <w:r w:rsidR="009A5A19" w:rsidRPr="00DE1B8E">
        <w:rPr>
          <w:rFonts w:ascii="Times" w:hAnsi="Times"/>
        </w:rPr>
        <w:t xml:space="preserve">based on the </w:t>
      </w:r>
      <w:r w:rsidRPr="00DE1B8E">
        <w:rPr>
          <w:rFonts w:ascii="Times" w:hAnsi="Times"/>
        </w:rPr>
        <w:t>ITS and IGS3</w:t>
      </w:r>
      <w:r w:rsidR="009A5A19" w:rsidRPr="00DE1B8E">
        <w:rPr>
          <w:rFonts w:ascii="Times" w:hAnsi="Times"/>
        </w:rPr>
        <w:t xml:space="preserve"> phylogenies</w:t>
      </w:r>
      <w:r w:rsidRPr="00DE1B8E">
        <w:rPr>
          <w:rFonts w:ascii="Times" w:hAnsi="Times"/>
        </w:rPr>
        <w:t xml:space="preserve">, </w:t>
      </w:r>
      <w:r w:rsidR="009A5A19" w:rsidRPr="00DE1B8E">
        <w:rPr>
          <w:rFonts w:ascii="Times" w:hAnsi="Times"/>
        </w:rPr>
        <w:t xml:space="preserve">while </w:t>
      </w:r>
      <w:r w:rsidRPr="00DE1B8E">
        <w:rPr>
          <w:rFonts w:ascii="Times" w:hAnsi="Times"/>
        </w:rPr>
        <w:t>EFT2.1</w:t>
      </w:r>
      <w:r w:rsidR="009A5A19" w:rsidRPr="00DE1B8E">
        <w:rPr>
          <w:rFonts w:ascii="Times" w:hAnsi="Times"/>
        </w:rPr>
        <w:t xml:space="preserve"> placed </w:t>
      </w:r>
      <w:r w:rsidR="009A5A19" w:rsidRPr="00DE1B8E">
        <w:rPr>
          <w:rFonts w:ascii="Times" w:hAnsi="Times"/>
          <w:i/>
        </w:rPr>
        <w:t xml:space="preserve">P. </w:t>
      </w:r>
      <w:proofErr w:type="spellStart"/>
      <w:r w:rsidR="009A5A19" w:rsidRPr="00DE1B8E">
        <w:rPr>
          <w:rFonts w:ascii="Times" w:hAnsi="Times"/>
          <w:i/>
        </w:rPr>
        <w:t>neopolydactyla</w:t>
      </w:r>
      <w:proofErr w:type="spellEnd"/>
      <w:r w:rsidR="009A5A19" w:rsidRPr="00DE1B8E">
        <w:rPr>
          <w:rFonts w:ascii="Times" w:hAnsi="Times"/>
        </w:rPr>
        <w:t xml:space="preserve"> 5 as the early diverged lineage in this clade</w:t>
      </w:r>
      <w:r w:rsidRPr="00DE1B8E">
        <w:rPr>
          <w:rFonts w:ascii="Times" w:hAnsi="Times"/>
        </w:rPr>
        <w:t xml:space="preserve">. </w:t>
      </w:r>
    </w:p>
    <w:p w14:paraId="63D11C2C" w14:textId="77777777" w:rsidR="00F7586A" w:rsidRPr="00DE1B8E" w:rsidRDefault="00F7586A" w:rsidP="00F7586A">
      <w:pPr>
        <w:rPr>
          <w:rFonts w:ascii="Times" w:hAnsi="Times"/>
        </w:rPr>
      </w:pPr>
    </w:p>
    <w:p w14:paraId="435B03F9" w14:textId="77777777" w:rsidR="00F7586A" w:rsidRPr="00DE1B8E" w:rsidRDefault="00F7586A" w:rsidP="00F7586A">
      <w:pPr>
        <w:rPr>
          <w:rFonts w:ascii="Times" w:hAnsi="Times"/>
        </w:rPr>
      </w:pPr>
    </w:p>
    <w:p w14:paraId="2A688686" w14:textId="32E9F695" w:rsidR="00F7586A" w:rsidRPr="00DE1B8E" w:rsidRDefault="00DA07F9" w:rsidP="00283F61">
      <w:pPr>
        <w:rPr>
          <w:rFonts w:ascii="Times" w:hAnsi="Times"/>
        </w:rPr>
      </w:pPr>
      <w:r w:rsidRPr="00DE1B8E">
        <w:rPr>
          <w:rFonts w:ascii="Times" w:hAnsi="Times"/>
        </w:rPr>
        <w:t xml:space="preserve">A few cases of conflicting relationships among single locus topologies occurred in </w:t>
      </w:r>
      <w:r w:rsidR="00F7586A" w:rsidRPr="00DE1B8E">
        <w:rPr>
          <w:rFonts w:ascii="Times" w:hAnsi="Times"/>
        </w:rPr>
        <w:t xml:space="preserve">the </w:t>
      </w:r>
      <w:proofErr w:type="spellStart"/>
      <w:r w:rsidR="00F7586A" w:rsidRPr="00DE1B8E">
        <w:rPr>
          <w:rFonts w:ascii="Times" w:hAnsi="Times"/>
        </w:rPr>
        <w:t>Dolichorhizoid</w:t>
      </w:r>
      <w:proofErr w:type="spellEnd"/>
      <w:r w:rsidR="00F7586A" w:rsidRPr="00DE1B8E">
        <w:rPr>
          <w:rFonts w:ascii="Times" w:hAnsi="Times"/>
        </w:rPr>
        <w:t xml:space="preserve"> clade</w:t>
      </w:r>
      <w:r w:rsidRPr="00DE1B8E">
        <w:rPr>
          <w:rFonts w:ascii="Times" w:hAnsi="Times"/>
        </w:rPr>
        <w:t xml:space="preserve">. </w:t>
      </w:r>
      <w:r w:rsidR="00387CF1" w:rsidRPr="00DE1B8E">
        <w:rPr>
          <w:rFonts w:ascii="Times" w:hAnsi="Times"/>
        </w:rPr>
        <w:t xml:space="preserve">For example, </w:t>
      </w:r>
      <w:r w:rsidR="00F7586A" w:rsidRPr="00596C49">
        <w:rPr>
          <w:rFonts w:ascii="Times" w:hAnsi="Times"/>
          <w:i/>
        </w:rPr>
        <w:t>P</w:t>
      </w:r>
      <w:r w:rsidR="00F7586A" w:rsidRPr="00DE1B8E">
        <w:rPr>
          <w:rFonts w:ascii="Times" w:hAnsi="Times"/>
        </w:rPr>
        <w:t>. sp</w:t>
      </w:r>
      <w:ins w:id="70" w:author="Nicolas Magain" w:date="2014-10-09T19:46:00Z">
        <w:r w:rsidR="00CF671D" w:rsidRPr="00DE1B8E">
          <w:rPr>
            <w:rFonts w:ascii="Times" w:hAnsi="Times"/>
          </w:rPr>
          <w:t xml:space="preserve">. </w:t>
        </w:r>
      </w:ins>
      <w:r w:rsidR="00F7586A" w:rsidRPr="00DE1B8E">
        <w:rPr>
          <w:rFonts w:ascii="Times" w:hAnsi="Times"/>
        </w:rPr>
        <w:t xml:space="preserve">7a and </w:t>
      </w:r>
      <w:r w:rsidR="00F7586A" w:rsidRPr="00596C49">
        <w:rPr>
          <w:rFonts w:ascii="Times" w:hAnsi="Times"/>
          <w:i/>
        </w:rPr>
        <w:t>P.</w:t>
      </w:r>
      <w:r w:rsidR="00F7586A" w:rsidRPr="00DE1B8E">
        <w:rPr>
          <w:rFonts w:ascii="Times" w:hAnsi="Times"/>
        </w:rPr>
        <w:t xml:space="preserve"> sp</w:t>
      </w:r>
      <w:ins w:id="71" w:author="Nicolas Magain" w:date="2014-10-09T19:46:00Z">
        <w:r w:rsidR="00CF671D" w:rsidRPr="00DE1B8E">
          <w:rPr>
            <w:rFonts w:ascii="Times" w:hAnsi="Times"/>
          </w:rPr>
          <w:t xml:space="preserve">. </w:t>
        </w:r>
      </w:ins>
      <w:r w:rsidR="00F7586A" w:rsidRPr="00DE1B8E">
        <w:rPr>
          <w:rFonts w:ascii="Times" w:hAnsi="Times"/>
        </w:rPr>
        <w:t xml:space="preserve">7b </w:t>
      </w:r>
      <w:r w:rsidR="00387CF1" w:rsidRPr="00DE1B8E">
        <w:rPr>
          <w:rFonts w:ascii="Times" w:hAnsi="Times"/>
        </w:rPr>
        <w:t xml:space="preserve">in the </w:t>
      </w:r>
      <w:proofErr w:type="spellStart"/>
      <w:r w:rsidR="00387CF1" w:rsidRPr="00596C49">
        <w:rPr>
          <w:rFonts w:ascii="Times" w:hAnsi="Times"/>
          <w:i/>
        </w:rPr>
        <w:t>scabrosella</w:t>
      </w:r>
      <w:proofErr w:type="spellEnd"/>
      <w:r w:rsidR="00387CF1" w:rsidRPr="00DE1B8E">
        <w:rPr>
          <w:rFonts w:ascii="Times" w:hAnsi="Times"/>
        </w:rPr>
        <w:t xml:space="preserve"> group </w:t>
      </w:r>
      <w:proofErr w:type="gramStart"/>
      <w:r w:rsidR="00387CF1" w:rsidRPr="00DE1B8E">
        <w:rPr>
          <w:rFonts w:ascii="Times" w:hAnsi="Times"/>
        </w:rPr>
        <w:t>are</w:t>
      </w:r>
      <w:proofErr w:type="gramEnd"/>
      <w:r w:rsidR="00387CF1" w:rsidRPr="00DE1B8E">
        <w:rPr>
          <w:rFonts w:ascii="Times" w:hAnsi="Times"/>
        </w:rPr>
        <w:t xml:space="preserve"> sister based on </w:t>
      </w:r>
      <w:r w:rsidR="00387CF1" w:rsidRPr="00596C49">
        <w:rPr>
          <w:rFonts w:ascii="Times" w:hAnsi="Times"/>
          <w:i/>
        </w:rPr>
        <w:t>RPB1</w:t>
      </w:r>
      <w:r w:rsidR="00387CF1" w:rsidRPr="00DE1B8E">
        <w:rPr>
          <w:rFonts w:ascii="Times" w:hAnsi="Times"/>
        </w:rPr>
        <w:t xml:space="preserve"> and IGS3 phylogenies whereas</w:t>
      </w:r>
      <w:r w:rsidR="00F7586A" w:rsidRPr="00DE1B8E">
        <w:rPr>
          <w:rFonts w:ascii="Times" w:hAnsi="Times"/>
        </w:rPr>
        <w:t xml:space="preserve"> </w:t>
      </w:r>
      <w:r w:rsidR="00387CF1" w:rsidRPr="00DE1B8E">
        <w:rPr>
          <w:rFonts w:ascii="Times" w:hAnsi="Times"/>
        </w:rPr>
        <w:t xml:space="preserve">close relationship between </w:t>
      </w:r>
      <w:r w:rsidR="00387CF1" w:rsidRPr="00596C49">
        <w:rPr>
          <w:rFonts w:ascii="Times" w:hAnsi="Times"/>
          <w:i/>
        </w:rPr>
        <w:t>P. sp</w:t>
      </w:r>
      <w:r w:rsidR="00387CF1" w:rsidRPr="00DE1B8E">
        <w:rPr>
          <w:rFonts w:ascii="Times" w:hAnsi="Times"/>
        </w:rPr>
        <w:t xml:space="preserve">. 7a and </w:t>
      </w:r>
      <w:r w:rsidR="00387CF1" w:rsidRPr="00596C49">
        <w:rPr>
          <w:rFonts w:ascii="Times" w:hAnsi="Times"/>
          <w:i/>
        </w:rPr>
        <w:t xml:space="preserve">P. </w:t>
      </w:r>
      <w:proofErr w:type="spellStart"/>
      <w:r w:rsidR="00387CF1" w:rsidRPr="00596C49">
        <w:rPr>
          <w:rFonts w:ascii="Times" w:hAnsi="Times"/>
          <w:i/>
        </w:rPr>
        <w:t>scabrosella</w:t>
      </w:r>
      <w:proofErr w:type="spellEnd"/>
      <w:r w:rsidR="00387CF1" w:rsidRPr="00DE1B8E">
        <w:rPr>
          <w:rFonts w:ascii="Times" w:hAnsi="Times"/>
        </w:rPr>
        <w:t xml:space="preserve"> was revealed by </w:t>
      </w:r>
      <w:r w:rsidR="00F7586A" w:rsidRPr="00DE1B8E">
        <w:rPr>
          <w:rFonts w:ascii="Times" w:hAnsi="Times"/>
        </w:rPr>
        <w:t>ß-tubulin</w:t>
      </w:r>
      <w:r w:rsidR="00387CF1" w:rsidRPr="00DE1B8E">
        <w:rPr>
          <w:rFonts w:ascii="Times" w:hAnsi="Times"/>
        </w:rPr>
        <w:t>.</w:t>
      </w:r>
      <w:r w:rsidR="00F7586A" w:rsidRPr="00DE1B8E">
        <w:rPr>
          <w:rFonts w:ascii="Times" w:hAnsi="Times"/>
        </w:rPr>
        <w:t xml:space="preserve"> </w:t>
      </w:r>
      <w:r w:rsidR="00283F61" w:rsidRPr="00DE1B8E">
        <w:rPr>
          <w:rFonts w:ascii="Times" w:hAnsi="Times"/>
        </w:rPr>
        <w:t>The IGS1 and IGS3 grouped</w:t>
      </w:r>
      <w:r w:rsidR="00F7586A" w:rsidRPr="00DE1B8E">
        <w:rPr>
          <w:rFonts w:ascii="Times" w:hAnsi="Times"/>
        </w:rPr>
        <w:t xml:space="preserve"> the south-</w:t>
      </w:r>
      <w:proofErr w:type="spellStart"/>
      <w:r w:rsidR="00F7586A" w:rsidRPr="00DE1B8E">
        <w:rPr>
          <w:rFonts w:ascii="Times" w:hAnsi="Times"/>
        </w:rPr>
        <w:t>american</w:t>
      </w:r>
      <w:proofErr w:type="spellEnd"/>
      <w:r w:rsidR="00F7586A" w:rsidRPr="00DE1B8E">
        <w:rPr>
          <w:rFonts w:ascii="Times" w:hAnsi="Times"/>
        </w:rPr>
        <w:t xml:space="preserve"> </w:t>
      </w:r>
      <w:r w:rsidR="00283F61" w:rsidRPr="00DE1B8E">
        <w:rPr>
          <w:rFonts w:ascii="Times" w:hAnsi="Times"/>
        </w:rPr>
        <w:t xml:space="preserve">species together </w:t>
      </w:r>
      <w:r w:rsidR="00F7586A" w:rsidRPr="00DE1B8E">
        <w:rPr>
          <w:rFonts w:ascii="Times" w:hAnsi="Times"/>
        </w:rPr>
        <w:t xml:space="preserve">with the </w:t>
      </w:r>
      <w:proofErr w:type="spellStart"/>
      <w:r w:rsidR="00F7586A" w:rsidRPr="00596C49">
        <w:rPr>
          <w:rFonts w:ascii="Times" w:hAnsi="Times"/>
          <w:i/>
        </w:rPr>
        <w:t>hymenina</w:t>
      </w:r>
      <w:proofErr w:type="spellEnd"/>
      <w:r w:rsidR="00F7586A" w:rsidRPr="00DE1B8E">
        <w:rPr>
          <w:rFonts w:ascii="Times" w:hAnsi="Times"/>
        </w:rPr>
        <w:t xml:space="preserve"> group</w:t>
      </w:r>
      <w:r w:rsidR="00283F61" w:rsidRPr="00DE1B8E">
        <w:rPr>
          <w:rFonts w:ascii="Times" w:hAnsi="Times"/>
        </w:rPr>
        <w:t xml:space="preserve">, </w:t>
      </w:r>
      <w:ins w:id="72" w:author="Nicolas Magain" w:date="2014-10-09T19:47:00Z">
        <w:r w:rsidR="00CF671D" w:rsidRPr="00DE1B8E">
          <w:rPr>
            <w:rFonts w:ascii="Times" w:hAnsi="Times"/>
          </w:rPr>
          <w:t xml:space="preserve">and </w:t>
        </w:r>
      </w:ins>
      <w:r w:rsidR="00283F61" w:rsidRPr="00DE1B8E">
        <w:rPr>
          <w:rFonts w:ascii="Times" w:hAnsi="Times"/>
        </w:rPr>
        <w:t xml:space="preserve">each of them </w:t>
      </w:r>
      <w:proofErr w:type="gramStart"/>
      <w:ins w:id="73" w:author="Nicolas Magain" w:date="2014-10-09T19:47:00Z">
        <w:r w:rsidR="00CF671D" w:rsidRPr="00DE1B8E">
          <w:rPr>
            <w:rFonts w:ascii="Times" w:hAnsi="Times"/>
          </w:rPr>
          <w:t>are</w:t>
        </w:r>
        <w:proofErr w:type="gramEnd"/>
        <w:r w:rsidR="00CF671D" w:rsidRPr="00DE1B8E">
          <w:rPr>
            <w:rFonts w:ascii="Times" w:hAnsi="Times"/>
          </w:rPr>
          <w:t xml:space="preserve"> strongly supported clades in the</w:t>
        </w:r>
      </w:ins>
      <w:r w:rsidR="00283F61" w:rsidRPr="00DE1B8E">
        <w:rPr>
          <w:rFonts w:ascii="Times" w:hAnsi="Times"/>
        </w:rPr>
        <w:t xml:space="preserve"> </w:t>
      </w:r>
      <w:r w:rsidR="00F7586A" w:rsidRPr="00DE1B8E">
        <w:rPr>
          <w:rFonts w:ascii="Times" w:hAnsi="Times"/>
        </w:rPr>
        <w:t>ß-tubulin, IGS3 and IGS16</w:t>
      </w:r>
      <w:ins w:id="74" w:author="Nicolas Magain" w:date="2014-10-09T19:47:00Z">
        <w:r w:rsidR="00CF671D" w:rsidRPr="00DE1B8E">
          <w:rPr>
            <w:rFonts w:ascii="Times" w:hAnsi="Times"/>
          </w:rPr>
          <w:t xml:space="preserve"> phylogenies</w:t>
        </w:r>
      </w:ins>
      <w:r w:rsidR="00F7586A" w:rsidRPr="00DE1B8E">
        <w:rPr>
          <w:rFonts w:ascii="Times" w:hAnsi="Times"/>
        </w:rPr>
        <w:t>.</w:t>
      </w:r>
      <w:r w:rsidR="00DF08C8" w:rsidRPr="00DE1B8E">
        <w:rPr>
          <w:rFonts w:ascii="Times" w:hAnsi="Times"/>
        </w:rPr>
        <w:t xml:space="preserve"> Overall phylogenetic relationships among the putative species in the </w:t>
      </w:r>
      <w:proofErr w:type="spellStart"/>
      <w:r w:rsidR="00DF08C8" w:rsidRPr="00DE1B8E">
        <w:rPr>
          <w:rFonts w:ascii="Times" w:hAnsi="Times"/>
        </w:rPr>
        <w:t>Dolichorhizoid</w:t>
      </w:r>
      <w:proofErr w:type="spellEnd"/>
      <w:r w:rsidR="00DF08C8" w:rsidRPr="00DE1B8E">
        <w:rPr>
          <w:rFonts w:ascii="Times" w:hAnsi="Times"/>
        </w:rPr>
        <w:t xml:space="preserve"> clade received a low support</w:t>
      </w:r>
      <w:r w:rsidR="00890F0E" w:rsidRPr="00DE1B8E">
        <w:rPr>
          <w:rFonts w:ascii="Times" w:hAnsi="Times"/>
        </w:rPr>
        <w:t xml:space="preserve"> is the single locus phylogenies.</w:t>
      </w:r>
    </w:p>
    <w:p w14:paraId="12049919" w14:textId="18D5CC79" w:rsidR="00F7586A" w:rsidRPr="00DE1B8E" w:rsidRDefault="00890F0E" w:rsidP="00F7586A">
      <w:pPr>
        <w:rPr>
          <w:rFonts w:ascii="Times" w:hAnsi="Times"/>
        </w:rPr>
      </w:pPr>
      <w:r w:rsidRPr="00DE1B8E">
        <w:rPr>
          <w:rFonts w:ascii="Times" w:hAnsi="Times"/>
        </w:rPr>
        <w:t xml:space="preserve">The most robust phylogenies for this clade were obtained based </w:t>
      </w:r>
      <w:r w:rsidR="00596C49">
        <w:rPr>
          <w:rFonts w:ascii="Times" w:hAnsi="Times"/>
        </w:rPr>
        <w:t>with</w:t>
      </w:r>
      <w:r w:rsidRPr="00DE1B8E">
        <w:rPr>
          <w:rFonts w:ascii="Times" w:hAnsi="Times"/>
        </w:rPr>
        <w:t xml:space="preserve"> the </w:t>
      </w:r>
    </w:p>
    <w:p w14:paraId="55721B6A" w14:textId="7019040C" w:rsidR="00F7586A" w:rsidRPr="00DE1B8E" w:rsidRDefault="00F7586A" w:rsidP="00F7586A">
      <w:pPr>
        <w:rPr>
          <w:rFonts w:ascii="Times" w:hAnsi="Times"/>
        </w:rPr>
      </w:pPr>
      <w:proofErr w:type="gramStart"/>
      <w:r w:rsidRPr="00DE1B8E">
        <w:rPr>
          <w:rFonts w:ascii="Times" w:hAnsi="Times"/>
        </w:rPr>
        <w:t>IGS3, IGS16 and ß-tubulin</w:t>
      </w:r>
      <w:r w:rsidR="00596C49">
        <w:rPr>
          <w:rFonts w:ascii="Times" w:hAnsi="Times"/>
        </w:rPr>
        <w:t xml:space="preserve"> loci</w:t>
      </w:r>
      <w:r w:rsidR="00890F0E" w:rsidRPr="00DE1B8E">
        <w:rPr>
          <w:rFonts w:ascii="Times" w:hAnsi="Times"/>
        </w:rPr>
        <w:t>.</w:t>
      </w:r>
      <w:proofErr w:type="gramEnd"/>
    </w:p>
    <w:p w14:paraId="1592885A" w14:textId="77777777" w:rsidR="00F7586A" w:rsidRPr="00DE1B8E" w:rsidRDefault="00F7586A" w:rsidP="00F7586A">
      <w:pPr>
        <w:rPr>
          <w:rFonts w:ascii="Times" w:hAnsi="Times"/>
        </w:rPr>
      </w:pPr>
    </w:p>
    <w:p w14:paraId="13A5ED0F" w14:textId="77777777" w:rsidR="00D06AF6" w:rsidRPr="00DE1B8E" w:rsidRDefault="00D06AF6" w:rsidP="00D06AF6">
      <w:pPr>
        <w:rPr>
          <w:rFonts w:ascii="Times" w:hAnsi="Times"/>
        </w:rPr>
      </w:pPr>
      <w:r w:rsidRPr="00DE1B8E">
        <w:rPr>
          <w:rFonts w:ascii="Times" w:hAnsi="Times"/>
        </w:rPr>
        <w:t xml:space="preserve">The large amount of missing data in the </w:t>
      </w:r>
      <w:proofErr w:type="spellStart"/>
      <w:r w:rsidRPr="00DE1B8E">
        <w:rPr>
          <w:rFonts w:ascii="Times" w:hAnsi="Times"/>
        </w:rPr>
        <w:t>Polydactyloid</w:t>
      </w:r>
      <w:proofErr w:type="spellEnd"/>
      <w:r w:rsidRPr="00DE1B8E">
        <w:rPr>
          <w:rFonts w:ascii="Times" w:hAnsi="Times"/>
        </w:rPr>
        <w:t xml:space="preserve"> clade makes it difficult to test the discrepancies between the single loci. </w:t>
      </w:r>
    </w:p>
    <w:p w14:paraId="2F288ACC" w14:textId="77777777" w:rsidR="00DC411D" w:rsidRPr="00DE1B8E" w:rsidRDefault="00DC411D" w:rsidP="00F7586A">
      <w:pPr>
        <w:rPr>
          <w:rFonts w:ascii="Times" w:hAnsi="Times"/>
        </w:rPr>
      </w:pPr>
    </w:p>
    <w:p w14:paraId="702B1F20" w14:textId="3E5F7BB1" w:rsidR="00F7586A" w:rsidRPr="00DE1B8E" w:rsidRDefault="00DC411D" w:rsidP="00F7586A">
      <w:pPr>
        <w:rPr>
          <w:rFonts w:ascii="Times" w:hAnsi="Times"/>
        </w:rPr>
      </w:pPr>
      <w:r w:rsidRPr="00DE1B8E">
        <w:rPr>
          <w:rFonts w:ascii="Times" w:hAnsi="Times"/>
        </w:rPr>
        <w:t>The majority of conflicts detected among the single locus phylogenies may occur</w:t>
      </w:r>
      <w:ins w:id="75" w:author="Nicolas Magain" w:date="2014-10-09T19:47:00Z">
        <w:r w:rsidR="00CF671D" w:rsidRPr="00DE1B8E">
          <w:rPr>
            <w:rFonts w:ascii="Times" w:hAnsi="Times"/>
          </w:rPr>
          <w:t xml:space="preserve"> </w:t>
        </w:r>
      </w:ins>
      <w:r w:rsidRPr="00DE1B8E">
        <w:rPr>
          <w:rFonts w:ascii="Times" w:hAnsi="Times"/>
        </w:rPr>
        <w:t xml:space="preserve">due to complex gene histories, but more likely because most of the loci are not very variable at this taxonomic level, and therefore include a small number of </w:t>
      </w:r>
      <w:proofErr w:type="spellStart"/>
      <w:r w:rsidRPr="00DE1B8E">
        <w:rPr>
          <w:rFonts w:ascii="Times" w:hAnsi="Times"/>
        </w:rPr>
        <w:t>phylogenetically</w:t>
      </w:r>
      <w:proofErr w:type="spellEnd"/>
      <w:r w:rsidRPr="00DE1B8E">
        <w:rPr>
          <w:rFonts w:ascii="Times" w:hAnsi="Times"/>
        </w:rPr>
        <w:t xml:space="preserve"> informative characters that are crucial for inferring relationships among individuals</w:t>
      </w:r>
      <w:ins w:id="76" w:author="Nicolas Magain" w:date="2014-10-09T19:49:00Z">
        <w:r w:rsidR="00CF671D" w:rsidRPr="00DE1B8E">
          <w:rPr>
            <w:rFonts w:ascii="Times" w:hAnsi="Times"/>
          </w:rPr>
          <w:t xml:space="preserve"> that diverged recently</w:t>
        </w:r>
      </w:ins>
      <w:r w:rsidRPr="00DE1B8E">
        <w:rPr>
          <w:rFonts w:ascii="Times" w:hAnsi="Times"/>
        </w:rPr>
        <w:t xml:space="preserve">. </w:t>
      </w:r>
    </w:p>
    <w:p w14:paraId="61AF1F34" w14:textId="77777777" w:rsidR="00577694" w:rsidRPr="00DE1B8E" w:rsidRDefault="00577694" w:rsidP="00F7586A">
      <w:pPr>
        <w:rPr>
          <w:rFonts w:ascii="Times" w:hAnsi="Times"/>
        </w:rPr>
      </w:pPr>
    </w:p>
    <w:p w14:paraId="4155F43A" w14:textId="4787BFA1" w:rsidR="00F7586A" w:rsidRPr="00DE1B8E" w:rsidRDefault="00F7586A" w:rsidP="00F7586A">
      <w:pPr>
        <w:rPr>
          <w:rFonts w:ascii="Times" w:hAnsi="Times"/>
        </w:rPr>
      </w:pPr>
      <w:r w:rsidRPr="00DE1B8E">
        <w:rPr>
          <w:rFonts w:ascii="Times" w:hAnsi="Times"/>
        </w:rPr>
        <w:t>The topolog</w:t>
      </w:r>
      <w:r w:rsidR="00577694" w:rsidRPr="00DE1B8E">
        <w:rPr>
          <w:rFonts w:ascii="Times" w:hAnsi="Times"/>
        </w:rPr>
        <w:t>ies resulted from</w:t>
      </w:r>
      <w:r w:rsidRPr="00DE1B8E">
        <w:rPr>
          <w:rFonts w:ascii="Times" w:hAnsi="Times"/>
        </w:rPr>
        <w:t xml:space="preserve"> the </w:t>
      </w:r>
      <w:r w:rsidR="00334EFB" w:rsidRPr="00DE1B8E">
        <w:rPr>
          <w:rFonts w:ascii="Times" w:hAnsi="Times"/>
        </w:rPr>
        <w:t xml:space="preserve">new </w:t>
      </w:r>
      <w:r w:rsidRPr="00DE1B8E">
        <w:rPr>
          <w:rFonts w:ascii="Times" w:hAnsi="Times"/>
        </w:rPr>
        <w:t xml:space="preserve">IGS markers </w:t>
      </w:r>
      <w:r w:rsidR="00577694" w:rsidRPr="00DE1B8E">
        <w:rPr>
          <w:rFonts w:ascii="Times" w:hAnsi="Times"/>
        </w:rPr>
        <w:t>were highly</w:t>
      </w:r>
      <w:r w:rsidRPr="00DE1B8E">
        <w:rPr>
          <w:rFonts w:ascii="Times" w:hAnsi="Times"/>
        </w:rPr>
        <w:t xml:space="preserve"> congruent with </w:t>
      </w:r>
      <w:r w:rsidR="002E5CE1" w:rsidRPr="00DE1B8E">
        <w:rPr>
          <w:rFonts w:ascii="Times" w:hAnsi="Times"/>
        </w:rPr>
        <w:t xml:space="preserve">the remaining </w:t>
      </w:r>
      <w:r w:rsidRPr="00DE1B8E">
        <w:rPr>
          <w:rFonts w:ascii="Times" w:hAnsi="Times"/>
        </w:rPr>
        <w:t>loci</w:t>
      </w:r>
      <w:r w:rsidR="002E5CE1" w:rsidRPr="00DE1B8E">
        <w:rPr>
          <w:rFonts w:ascii="Times" w:hAnsi="Times"/>
        </w:rPr>
        <w:t xml:space="preserve"> that </w:t>
      </w:r>
      <w:r w:rsidR="00292F65" w:rsidRPr="00DE1B8E">
        <w:rPr>
          <w:rFonts w:ascii="Times" w:hAnsi="Times"/>
        </w:rPr>
        <w:t>have been</w:t>
      </w:r>
      <w:r w:rsidR="002E5CE1" w:rsidRPr="00DE1B8E">
        <w:rPr>
          <w:rFonts w:ascii="Times" w:hAnsi="Times"/>
        </w:rPr>
        <w:t xml:space="preserve"> commonly used in molecular systematic studies in lichen-forming fungi at the </w:t>
      </w:r>
      <w:proofErr w:type="spellStart"/>
      <w:r w:rsidR="002E5CE1" w:rsidRPr="00DE1B8E">
        <w:rPr>
          <w:rFonts w:ascii="Times" w:hAnsi="Times"/>
        </w:rPr>
        <w:t>intrageneric</w:t>
      </w:r>
      <w:proofErr w:type="spellEnd"/>
      <w:r w:rsidR="002E5CE1" w:rsidRPr="00DE1B8E">
        <w:rPr>
          <w:rFonts w:ascii="Times" w:hAnsi="Times"/>
        </w:rPr>
        <w:t xml:space="preserve"> and species levels.</w:t>
      </w:r>
      <w:r w:rsidR="00334EFB" w:rsidRPr="00DE1B8E">
        <w:rPr>
          <w:rFonts w:ascii="Times" w:hAnsi="Times"/>
        </w:rPr>
        <w:t xml:space="preserve"> </w:t>
      </w:r>
      <w:r w:rsidRPr="00DE1B8E">
        <w:rPr>
          <w:rFonts w:ascii="Times" w:hAnsi="Times"/>
        </w:rPr>
        <w:t xml:space="preserve">These three markers </w:t>
      </w:r>
      <w:r w:rsidR="00334EFB" w:rsidRPr="00DE1B8E">
        <w:rPr>
          <w:rFonts w:ascii="Times" w:hAnsi="Times"/>
        </w:rPr>
        <w:t>provided higher level of the resolution</w:t>
      </w:r>
      <w:r w:rsidRPr="00DE1B8E">
        <w:rPr>
          <w:rFonts w:ascii="Times" w:hAnsi="Times"/>
        </w:rPr>
        <w:t xml:space="preserve"> </w:t>
      </w:r>
      <w:r w:rsidR="008F6C3B" w:rsidRPr="00DE1B8E">
        <w:rPr>
          <w:rFonts w:ascii="Times" w:hAnsi="Times"/>
        </w:rPr>
        <w:t>compare</w:t>
      </w:r>
      <w:ins w:id="77" w:author="Nicolas Magain" w:date="2014-10-09T19:54:00Z">
        <w:r w:rsidR="007579BD" w:rsidRPr="00DE1B8E">
          <w:rPr>
            <w:rFonts w:ascii="Times" w:hAnsi="Times"/>
          </w:rPr>
          <w:t>d</w:t>
        </w:r>
      </w:ins>
      <w:r w:rsidR="008F6C3B" w:rsidRPr="00DE1B8E">
        <w:rPr>
          <w:rFonts w:ascii="Times" w:hAnsi="Times"/>
        </w:rPr>
        <w:t xml:space="preserve"> to the traditional loci</w:t>
      </w:r>
      <w:ins w:id="78" w:author="Nicolas Magain" w:date="2014-10-09T19:54:00Z">
        <w:r w:rsidR="007579BD" w:rsidRPr="00DE1B8E">
          <w:rPr>
            <w:rFonts w:ascii="Times" w:hAnsi="Times"/>
          </w:rPr>
          <w:t>,</w:t>
        </w:r>
      </w:ins>
      <w:r w:rsidR="008F6C3B" w:rsidRPr="00DE1B8E">
        <w:rPr>
          <w:rFonts w:ascii="Times" w:hAnsi="Times"/>
        </w:rPr>
        <w:t xml:space="preserve"> </w:t>
      </w:r>
      <w:r w:rsidRPr="00DE1B8E">
        <w:rPr>
          <w:rFonts w:ascii="Times" w:hAnsi="Times"/>
        </w:rPr>
        <w:t xml:space="preserve">especially </w:t>
      </w:r>
      <w:r w:rsidR="00334EFB" w:rsidRPr="00DE1B8E">
        <w:rPr>
          <w:rFonts w:ascii="Times" w:hAnsi="Times"/>
        </w:rPr>
        <w:t xml:space="preserve">within the clades representing the most recent </w:t>
      </w:r>
      <w:r w:rsidRPr="00DE1B8E">
        <w:rPr>
          <w:rFonts w:ascii="Times" w:hAnsi="Times"/>
        </w:rPr>
        <w:t>radiation</w:t>
      </w:r>
      <w:r w:rsidR="00E6703E" w:rsidRPr="00DE1B8E">
        <w:rPr>
          <w:rFonts w:ascii="Times" w:hAnsi="Times"/>
        </w:rPr>
        <w:t>s</w:t>
      </w:r>
      <w:r w:rsidR="00334EFB" w:rsidRPr="00DE1B8E">
        <w:rPr>
          <w:rFonts w:ascii="Times" w:hAnsi="Times"/>
        </w:rPr>
        <w:t>, e.g.,</w:t>
      </w:r>
      <w:r w:rsidRPr="00DE1B8E">
        <w:rPr>
          <w:rFonts w:ascii="Times" w:hAnsi="Times"/>
        </w:rPr>
        <w:t xml:space="preserve"> the </w:t>
      </w:r>
      <w:proofErr w:type="spellStart"/>
      <w:r w:rsidRPr="00596C49">
        <w:rPr>
          <w:rFonts w:ascii="Times" w:hAnsi="Times"/>
          <w:i/>
        </w:rPr>
        <w:t>neopolydactyla</w:t>
      </w:r>
      <w:proofErr w:type="spellEnd"/>
      <w:r w:rsidRPr="00596C49">
        <w:rPr>
          <w:rFonts w:ascii="Times" w:hAnsi="Times"/>
          <w:i/>
        </w:rPr>
        <w:t>/</w:t>
      </w:r>
      <w:proofErr w:type="spellStart"/>
      <w:r w:rsidRPr="00596C49">
        <w:rPr>
          <w:rFonts w:ascii="Times" w:hAnsi="Times"/>
          <w:i/>
        </w:rPr>
        <w:t>dolichorhiza</w:t>
      </w:r>
      <w:proofErr w:type="spellEnd"/>
      <w:r w:rsidRPr="00596C49">
        <w:rPr>
          <w:rFonts w:ascii="Times" w:hAnsi="Times"/>
          <w:i/>
        </w:rPr>
        <w:t>/</w:t>
      </w:r>
      <w:proofErr w:type="spellStart"/>
      <w:r w:rsidRPr="00596C49">
        <w:rPr>
          <w:rFonts w:ascii="Times" w:hAnsi="Times"/>
          <w:i/>
        </w:rPr>
        <w:t>hymenina</w:t>
      </w:r>
      <w:proofErr w:type="spellEnd"/>
      <w:r w:rsidRPr="00DE1B8E">
        <w:rPr>
          <w:rFonts w:ascii="Times" w:hAnsi="Times"/>
        </w:rPr>
        <w:t xml:space="preserve"> group</w:t>
      </w:r>
      <w:r w:rsidR="008F6C3B" w:rsidRPr="00DE1B8E">
        <w:rPr>
          <w:rFonts w:ascii="Times" w:hAnsi="Times"/>
        </w:rPr>
        <w:t>.</w:t>
      </w:r>
    </w:p>
    <w:p w14:paraId="6483B63A" w14:textId="67FB5D6D" w:rsidR="00D06AF6" w:rsidRPr="00DE1B8E" w:rsidRDefault="00D06AF6" w:rsidP="00F7586A">
      <w:pPr>
        <w:rPr>
          <w:rFonts w:ascii="Times" w:hAnsi="Times"/>
        </w:rPr>
      </w:pPr>
    </w:p>
    <w:p w14:paraId="6E59EDC2" w14:textId="69513D55" w:rsidR="00F7586A" w:rsidRPr="00DE1B8E" w:rsidRDefault="00E2107E" w:rsidP="00F7586A">
      <w:pPr>
        <w:pStyle w:val="Heading3"/>
        <w:rPr>
          <w:rFonts w:ascii="Times" w:hAnsi="Times"/>
        </w:rPr>
      </w:pPr>
      <w:r w:rsidRPr="00DE1B8E">
        <w:rPr>
          <w:rFonts w:ascii="Times" w:hAnsi="Times"/>
        </w:rPr>
        <w:t xml:space="preserve">2. </w:t>
      </w:r>
      <w:r w:rsidR="007F7249" w:rsidRPr="00DE1B8E">
        <w:rPr>
          <w:rFonts w:ascii="Times" w:hAnsi="Times"/>
        </w:rPr>
        <w:t>Multi-locus phylogenies</w:t>
      </w:r>
    </w:p>
    <w:p w14:paraId="0B030DDC" w14:textId="77777777" w:rsidR="00F7586A" w:rsidRPr="00DE1B8E" w:rsidRDefault="00F7586A" w:rsidP="00F7586A">
      <w:pPr>
        <w:rPr>
          <w:rFonts w:ascii="Times" w:hAnsi="Times"/>
        </w:rPr>
      </w:pPr>
    </w:p>
    <w:p w14:paraId="0F37776F" w14:textId="32C9E2A1" w:rsidR="00F7586A" w:rsidRPr="00DE1B8E" w:rsidRDefault="00553711" w:rsidP="00F7586A">
      <w:pPr>
        <w:rPr>
          <w:rFonts w:ascii="Times" w:hAnsi="Times"/>
        </w:rPr>
      </w:pPr>
      <w:r w:rsidRPr="00DE1B8E">
        <w:rPr>
          <w:rFonts w:ascii="Times" w:hAnsi="Times"/>
        </w:rPr>
        <w:t>Figure</w:t>
      </w:r>
      <w:r w:rsidR="0062617F">
        <w:rPr>
          <w:rFonts w:ascii="Times" w:hAnsi="Times"/>
        </w:rPr>
        <w:t xml:space="preserve"> 2</w:t>
      </w:r>
      <w:r w:rsidR="00F7586A" w:rsidRPr="00DE1B8E">
        <w:rPr>
          <w:rFonts w:ascii="Times" w:hAnsi="Times"/>
        </w:rPr>
        <w:t xml:space="preserve"> </w:t>
      </w:r>
      <w:r w:rsidRPr="00DE1B8E">
        <w:rPr>
          <w:rFonts w:ascii="Times" w:hAnsi="Times"/>
        </w:rPr>
        <w:t>shows</w:t>
      </w:r>
      <w:r w:rsidR="00F7586A" w:rsidRPr="00DE1B8E">
        <w:rPr>
          <w:rFonts w:ascii="Times" w:hAnsi="Times"/>
        </w:rPr>
        <w:t xml:space="preserve"> the 50% consensus tree</w:t>
      </w:r>
      <w:r w:rsidR="007B35FA" w:rsidRPr="00DE1B8E">
        <w:rPr>
          <w:rFonts w:ascii="Times" w:hAnsi="Times"/>
        </w:rPr>
        <w:t>s</w:t>
      </w:r>
      <w:r w:rsidR="00F7586A" w:rsidRPr="00DE1B8E">
        <w:rPr>
          <w:rFonts w:ascii="Times" w:hAnsi="Times"/>
        </w:rPr>
        <w:t xml:space="preserve"> </w:t>
      </w:r>
      <w:r w:rsidR="007B35FA" w:rsidRPr="00DE1B8E">
        <w:rPr>
          <w:rFonts w:ascii="Times" w:hAnsi="Times"/>
        </w:rPr>
        <w:t xml:space="preserve">derived </w:t>
      </w:r>
      <w:r w:rsidR="00F7586A" w:rsidRPr="00DE1B8E">
        <w:rPr>
          <w:rFonts w:ascii="Times" w:hAnsi="Times"/>
        </w:rPr>
        <w:t xml:space="preserve">from the </w:t>
      </w:r>
      <w:proofErr w:type="spellStart"/>
      <w:r w:rsidR="007B35FA" w:rsidRPr="00DE1B8E">
        <w:rPr>
          <w:rFonts w:ascii="Times" w:hAnsi="Times"/>
        </w:rPr>
        <w:t>MrBayes</w:t>
      </w:r>
      <w:proofErr w:type="spellEnd"/>
      <w:r w:rsidR="007B35FA" w:rsidRPr="00DE1B8E">
        <w:rPr>
          <w:rFonts w:ascii="Times" w:hAnsi="Times"/>
        </w:rPr>
        <w:t xml:space="preserve"> </w:t>
      </w:r>
      <w:r w:rsidR="00F7586A" w:rsidRPr="00DE1B8E">
        <w:rPr>
          <w:rFonts w:ascii="Times" w:hAnsi="Times"/>
        </w:rPr>
        <w:t xml:space="preserve">analyses </w:t>
      </w:r>
      <w:r w:rsidR="007B35FA" w:rsidRPr="00DE1B8E">
        <w:rPr>
          <w:rFonts w:ascii="Times" w:hAnsi="Times"/>
        </w:rPr>
        <w:t xml:space="preserve">for </w:t>
      </w:r>
      <w:r w:rsidR="00F7586A" w:rsidRPr="00DE1B8E">
        <w:rPr>
          <w:rFonts w:ascii="Times" w:hAnsi="Times"/>
        </w:rPr>
        <w:t xml:space="preserve">the </w:t>
      </w:r>
      <w:proofErr w:type="spellStart"/>
      <w:r w:rsidR="00F7586A" w:rsidRPr="00DE1B8E">
        <w:rPr>
          <w:rFonts w:ascii="Times" w:hAnsi="Times"/>
        </w:rPr>
        <w:t>Dolichorizoid</w:t>
      </w:r>
      <w:proofErr w:type="spellEnd"/>
      <w:r w:rsidR="00F7586A" w:rsidRPr="00DE1B8E">
        <w:rPr>
          <w:rFonts w:ascii="Times" w:hAnsi="Times"/>
        </w:rPr>
        <w:t xml:space="preserve"> and the </w:t>
      </w:r>
      <w:proofErr w:type="spellStart"/>
      <w:r w:rsidR="00F7586A" w:rsidRPr="00DE1B8E">
        <w:rPr>
          <w:rFonts w:ascii="Times" w:hAnsi="Times"/>
        </w:rPr>
        <w:t>Scabrosoid</w:t>
      </w:r>
      <w:proofErr w:type="spellEnd"/>
      <w:r w:rsidR="00F7586A" w:rsidRPr="00DE1B8E">
        <w:rPr>
          <w:rFonts w:ascii="Times" w:hAnsi="Times"/>
        </w:rPr>
        <w:t xml:space="preserve"> clade</w:t>
      </w:r>
      <w:r w:rsidR="007B35FA" w:rsidRPr="00DE1B8E">
        <w:rPr>
          <w:rFonts w:ascii="Times" w:hAnsi="Times"/>
        </w:rPr>
        <w:t>s</w:t>
      </w:r>
      <w:r w:rsidR="00F7586A" w:rsidRPr="00DE1B8E">
        <w:rPr>
          <w:rFonts w:ascii="Times" w:hAnsi="Times"/>
        </w:rPr>
        <w:t xml:space="preserve">. </w:t>
      </w:r>
    </w:p>
    <w:p w14:paraId="5DED8DE0" w14:textId="77777777" w:rsidR="00F7586A" w:rsidRPr="00DE1B8E" w:rsidRDefault="00F7586A" w:rsidP="00F7586A">
      <w:pPr>
        <w:rPr>
          <w:rFonts w:ascii="Times" w:hAnsi="Times"/>
        </w:rPr>
      </w:pPr>
    </w:p>
    <w:p w14:paraId="1E0CC185" w14:textId="1DF6685F" w:rsidR="007579BD" w:rsidRPr="00DE1B8E" w:rsidRDefault="00F7586A" w:rsidP="00F7586A">
      <w:pPr>
        <w:rPr>
          <w:ins w:id="79" w:author="Nicolas Magain" w:date="2014-10-09T19:57:00Z"/>
          <w:rFonts w:ascii="Times" w:hAnsi="Times"/>
        </w:rPr>
      </w:pPr>
      <w:r w:rsidRPr="00DE1B8E">
        <w:rPr>
          <w:rFonts w:ascii="Times" w:hAnsi="Times"/>
        </w:rPr>
        <w:t xml:space="preserve">In the </w:t>
      </w:r>
      <w:proofErr w:type="spellStart"/>
      <w:r w:rsidRPr="00DE1B8E">
        <w:rPr>
          <w:rFonts w:ascii="Times" w:hAnsi="Times"/>
        </w:rPr>
        <w:t>Scabrosoid</w:t>
      </w:r>
      <w:proofErr w:type="spellEnd"/>
      <w:r w:rsidRPr="00DE1B8E">
        <w:rPr>
          <w:rFonts w:ascii="Times" w:hAnsi="Times"/>
        </w:rPr>
        <w:t xml:space="preserve"> clade, </w:t>
      </w:r>
      <w:ins w:id="80" w:author="Nicolas Magain" w:date="2014-10-09T19:55:00Z">
        <w:r w:rsidR="007579BD" w:rsidRPr="00DE1B8E">
          <w:rPr>
            <w:rFonts w:ascii="Times" w:hAnsi="Times"/>
          </w:rPr>
          <w:t xml:space="preserve">most putative species, resolved </w:t>
        </w:r>
      </w:ins>
      <w:ins w:id="81" w:author="Nicolas Magain" w:date="2014-10-09T19:56:00Z">
        <w:r w:rsidR="007579BD" w:rsidRPr="00DE1B8E">
          <w:rPr>
            <w:rFonts w:ascii="Times" w:hAnsi="Times"/>
          </w:rPr>
          <w:t xml:space="preserve">as monophyletic groups </w:t>
        </w:r>
      </w:ins>
      <w:ins w:id="82" w:author="Nicolas Magain" w:date="2014-10-09T19:55:00Z">
        <w:r w:rsidR="007579BD" w:rsidRPr="00DE1B8E">
          <w:rPr>
            <w:rFonts w:ascii="Times" w:hAnsi="Times"/>
          </w:rPr>
          <w:t>on long</w:t>
        </w:r>
      </w:ins>
      <w:ins w:id="83" w:author="Nicolas Magain" w:date="2014-10-09T19:56:00Z">
        <w:r w:rsidR="007579BD" w:rsidRPr="00DE1B8E">
          <w:rPr>
            <w:rFonts w:ascii="Times" w:hAnsi="Times"/>
          </w:rPr>
          <w:t>,</w:t>
        </w:r>
      </w:ins>
      <w:ins w:id="84" w:author="Nicolas Magain" w:date="2014-10-09T19:55:00Z">
        <w:r w:rsidR="007579BD" w:rsidRPr="00DE1B8E">
          <w:rPr>
            <w:rFonts w:ascii="Times" w:hAnsi="Times"/>
          </w:rPr>
          <w:t xml:space="preserve"> well-supported branches, seem to </w:t>
        </w:r>
      </w:ins>
      <w:ins w:id="85" w:author="Nicolas Magain" w:date="2014-10-09T19:56:00Z">
        <w:r w:rsidR="007579BD" w:rsidRPr="00DE1B8E">
          <w:rPr>
            <w:rFonts w:ascii="Times" w:hAnsi="Times"/>
          </w:rPr>
          <w:t>perfectly fit the concept of</w:t>
        </w:r>
      </w:ins>
      <w:r w:rsidRPr="00DE1B8E">
        <w:rPr>
          <w:rFonts w:ascii="Times" w:hAnsi="Times"/>
        </w:rPr>
        <w:t xml:space="preserve"> </w:t>
      </w:r>
      <w:ins w:id="86" w:author="Nicolas Magain" w:date="2014-10-09T19:56:00Z">
        <w:r w:rsidR="007579BD" w:rsidRPr="00DE1B8E">
          <w:rPr>
            <w:rFonts w:ascii="Times" w:hAnsi="Times"/>
          </w:rPr>
          <w:t xml:space="preserve"> </w:t>
        </w:r>
      </w:ins>
      <w:r w:rsidRPr="00DE1B8E">
        <w:rPr>
          <w:rFonts w:ascii="Times" w:hAnsi="Times"/>
        </w:rPr>
        <w:t>"distinct evolutionary lineages" (</w:t>
      </w:r>
      <w:proofErr w:type="spellStart"/>
      <w:ins w:id="87" w:author="Nicolas Magain" w:date="2014-10-09T19:54:00Z">
        <w:r w:rsidR="007579BD" w:rsidRPr="00DE1B8E">
          <w:rPr>
            <w:rFonts w:ascii="Times" w:hAnsi="Times"/>
          </w:rPr>
          <w:t>sensu</w:t>
        </w:r>
        <w:proofErr w:type="spellEnd"/>
        <w:r w:rsidR="007579BD" w:rsidRPr="00DE1B8E">
          <w:rPr>
            <w:rFonts w:ascii="Times" w:hAnsi="Times"/>
          </w:rPr>
          <w:t xml:space="preserve"> De </w:t>
        </w:r>
        <w:proofErr w:type="spellStart"/>
        <w:r w:rsidR="007579BD" w:rsidRPr="00DE1B8E">
          <w:rPr>
            <w:rFonts w:ascii="Times" w:hAnsi="Times"/>
          </w:rPr>
          <w:t>Queiroz</w:t>
        </w:r>
        <w:proofErr w:type="spellEnd"/>
        <w:r w:rsidR="007579BD" w:rsidRPr="00DE1B8E">
          <w:rPr>
            <w:rFonts w:ascii="Times" w:hAnsi="Times"/>
          </w:rPr>
          <w:t xml:space="preserve"> 1998</w:t>
        </w:r>
      </w:ins>
      <w:r w:rsidRPr="00DE1B8E">
        <w:rPr>
          <w:rFonts w:ascii="Times" w:hAnsi="Times"/>
        </w:rPr>
        <w:t xml:space="preserve">). </w:t>
      </w:r>
    </w:p>
    <w:p w14:paraId="367B7519" w14:textId="32FCEAF9" w:rsidR="00F7586A" w:rsidRPr="00DE1B8E" w:rsidRDefault="007579BD" w:rsidP="00F7586A">
      <w:pPr>
        <w:rPr>
          <w:ins w:id="88" w:author="Nicolas Magain" w:date="2014-10-09T19:58:00Z"/>
          <w:rFonts w:ascii="Times" w:hAnsi="Times"/>
        </w:rPr>
      </w:pPr>
      <w:ins w:id="89" w:author="Nicolas Magain" w:date="2014-10-09T19:57:00Z">
        <w:r w:rsidRPr="00DE1B8E">
          <w:rPr>
            <w:rFonts w:ascii="Times" w:hAnsi="Times"/>
          </w:rPr>
          <w:t>The first split in the clade divides a group</w:t>
        </w:r>
      </w:ins>
      <w:r w:rsidR="00F7586A" w:rsidRPr="00DE1B8E">
        <w:rPr>
          <w:rFonts w:ascii="Times" w:hAnsi="Times"/>
        </w:rPr>
        <w:t xml:space="preserve"> </w:t>
      </w:r>
      <w:ins w:id="90" w:author="Nicolas Magain" w:date="2014-10-09T19:57:00Z">
        <w:r w:rsidRPr="00DE1B8E">
          <w:rPr>
            <w:rFonts w:ascii="Times" w:hAnsi="Times"/>
          </w:rPr>
          <w:t>of</w:t>
        </w:r>
      </w:ins>
      <w:r w:rsidR="00F7586A" w:rsidRPr="00DE1B8E">
        <w:rPr>
          <w:rFonts w:ascii="Times" w:hAnsi="Times"/>
        </w:rPr>
        <w:t xml:space="preserve"> 3 </w:t>
      </w:r>
      <w:ins w:id="91" w:author="Nicolas Magain" w:date="2014-10-09T19:57:00Z">
        <w:r w:rsidRPr="00DE1B8E">
          <w:rPr>
            <w:rFonts w:ascii="Times" w:hAnsi="Times"/>
          </w:rPr>
          <w:t xml:space="preserve">distinct </w:t>
        </w:r>
      </w:ins>
      <w:r w:rsidR="00F7586A" w:rsidRPr="00DE1B8E">
        <w:rPr>
          <w:rFonts w:ascii="Times" w:hAnsi="Times"/>
        </w:rPr>
        <w:t xml:space="preserve">lineages corresponding to </w:t>
      </w:r>
      <w:r w:rsidR="00F7586A" w:rsidRPr="00B3423A">
        <w:rPr>
          <w:rFonts w:ascii="Times" w:hAnsi="Times"/>
          <w:i/>
        </w:rPr>
        <w:t xml:space="preserve">P. </w:t>
      </w:r>
      <w:proofErr w:type="spellStart"/>
      <w:r w:rsidR="00F7586A" w:rsidRPr="00B3423A">
        <w:rPr>
          <w:rFonts w:ascii="Times" w:hAnsi="Times"/>
          <w:i/>
        </w:rPr>
        <w:t>neopolydactyla</w:t>
      </w:r>
      <w:proofErr w:type="spellEnd"/>
      <w:r w:rsidR="00F7586A" w:rsidRPr="00DE1B8E">
        <w:rPr>
          <w:rFonts w:ascii="Times" w:hAnsi="Times"/>
        </w:rPr>
        <w:t xml:space="preserve"> 6 and </w:t>
      </w:r>
      <w:r w:rsidR="00F7586A" w:rsidRPr="00B3423A">
        <w:rPr>
          <w:rFonts w:ascii="Times" w:hAnsi="Times"/>
          <w:i/>
        </w:rPr>
        <w:t xml:space="preserve">P. </w:t>
      </w:r>
      <w:proofErr w:type="spellStart"/>
      <w:r w:rsidR="00F7586A" w:rsidRPr="00B3423A">
        <w:rPr>
          <w:rFonts w:ascii="Times" w:hAnsi="Times"/>
          <w:i/>
        </w:rPr>
        <w:t>neopolydactyla</w:t>
      </w:r>
      <w:proofErr w:type="spellEnd"/>
      <w:r w:rsidR="00F7586A" w:rsidRPr="00DE1B8E">
        <w:rPr>
          <w:rFonts w:ascii="Times" w:hAnsi="Times"/>
        </w:rPr>
        <w:t xml:space="preserve"> 7 supported together, and </w:t>
      </w:r>
      <w:r w:rsidR="00F7586A" w:rsidRPr="00B3423A">
        <w:rPr>
          <w:rFonts w:ascii="Times" w:hAnsi="Times"/>
          <w:i/>
        </w:rPr>
        <w:t xml:space="preserve">P. </w:t>
      </w:r>
      <w:proofErr w:type="spellStart"/>
      <w:r w:rsidR="00F7586A" w:rsidRPr="00B3423A">
        <w:rPr>
          <w:rFonts w:ascii="Times" w:hAnsi="Times"/>
          <w:i/>
        </w:rPr>
        <w:t>melanorrhiza</w:t>
      </w:r>
      <w:proofErr w:type="spellEnd"/>
      <w:r w:rsidR="00F7586A" w:rsidRPr="00DE1B8E">
        <w:rPr>
          <w:rFonts w:ascii="Times" w:hAnsi="Times"/>
        </w:rPr>
        <w:t xml:space="preserve">; </w:t>
      </w:r>
      <w:ins w:id="92" w:author="Nicolas Magain" w:date="2014-10-09T19:58:00Z">
        <w:r w:rsidRPr="00DE1B8E">
          <w:rPr>
            <w:rFonts w:ascii="Times" w:hAnsi="Times"/>
          </w:rPr>
          <w:t xml:space="preserve">from the rest of the group, referred to as the </w:t>
        </w:r>
        <w:proofErr w:type="spellStart"/>
        <w:r w:rsidRPr="00DE1B8E">
          <w:rPr>
            <w:rFonts w:ascii="Times" w:hAnsi="Times"/>
          </w:rPr>
          <w:t>the</w:t>
        </w:r>
        <w:proofErr w:type="spellEnd"/>
        <w:r w:rsidRPr="00DE1B8E">
          <w:rPr>
            <w:rFonts w:ascii="Times" w:hAnsi="Times"/>
          </w:rPr>
          <w:t xml:space="preserve"> </w:t>
        </w:r>
        <w:proofErr w:type="spellStart"/>
        <w:r w:rsidRPr="00B3423A">
          <w:rPr>
            <w:rFonts w:ascii="Times" w:hAnsi="Times"/>
            <w:i/>
          </w:rPr>
          <w:t>scabrosa</w:t>
        </w:r>
        <w:proofErr w:type="spellEnd"/>
        <w:r w:rsidRPr="00DE1B8E">
          <w:rPr>
            <w:rFonts w:ascii="Times" w:hAnsi="Times"/>
          </w:rPr>
          <w:t xml:space="preserve"> group.</w:t>
        </w:r>
      </w:ins>
    </w:p>
    <w:p w14:paraId="20BE2D25" w14:textId="77777777" w:rsidR="007579BD" w:rsidRPr="00DE1B8E" w:rsidRDefault="007579BD" w:rsidP="00F7586A">
      <w:pPr>
        <w:rPr>
          <w:rFonts w:ascii="Times" w:hAnsi="Times"/>
        </w:rPr>
      </w:pPr>
    </w:p>
    <w:p w14:paraId="3947FFD9" w14:textId="0C3CC90C" w:rsidR="00F7586A" w:rsidRPr="00DE1B8E" w:rsidRDefault="00F7586A" w:rsidP="00F7586A">
      <w:pPr>
        <w:rPr>
          <w:rFonts w:ascii="Times" w:hAnsi="Times"/>
        </w:rPr>
      </w:pPr>
      <w:r w:rsidRPr="00DE1B8E">
        <w:rPr>
          <w:rFonts w:ascii="Times" w:hAnsi="Times"/>
        </w:rPr>
        <w:t xml:space="preserve">In the </w:t>
      </w:r>
      <w:proofErr w:type="spellStart"/>
      <w:r w:rsidRPr="00B3423A">
        <w:rPr>
          <w:rFonts w:ascii="Times" w:hAnsi="Times"/>
          <w:i/>
        </w:rPr>
        <w:t>scabrosa</w:t>
      </w:r>
      <w:proofErr w:type="spellEnd"/>
      <w:r w:rsidRPr="00DE1B8E">
        <w:rPr>
          <w:rFonts w:ascii="Times" w:hAnsi="Times"/>
        </w:rPr>
        <w:t xml:space="preserve"> group, </w:t>
      </w:r>
      <w:r w:rsidRPr="00B3423A">
        <w:rPr>
          <w:rFonts w:ascii="Times" w:hAnsi="Times"/>
          <w:i/>
        </w:rPr>
        <w:t xml:space="preserve">P. </w:t>
      </w:r>
      <w:proofErr w:type="spellStart"/>
      <w:r w:rsidRPr="00B3423A">
        <w:rPr>
          <w:rFonts w:ascii="Times" w:hAnsi="Times"/>
          <w:i/>
        </w:rPr>
        <w:t>scabrosa</w:t>
      </w:r>
      <w:proofErr w:type="spellEnd"/>
      <w:r w:rsidRPr="00DE1B8E">
        <w:rPr>
          <w:rFonts w:ascii="Times" w:hAnsi="Times"/>
        </w:rPr>
        <w:t xml:space="preserve"> 3 is the most basal lineage, and possibly composed of 2 distinct lineages (</w:t>
      </w:r>
      <w:r w:rsidRPr="00B3423A">
        <w:rPr>
          <w:rFonts w:ascii="Times" w:hAnsi="Times"/>
          <w:i/>
        </w:rPr>
        <w:t xml:space="preserve">P. </w:t>
      </w:r>
      <w:proofErr w:type="spellStart"/>
      <w:r w:rsidRPr="00B3423A">
        <w:rPr>
          <w:rFonts w:ascii="Times" w:hAnsi="Times"/>
          <w:i/>
        </w:rPr>
        <w:t>scabrosa</w:t>
      </w:r>
      <w:proofErr w:type="spellEnd"/>
      <w:r w:rsidRPr="00DE1B8E">
        <w:rPr>
          <w:rFonts w:ascii="Times" w:hAnsi="Times"/>
        </w:rPr>
        <w:t xml:space="preserve"> </w:t>
      </w:r>
      <w:proofErr w:type="gramStart"/>
      <w:r w:rsidRPr="00DE1B8E">
        <w:rPr>
          <w:rFonts w:ascii="Times" w:hAnsi="Times"/>
        </w:rPr>
        <w:t>3a :P865</w:t>
      </w:r>
      <w:proofErr w:type="gramEnd"/>
      <w:r w:rsidRPr="00DE1B8E">
        <w:rPr>
          <w:rFonts w:ascii="Times" w:hAnsi="Times"/>
        </w:rPr>
        <w:t xml:space="preserve">-N1236 </w:t>
      </w:r>
      <w:ins w:id="93" w:author="Nicolas Magain" w:date="2014-10-09T19:58:00Z">
        <w:r w:rsidR="007579BD" w:rsidRPr="00DE1B8E">
          <w:rPr>
            <w:rFonts w:ascii="Times" w:hAnsi="Times"/>
          </w:rPr>
          <w:t xml:space="preserve">and </w:t>
        </w:r>
      </w:ins>
      <w:r w:rsidRPr="00B3423A">
        <w:rPr>
          <w:rFonts w:ascii="Times" w:hAnsi="Times"/>
          <w:i/>
        </w:rPr>
        <w:t xml:space="preserve">P. </w:t>
      </w:r>
      <w:proofErr w:type="spellStart"/>
      <w:r w:rsidRPr="00B3423A">
        <w:rPr>
          <w:rFonts w:ascii="Times" w:hAnsi="Times"/>
          <w:i/>
        </w:rPr>
        <w:t>scabrosa</w:t>
      </w:r>
      <w:proofErr w:type="spellEnd"/>
      <w:r w:rsidRPr="00DE1B8E">
        <w:rPr>
          <w:rFonts w:ascii="Times" w:hAnsi="Times"/>
        </w:rPr>
        <w:t xml:space="preserve"> 3b: P1538)</w:t>
      </w:r>
      <w:ins w:id="94" w:author="Nicolas Magain" w:date="2014-10-09T19:58:00Z">
        <w:r w:rsidR="007579BD" w:rsidRPr="00DE1B8E">
          <w:rPr>
            <w:rFonts w:ascii="Times" w:hAnsi="Times"/>
          </w:rPr>
          <w:t xml:space="preserve">. </w:t>
        </w:r>
      </w:ins>
      <w:r w:rsidRPr="00DE1B8E">
        <w:rPr>
          <w:rFonts w:ascii="Times" w:hAnsi="Times"/>
        </w:rPr>
        <w:t xml:space="preserve"> </w:t>
      </w:r>
      <w:r w:rsidRPr="00B3423A">
        <w:rPr>
          <w:rFonts w:ascii="Times" w:hAnsi="Times"/>
          <w:i/>
        </w:rPr>
        <w:t xml:space="preserve">P. </w:t>
      </w:r>
      <w:proofErr w:type="spellStart"/>
      <w:proofErr w:type="gramStart"/>
      <w:r w:rsidRPr="00B3423A">
        <w:rPr>
          <w:rFonts w:ascii="Times" w:hAnsi="Times"/>
          <w:i/>
        </w:rPr>
        <w:t>neopolydactyla</w:t>
      </w:r>
      <w:proofErr w:type="spellEnd"/>
      <w:proofErr w:type="gramEnd"/>
      <w:r w:rsidRPr="00DE1B8E">
        <w:rPr>
          <w:rFonts w:ascii="Times" w:hAnsi="Times"/>
        </w:rPr>
        <w:t xml:space="preserve"> 5 is basal to </w:t>
      </w:r>
      <w:ins w:id="95" w:author="Nicolas Magain" w:date="2014-10-09T19:59:00Z">
        <w:r w:rsidR="007579BD" w:rsidRPr="00DE1B8E">
          <w:rPr>
            <w:rFonts w:ascii="Times" w:hAnsi="Times"/>
          </w:rPr>
          <w:t>remaining species:</w:t>
        </w:r>
      </w:ins>
      <w:r w:rsidRPr="00DE1B8E">
        <w:rPr>
          <w:rFonts w:ascii="Times" w:hAnsi="Times"/>
        </w:rPr>
        <w:t xml:space="preserve"> </w:t>
      </w:r>
      <w:r w:rsidRPr="00B3423A">
        <w:rPr>
          <w:rFonts w:ascii="Times" w:hAnsi="Times"/>
          <w:i/>
        </w:rPr>
        <w:t xml:space="preserve">P. </w:t>
      </w:r>
      <w:proofErr w:type="spellStart"/>
      <w:r w:rsidRPr="00B3423A">
        <w:rPr>
          <w:rFonts w:ascii="Times" w:hAnsi="Times"/>
          <w:i/>
        </w:rPr>
        <w:t>scabrosa</w:t>
      </w:r>
      <w:proofErr w:type="spellEnd"/>
      <w:r w:rsidRPr="00DE1B8E">
        <w:rPr>
          <w:rFonts w:ascii="Times" w:hAnsi="Times"/>
        </w:rPr>
        <w:t xml:space="preserve"> 4, </w:t>
      </w:r>
      <w:r w:rsidRPr="00B3423A">
        <w:rPr>
          <w:rFonts w:ascii="Times" w:hAnsi="Times"/>
          <w:i/>
        </w:rPr>
        <w:t xml:space="preserve">P. </w:t>
      </w:r>
      <w:proofErr w:type="spellStart"/>
      <w:r w:rsidRPr="00B3423A">
        <w:rPr>
          <w:rFonts w:ascii="Times" w:hAnsi="Times"/>
          <w:i/>
        </w:rPr>
        <w:t>scabrosa</w:t>
      </w:r>
      <w:proofErr w:type="spellEnd"/>
      <w:r w:rsidRPr="00DE1B8E">
        <w:rPr>
          <w:rFonts w:ascii="Times" w:hAnsi="Times"/>
        </w:rPr>
        <w:t xml:space="preserve"> 1, </w:t>
      </w:r>
      <w:r w:rsidRPr="00B3423A">
        <w:rPr>
          <w:rFonts w:ascii="Times" w:hAnsi="Times"/>
          <w:i/>
        </w:rPr>
        <w:t xml:space="preserve">P. </w:t>
      </w:r>
      <w:proofErr w:type="spellStart"/>
      <w:r w:rsidRPr="00B3423A">
        <w:rPr>
          <w:rFonts w:ascii="Times" w:hAnsi="Times"/>
          <w:i/>
        </w:rPr>
        <w:t>neopolydactyla</w:t>
      </w:r>
      <w:proofErr w:type="spellEnd"/>
      <w:r w:rsidRPr="00DE1B8E">
        <w:rPr>
          <w:rFonts w:ascii="Times" w:hAnsi="Times"/>
        </w:rPr>
        <w:t xml:space="preserve"> 4 and </w:t>
      </w:r>
      <w:r w:rsidRPr="00B3423A">
        <w:rPr>
          <w:rFonts w:ascii="Times" w:hAnsi="Times"/>
          <w:i/>
        </w:rPr>
        <w:t xml:space="preserve">P.  </w:t>
      </w:r>
      <w:proofErr w:type="spellStart"/>
      <w:proofErr w:type="gramStart"/>
      <w:r w:rsidRPr="00B3423A">
        <w:rPr>
          <w:rFonts w:ascii="Times" w:hAnsi="Times"/>
          <w:i/>
        </w:rPr>
        <w:t>scabrosa</w:t>
      </w:r>
      <w:proofErr w:type="spellEnd"/>
      <w:proofErr w:type="gramEnd"/>
      <w:r w:rsidRPr="00DE1B8E">
        <w:rPr>
          <w:rFonts w:ascii="Times" w:hAnsi="Times"/>
        </w:rPr>
        <w:t xml:space="preserve"> 2, the two latter being grouped together with support. The only branch without support is the one holding </w:t>
      </w:r>
      <w:r w:rsidRPr="00B3423A">
        <w:rPr>
          <w:rFonts w:ascii="Times" w:hAnsi="Times"/>
          <w:i/>
        </w:rPr>
        <w:t xml:space="preserve">P. </w:t>
      </w:r>
      <w:proofErr w:type="spellStart"/>
      <w:r w:rsidRPr="00B3423A">
        <w:rPr>
          <w:rFonts w:ascii="Times" w:hAnsi="Times"/>
          <w:i/>
        </w:rPr>
        <w:t>scabrosa</w:t>
      </w:r>
      <w:proofErr w:type="spellEnd"/>
      <w:r w:rsidRPr="00DE1B8E">
        <w:rPr>
          <w:rFonts w:ascii="Times" w:hAnsi="Times"/>
        </w:rPr>
        <w:t xml:space="preserve"> 1 with </w:t>
      </w:r>
      <w:r w:rsidRPr="00B3423A">
        <w:rPr>
          <w:rFonts w:ascii="Times" w:hAnsi="Times"/>
          <w:i/>
        </w:rPr>
        <w:t xml:space="preserve">P. </w:t>
      </w:r>
      <w:proofErr w:type="spellStart"/>
      <w:r w:rsidRPr="00B3423A">
        <w:rPr>
          <w:rFonts w:ascii="Times" w:hAnsi="Times"/>
          <w:i/>
        </w:rPr>
        <w:t>neopolydactyla</w:t>
      </w:r>
      <w:proofErr w:type="spellEnd"/>
      <w:r w:rsidRPr="00DE1B8E">
        <w:rPr>
          <w:rFonts w:ascii="Times" w:hAnsi="Times"/>
        </w:rPr>
        <w:t xml:space="preserve"> 4 + </w:t>
      </w:r>
      <w:r w:rsidRPr="00B3423A">
        <w:rPr>
          <w:rFonts w:ascii="Times" w:hAnsi="Times"/>
          <w:i/>
        </w:rPr>
        <w:t xml:space="preserve">P. </w:t>
      </w:r>
      <w:proofErr w:type="spellStart"/>
      <w:r w:rsidRPr="00B3423A">
        <w:rPr>
          <w:rFonts w:ascii="Times" w:hAnsi="Times"/>
          <w:i/>
        </w:rPr>
        <w:t>scabrosa</w:t>
      </w:r>
      <w:proofErr w:type="spellEnd"/>
      <w:r w:rsidRPr="00DE1B8E">
        <w:rPr>
          <w:rFonts w:ascii="Times" w:hAnsi="Times"/>
        </w:rPr>
        <w:t xml:space="preserve"> 2.  </w:t>
      </w:r>
      <w:r w:rsidR="00B3423A">
        <w:rPr>
          <w:rFonts w:ascii="Times" w:hAnsi="Times"/>
        </w:rPr>
        <w:t>In</w:t>
      </w:r>
      <w:r w:rsidRPr="00DE1B8E">
        <w:rPr>
          <w:rFonts w:ascii="Times" w:hAnsi="Times"/>
        </w:rPr>
        <w:t xml:space="preserve"> single gene phylogenies several loci place </w:t>
      </w:r>
      <w:r w:rsidRPr="00B3423A">
        <w:rPr>
          <w:rFonts w:ascii="Times" w:hAnsi="Times"/>
          <w:i/>
        </w:rPr>
        <w:t xml:space="preserve">P. </w:t>
      </w:r>
      <w:proofErr w:type="spellStart"/>
      <w:r w:rsidRPr="00B3423A">
        <w:rPr>
          <w:rFonts w:ascii="Times" w:hAnsi="Times"/>
          <w:i/>
        </w:rPr>
        <w:t>scabrosa</w:t>
      </w:r>
      <w:proofErr w:type="spellEnd"/>
      <w:r w:rsidRPr="00DE1B8E">
        <w:rPr>
          <w:rFonts w:ascii="Times" w:hAnsi="Times"/>
        </w:rPr>
        <w:t xml:space="preserve"> 1 as sister to </w:t>
      </w:r>
      <w:r w:rsidRPr="00B3423A">
        <w:rPr>
          <w:rFonts w:ascii="Times" w:hAnsi="Times"/>
          <w:i/>
        </w:rPr>
        <w:t xml:space="preserve">P. </w:t>
      </w:r>
      <w:proofErr w:type="spellStart"/>
      <w:r w:rsidRPr="00B3423A">
        <w:rPr>
          <w:rFonts w:ascii="Times" w:hAnsi="Times"/>
          <w:i/>
        </w:rPr>
        <w:t>scabrosa</w:t>
      </w:r>
      <w:proofErr w:type="spellEnd"/>
      <w:r w:rsidRPr="00DE1B8E">
        <w:rPr>
          <w:rFonts w:ascii="Times" w:hAnsi="Times"/>
        </w:rPr>
        <w:t xml:space="preserve"> 4, whereas other</w:t>
      </w:r>
      <w:r w:rsidR="00B3423A">
        <w:rPr>
          <w:rFonts w:ascii="Times" w:hAnsi="Times"/>
        </w:rPr>
        <w:t>s</w:t>
      </w:r>
      <w:r w:rsidRPr="00DE1B8E">
        <w:rPr>
          <w:rFonts w:ascii="Times" w:hAnsi="Times"/>
        </w:rPr>
        <w:t xml:space="preserve"> place it</w:t>
      </w:r>
      <w:ins w:id="96" w:author="Nicolas Magain" w:date="2014-10-09T19:59:00Z">
        <w:r w:rsidR="007579BD" w:rsidRPr="00DE1B8E">
          <w:rPr>
            <w:rFonts w:ascii="Times" w:hAnsi="Times"/>
          </w:rPr>
          <w:t xml:space="preserve"> in the same position as </w:t>
        </w:r>
      </w:ins>
      <w:r w:rsidRPr="00DE1B8E">
        <w:rPr>
          <w:rFonts w:ascii="Times" w:hAnsi="Times"/>
        </w:rPr>
        <w:t xml:space="preserve">in the concatenated analysis. </w:t>
      </w:r>
    </w:p>
    <w:p w14:paraId="1A2EF16A" w14:textId="77777777" w:rsidR="00F7586A" w:rsidRPr="00DE1B8E" w:rsidRDefault="00F7586A" w:rsidP="00F7586A">
      <w:pPr>
        <w:rPr>
          <w:rFonts w:ascii="Times" w:hAnsi="Times"/>
        </w:rPr>
      </w:pPr>
    </w:p>
    <w:p w14:paraId="4308B013" w14:textId="319BF93E" w:rsidR="00F7586A" w:rsidRPr="00DE1B8E" w:rsidRDefault="00F7586A" w:rsidP="00F7586A">
      <w:pPr>
        <w:rPr>
          <w:rFonts w:ascii="Times" w:hAnsi="Times"/>
        </w:rPr>
      </w:pPr>
      <w:r w:rsidRPr="00DE1B8E">
        <w:rPr>
          <w:rFonts w:ascii="Times" w:hAnsi="Times"/>
        </w:rPr>
        <w:t xml:space="preserve">In the </w:t>
      </w:r>
      <w:proofErr w:type="spellStart"/>
      <w:r w:rsidRPr="00DE1B8E">
        <w:rPr>
          <w:rFonts w:ascii="Times" w:hAnsi="Times"/>
        </w:rPr>
        <w:t>Polydactyloid</w:t>
      </w:r>
      <w:proofErr w:type="spellEnd"/>
      <w:r w:rsidRPr="00DE1B8E">
        <w:rPr>
          <w:rFonts w:ascii="Times" w:hAnsi="Times"/>
        </w:rPr>
        <w:t xml:space="preserve"> clade, P</w:t>
      </w:r>
      <w:r w:rsidRPr="008A0D3C">
        <w:rPr>
          <w:rFonts w:ascii="Times" w:hAnsi="Times"/>
          <w:i/>
        </w:rPr>
        <w:t xml:space="preserve">. </w:t>
      </w:r>
      <w:proofErr w:type="spellStart"/>
      <w:r w:rsidRPr="008A0D3C">
        <w:rPr>
          <w:rFonts w:ascii="Times" w:hAnsi="Times"/>
          <w:i/>
        </w:rPr>
        <w:t>polydactylon</w:t>
      </w:r>
      <w:proofErr w:type="spellEnd"/>
      <w:r w:rsidRPr="00DE1B8E">
        <w:rPr>
          <w:rFonts w:ascii="Times" w:hAnsi="Times"/>
        </w:rPr>
        <w:t xml:space="preserve"> from North America and Europe are in two well-supported distinct groups, possibly representing distinct evolutionary lineages. They appear as sister to P. sp. 10. P. </w:t>
      </w:r>
      <w:proofErr w:type="gramStart"/>
      <w:r w:rsidRPr="00DE1B8E">
        <w:rPr>
          <w:rFonts w:ascii="Times" w:hAnsi="Times"/>
        </w:rPr>
        <w:t>nana</w:t>
      </w:r>
      <w:proofErr w:type="gramEnd"/>
      <w:r w:rsidRPr="00DE1B8E">
        <w:rPr>
          <w:rFonts w:ascii="Times" w:hAnsi="Times"/>
        </w:rPr>
        <w:t xml:space="preserve"> 1 and P. nana 2, grouped together, are sister to the P. sp. 8 complex. P. </w:t>
      </w:r>
      <w:proofErr w:type="gramStart"/>
      <w:r w:rsidRPr="00DE1B8E">
        <w:rPr>
          <w:rFonts w:ascii="Times" w:hAnsi="Times"/>
        </w:rPr>
        <w:t>sp</w:t>
      </w:r>
      <w:proofErr w:type="gramEnd"/>
      <w:r w:rsidRPr="00DE1B8E">
        <w:rPr>
          <w:rFonts w:ascii="Times" w:hAnsi="Times"/>
        </w:rPr>
        <w:t xml:space="preserve">. 11 and P. sp. 9 are basal. </w:t>
      </w:r>
      <w:ins w:id="97" w:author="Nicolas Magain" w:date="2014-10-09T20:00:00Z">
        <w:r w:rsidR="007579BD" w:rsidRPr="00DE1B8E">
          <w:rPr>
            <w:rFonts w:ascii="Times" w:hAnsi="Times"/>
          </w:rPr>
          <w:t>In t</w:t>
        </w:r>
      </w:ins>
      <w:r w:rsidRPr="00DE1B8E">
        <w:rPr>
          <w:rFonts w:ascii="Times" w:hAnsi="Times"/>
        </w:rPr>
        <w:t>he tree of the section</w:t>
      </w:r>
      <w:ins w:id="98" w:author="Nicolas Magain" w:date="2014-10-09T20:00:00Z">
        <w:r w:rsidR="007579BD" w:rsidRPr="00DE1B8E">
          <w:rPr>
            <w:rFonts w:ascii="Times" w:hAnsi="Times"/>
          </w:rPr>
          <w:t xml:space="preserve">, </w:t>
        </w:r>
      </w:ins>
      <w:r w:rsidRPr="00DE1B8E">
        <w:rPr>
          <w:rFonts w:ascii="Times" w:hAnsi="Times"/>
        </w:rPr>
        <w:t xml:space="preserve">P. sp. 9 </w:t>
      </w:r>
      <w:ins w:id="99" w:author="Nicolas Magain" w:date="2014-10-09T20:01:00Z">
        <w:r w:rsidR="007579BD" w:rsidRPr="00DE1B8E">
          <w:rPr>
            <w:rFonts w:ascii="Times" w:hAnsi="Times"/>
          </w:rPr>
          <w:t xml:space="preserve">is the most </w:t>
        </w:r>
      </w:ins>
      <w:r w:rsidRPr="00DE1B8E">
        <w:rPr>
          <w:rFonts w:ascii="Times" w:hAnsi="Times"/>
        </w:rPr>
        <w:t xml:space="preserve">basal </w:t>
      </w:r>
      <w:ins w:id="100" w:author="Nicolas Magain" w:date="2014-10-09T20:01:00Z">
        <w:r w:rsidR="007579BD" w:rsidRPr="00DE1B8E">
          <w:rPr>
            <w:rFonts w:ascii="Times" w:hAnsi="Times"/>
          </w:rPr>
          <w:t>species of the</w:t>
        </w:r>
      </w:ins>
      <w:r w:rsidRPr="00DE1B8E">
        <w:rPr>
          <w:rFonts w:ascii="Times" w:hAnsi="Times"/>
        </w:rPr>
        <w:t xml:space="preserve"> </w:t>
      </w:r>
      <w:proofErr w:type="spellStart"/>
      <w:ins w:id="101" w:author="Nicolas Magain" w:date="2014-10-09T20:00:00Z">
        <w:r w:rsidR="007579BD" w:rsidRPr="00DE1B8E">
          <w:rPr>
            <w:rFonts w:ascii="Times" w:hAnsi="Times"/>
          </w:rPr>
          <w:t>P</w:t>
        </w:r>
      </w:ins>
      <w:r w:rsidRPr="00DE1B8E">
        <w:rPr>
          <w:rFonts w:ascii="Times" w:hAnsi="Times"/>
        </w:rPr>
        <w:t>olydactyloid</w:t>
      </w:r>
      <w:proofErr w:type="spellEnd"/>
      <w:r w:rsidRPr="00DE1B8E">
        <w:rPr>
          <w:rFonts w:ascii="Times" w:hAnsi="Times"/>
        </w:rPr>
        <w:t xml:space="preserve"> clade, but without support (</w:t>
      </w:r>
      <w:proofErr w:type="spellStart"/>
      <w:r w:rsidRPr="00DE1B8E">
        <w:rPr>
          <w:rFonts w:ascii="Times" w:hAnsi="Times"/>
        </w:rPr>
        <w:t>pp</w:t>
      </w:r>
      <w:proofErr w:type="spellEnd"/>
      <w:r w:rsidRPr="00DE1B8E">
        <w:rPr>
          <w:rFonts w:ascii="Times" w:hAnsi="Times"/>
        </w:rPr>
        <w:t>=0.86)</w:t>
      </w:r>
    </w:p>
    <w:p w14:paraId="3F57915C" w14:textId="77777777" w:rsidR="00F7586A" w:rsidRPr="00DE1B8E" w:rsidRDefault="00F7586A" w:rsidP="00F7586A">
      <w:pPr>
        <w:rPr>
          <w:rFonts w:ascii="Times" w:hAnsi="Times"/>
        </w:rPr>
      </w:pPr>
    </w:p>
    <w:p w14:paraId="62F1E334" w14:textId="23BD8128" w:rsidR="00564530" w:rsidRPr="00DE1B8E" w:rsidRDefault="00F7586A" w:rsidP="00F7586A">
      <w:pPr>
        <w:rPr>
          <w:ins w:id="102" w:author="Nicolas Magain" w:date="2014-10-09T20:02:00Z"/>
          <w:rFonts w:ascii="Times" w:hAnsi="Times"/>
        </w:rPr>
      </w:pPr>
      <w:r w:rsidRPr="00DE1B8E">
        <w:rPr>
          <w:rFonts w:ascii="Times" w:hAnsi="Times"/>
        </w:rPr>
        <w:t xml:space="preserve">In the </w:t>
      </w:r>
      <w:proofErr w:type="spellStart"/>
      <w:r w:rsidRPr="00DE1B8E">
        <w:rPr>
          <w:rFonts w:ascii="Times" w:hAnsi="Times"/>
        </w:rPr>
        <w:t>Dolichorhizoid</w:t>
      </w:r>
      <w:proofErr w:type="spellEnd"/>
      <w:r w:rsidRPr="00DE1B8E">
        <w:rPr>
          <w:rFonts w:ascii="Times" w:hAnsi="Times"/>
        </w:rPr>
        <w:t xml:space="preserve"> clade, the </w:t>
      </w:r>
      <w:proofErr w:type="spellStart"/>
      <w:r w:rsidRPr="005B464B">
        <w:rPr>
          <w:rFonts w:ascii="Times" w:hAnsi="Times"/>
          <w:i/>
        </w:rPr>
        <w:t>scabrosella</w:t>
      </w:r>
      <w:proofErr w:type="spellEnd"/>
      <w:r w:rsidRPr="00DE1B8E">
        <w:rPr>
          <w:rFonts w:ascii="Times" w:hAnsi="Times"/>
        </w:rPr>
        <w:t xml:space="preserve"> group is basal (</w:t>
      </w:r>
      <w:proofErr w:type="spellStart"/>
      <w:r w:rsidRPr="00DE1B8E">
        <w:rPr>
          <w:rFonts w:ascii="Times" w:hAnsi="Times"/>
        </w:rPr>
        <w:t>pp</w:t>
      </w:r>
      <w:proofErr w:type="spellEnd"/>
      <w:r w:rsidRPr="00DE1B8E">
        <w:rPr>
          <w:rFonts w:ascii="Times" w:hAnsi="Times"/>
        </w:rPr>
        <w:t>=1) to the rest of the clade.</w:t>
      </w:r>
      <w:ins w:id="103" w:author="Jolanta Miadlikowska" w:date="2014-10-08T23:37:00Z">
        <w:r w:rsidR="00974EBF" w:rsidRPr="00DE1B8E">
          <w:rPr>
            <w:rFonts w:ascii="Times" w:hAnsi="Times"/>
          </w:rPr>
          <w:t xml:space="preserve"> </w:t>
        </w:r>
      </w:ins>
      <w:r w:rsidRPr="00DE1B8E">
        <w:rPr>
          <w:rFonts w:ascii="Times" w:hAnsi="Times"/>
        </w:rPr>
        <w:t>Then the</w:t>
      </w:r>
      <w:ins w:id="104" w:author="Nicolas Magain" w:date="2014-10-09T20:01:00Z">
        <w:r w:rsidR="00564530" w:rsidRPr="00DE1B8E">
          <w:rPr>
            <w:rFonts w:ascii="Times" w:hAnsi="Times"/>
          </w:rPr>
          <w:t xml:space="preserve"> next split divides the</w:t>
        </w:r>
      </w:ins>
      <w:r w:rsidRPr="00DE1B8E">
        <w:rPr>
          <w:rFonts w:ascii="Times" w:hAnsi="Times"/>
        </w:rPr>
        <w:t xml:space="preserve"> </w:t>
      </w:r>
      <w:proofErr w:type="spellStart"/>
      <w:r w:rsidRPr="005B464B">
        <w:rPr>
          <w:rFonts w:ascii="Times" w:hAnsi="Times"/>
          <w:i/>
        </w:rPr>
        <w:t>occidentalis</w:t>
      </w:r>
      <w:proofErr w:type="spellEnd"/>
      <w:r w:rsidRPr="00DE1B8E">
        <w:rPr>
          <w:rFonts w:ascii="Times" w:hAnsi="Times"/>
        </w:rPr>
        <w:t xml:space="preserve"> group (</w:t>
      </w:r>
      <w:proofErr w:type="spellStart"/>
      <w:r w:rsidRPr="00DE1B8E">
        <w:rPr>
          <w:rFonts w:ascii="Times" w:hAnsi="Times"/>
        </w:rPr>
        <w:t>pp</w:t>
      </w:r>
      <w:proofErr w:type="spellEnd"/>
      <w:r w:rsidRPr="00DE1B8E">
        <w:rPr>
          <w:rFonts w:ascii="Times" w:hAnsi="Times"/>
        </w:rPr>
        <w:t xml:space="preserve">=1) </w:t>
      </w:r>
      <w:proofErr w:type="gramStart"/>
      <w:ins w:id="105" w:author="Nicolas Magain" w:date="2014-10-09T20:01:00Z">
        <w:r w:rsidR="00564530" w:rsidRPr="00DE1B8E">
          <w:rPr>
            <w:rFonts w:ascii="Times" w:hAnsi="Times"/>
          </w:rPr>
          <w:t xml:space="preserve">from </w:t>
        </w:r>
      </w:ins>
      <w:r w:rsidRPr="00DE1B8E">
        <w:rPr>
          <w:rFonts w:ascii="Times" w:hAnsi="Times"/>
        </w:rPr>
        <w:t xml:space="preserve"> the</w:t>
      </w:r>
      <w:proofErr w:type="gramEnd"/>
      <w:ins w:id="106" w:author="Jolanta Miadlikowska" w:date="2014-10-08T23:38:00Z">
        <w:r w:rsidR="00974EBF" w:rsidRPr="00DE1B8E">
          <w:rPr>
            <w:rFonts w:ascii="Times" w:hAnsi="Times"/>
          </w:rPr>
          <w:t xml:space="preserve"> </w:t>
        </w:r>
      </w:ins>
      <w:proofErr w:type="spellStart"/>
      <w:r w:rsidRPr="005B464B">
        <w:rPr>
          <w:rFonts w:ascii="Times" w:hAnsi="Times"/>
          <w:i/>
        </w:rPr>
        <w:t>neopolydactyla</w:t>
      </w:r>
      <w:proofErr w:type="spellEnd"/>
      <w:r w:rsidRPr="005B464B">
        <w:rPr>
          <w:rFonts w:ascii="Times" w:hAnsi="Times"/>
          <w:i/>
        </w:rPr>
        <w:t>/</w:t>
      </w:r>
      <w:proofErr w:type="spellStart"/>
      <w:r w:rsidRPr="005B464B">
        <w:rPr>
          <w:rFonts w:ascii="Times" w:hAnsi="Times"/>
          <w:i/>
        </w:rPr>
        <w:t>dolichorhiza</w:t>
      </w:r>
      <w:proofErr w:type="spellEnd"/>
      <w:r w:rsidRPr="005B464B">
        <w:rPr>
          <w:rFonts w:ascii="Times" w:hAnsi="Times"/>
          <w:i/>
        </w:rPr>
        <w:t>/</w:t>
      </w:r>
      <w:proofErr w:type="spellStart"/>
      <w:r w:rsidRPr="005B464B">
        <w:rPr>
          <w:rFonts w:ascii="Times" w:hAnsi="Times"/>
          <w:i/>
        </w:rPr>
        <w:t>hymenina</w:t>
      </w:r>
      <w:proofErr w:type="spellEnd"/>
      <w:r w:rsidRPr="00DE1B8E">
        <w:rPr>
          <w:rFonts w:ascii="Times" w:hAnsi="Times"/>
        </w:rPr>
        <w:t xml:space="preserve"> group. In the </w:t>
      </w:r>
      <w:proofErr w:type="spellStart"/>
      <w:r w:rsidRPr="005B464B">
        <w:rPr>
          <w:rFonts w:ascii="Times" w:hAnsi="Times"/>
          <w:i/>
        </w:rPr>
        <w:t>scabrosella</w:t>
      </w:r>
      <w:proofErr w:type="spellEnd"/>
      <w:r w:rsidRPr="00DE1B8E">
        <w:rPr>
          <w:rFonts w:ascii="Times" w:hAnsi="Times"/>
        </w:rPr>
        <w:t xml:space="preserve"> group, </w:t>
      </w:r>
      <w:r w:rsidRPr="005B464B">
        <w:rPr>
          <w:rFonts w:ascii="Times" w:hAnsi="Times"/>
          <w:i/>
        </w:rPr>
        <w:t>P</w:t>
      </w:r>
      <w:r w:rsidRPr="00DE1B8E">
        <w:rPr>
          <w:rFonts w:ascii="Times" w:hAnsi="Times"/>
        </w:rPr>
        <w:t xml:space="preserve">. </w:t>
      </w:r>
      <w:proofErr w:type="spellStart"/>
      <w:proofErr w:type="gramStart"/>
      <w:r w:rsidRPr="00DE1B8E">
        <w:rPr>
          <w:rFonts w:ascii="Times" w:hAnsi="Times"/>
        </w:rPr>
        <w:t>sp</w:t>
      </w:r>
      <w:proofErr w:type="spellEnd"/>
      <w:proofErr w:type="gramEnd"/>
      <w:r w:rsidRPr="00DE1B8E">
        <w:rPr>
          <w:rFonts w:ascii="Times" w:hAnsi="Times"/>
        </w:rPr>
        <w:t xml:space="preserve"> 7a and </w:t>
      </w:r>
      <w:r w:rsidRPr="005B464B">
        <w:rPr>
          <w:rFonts w:ascii="Times" w:hAnsi="Times"/>
          <w:i/>
        </w:rPr>
        <w:t>P.</w:t>
      </w:r>
      <w:r w:rsidRPr="00DE1B8E">
        <w:rPr>
          <w:rFonts w:ascii="Times" w:hAnsi="Times"/>
        </w:rPr>
        <w:t xml:space="preserve"> sp7b are </w:t>
      </w:r>
      <w:ins w:id="107" w:author="Nicolas Magain" w:date="2014-10-09T20:02:00Z">
        <w:r w:rsidR="00564530" w:rsidRPr="00DE1B8E">
          <w:rPr>
            <w:rFonts w:ascii="Times" w:hAnsi="Times"/>
          </w:rPr>
          <w:t>more closely related</w:t>
        </w:r>
      </w:ins>
      <w:r w:rsidRPr="00DE1B8E">
        <w:rPr>
          <w:rFonts w:ascii="Times" w:hAnsi="Times"/>
        </w:rPr>
        <w:t xml:space="preserve"> (</w:t>
      </w:r>
      <w:proofErr w:type="spellStart"/>
      <w:r w:rsidRPr="00DE1B8E">
        <w:rPr>
          <w:rFonts w:ascii="Times" w:hAnsi="Times"/>
        </w:rPr>
        <w:t>pp</w:t>
      </w:r>
      <w:proofErr w:type="spellEnd"/>
      <w:r w:rsidRPr="00DE1B8E">
        <w:rPr>
          <w:rFonts w:ascii="Times" w:hAnsi="Times"/>
        </w:rPr>
        <w:t>=1)</w:t>
      </w:r>
      <w:ins w:id="108" w:author="Nicolas Magain" w:date="2014-10-09T20:02:00Z">
        <w:r w:rsidR="00564530" w:rsidRPr="00DE1B8E">
          <w:rPr>
            <w:rFonts w:ascii="Times" w:hAnsi="Times"/>
          </w:rPr>
          <w:t xml:space="preserve"> than they are to </w:t>
        </w:r>
      </w:ins>
      <w:r w:rsidRPr="005B464B">
        <w:rPr>
          <w:rFonts w:ascii="Times" w:hAnsi="Times"/>
          <w:i/>
        </w:rPr>
        <w:t xml:space="preserve">P. </w:t>
      </w:r>
      <w:proofErr w:type="spellStart"/>
      <w:r w:rsidRPr="005B464B">
        <w:rPr>
          <w:rFonts w:ascii="Times" w:hAnsi="Times"/>
          <w:i/>
        </w:rPr>
        <w:t>scabrosella</w:t>
      </w:r>
      <w:proofErr w:type="spellEnd"/>
      <w:r w:rsidRPr="00DE1B8E">
        <w:rPr>
          <w:rFonts w:ascii="Times" w:hAnsi="Times"/>
        </w:rPr>
        <w:t xml:space="preserve"> (there were conflicts </w:t>
      </w:r>
      <w:ins w:id="109" w:author="Nicolas Magain" w:date="2014-10-09T20:02:00Z">
        <w:r w:rsidR="00564530" w:rsidRPr="00DE1B8E">
          <w:rPr>
            <w:rFonts w:ascii="Times" w:hAnsi="Times"/>
          </w:rPr>
          <w:t>about this relationships in the single gene topologies</w:t>
        </w:r>
      </w:ins>
      <w:r w:rsidRPr="00DE1B8E">
        <w:rPr>
          <w:rFonts w:ascii="Times" w:hAnsi="Times"/>
        </w:rPr>
        <w:t xml:space="preserve">). In the </w:t>
      </w:r>
      <w:proofErr w:type="spellStart"/>
      <w:r w:rsidRPr="005B464B">
        <w:rPr>
          <w:rFonts w:ascii="Times" w:hAnsi="Times"/>
          <w:i/>
        </w:rPr>
        <w:t>occidentalis</w:t>
      </w:r>
      <w:proofErr w:type="spellEnd"/>
      <w:r w:rsidRPr="00DE1B8E">
        <w:rPr>
          <w:rFonts w:ascii="Times" w:hAnsi="Times"/>
        </w:rPr>
        <w:t xml:space="preserve"> group</w:t>
      </w:r>
      <w:r w:rsidRPr="005B464B">
        <w:rPr>
          <w:rFonts w:ascii="Times" w:hAnsi="Times"/>
          <w:i/>
        </w:rPr>
        <w:t xml:space="preserve">, P. </w:t>
      </w:r>
      <w:proofErr w:type="spellStart"/>
      <w:r w:rsidRPr="005B464B">
        <w:rPr>
          <w:rFonts w:ascii="Times" w:hAnsi="Times"/>
          <w:i/>
        </w:rPr>
        <w:t>occidentalis</w:t>
      </w:r>
      <w:proofErr w:type="spellEnd"/>
      <w:r w:rsidRPr="00DE1B8E">
        <w:rPr>
          <w:rFonts w:ascii="Times" w:hAnsi="Times"/>
        </w:rPr>
        <w:t xml:space="preserve"> and </w:t>
      </w:r>
      <w:r w:rsidRPr="005B464B">
        <w:rPr>
          <w:rFonts w:ascii="Times" w:hAnsi="Times"/>
          <w:i/>
        </w:rPr>
        <w:t>P.</w:t>
      </w:r>
      <w:r w:rsidRPr="00DE1B8E">
        <w:rPr>
          <w:rFonts w:ascii="Times" w:hAnsi="Times"/>
        </w:rPr>
        <w:t xml:space="preserve"> sp. 6 are </w:t>
      </w:r>
      <w:ins w:id="110" w:author="Nicolas Magain" w:date="2014-10-09T20:02:00Z">
        <w:r w:rsidR="00564530" w:rsidRPr="00DE1B8E">
          <w:rPr>
            <w:rFonts w:ascii="Times" w:hAnsi="Times"/>
          </w:rPr>
          <w:t>more closely related than they are to</w:t>
        </w:r>
      </w:ins>
      <w:r w:rsidRPr="00DE1B8E">
        <w:rPr>
          <w:rFonts w:ascii="Times" w:hAnsi="Times"/>
        </w:rPr>
        <w:t xml:space="preserve"> </w:t>
      </w:r>
      <w:r w:rsidRPr="005B464B">
        <w:rPr>
          <w:rFonts w:ascii="Times" w:hAnsi="Times"/>
          <w:i/>
        </w:rPr>
        <w:t>P.</w:t>
      </w:r>
      <w:r w:rsidRPr="00DE1B8E">
        <w:rPr>
          <w:rFonts w:ascii="Times" w:hAnsi="Times"/>
        </w:rPr>
        <w:t xml:space="preserve"> sp. </w:t>
      </w:r>
      <w:proofErr w:type="gramStart"/>
      <w:r w:rsidRPr="00DE1B8E">
        <w:rPr>
          <w:rFonts w:ascii="Times" w:hAnsi="Times"/>
        </w:rPr>
        <w:t>12 .</w:t>
      </w:r>
      <w:proofErr w:type="gramEnd"/>
    </w:p>
    <w:p w14:paraId="74A61F66" w14:textId="77777777" w:rsidR="00564530" w:rsidRPr="00DE1B8E" w:rsidRDefault="00564530" w:rsidP="00F7586A">
      <w:pPr>
        <w:rPr>
          <w:ins w:id="111" w:author="Nicolas Magain" w:date="2014-10-09T20:02:00Z"/>
          <w:rFonts w:ascii="Times" w:hAnsi="Times"/>
        </w:rPr>
      </w:pPr>
    </w:p>
    <w:p w14:paraId="1410FD2E" w14:textId="0081CE72" w:rsidR="00F7586A" w:rsidRPr="00DE1B8E" w:rsidRDefault="00F7586A" w:rsidP="00F7586A">
      <w:pPr>
        <w:rPr>
          <w:rFonts w:ascii="Times" w:hAnsi="Times"/>
        </w:rPr>
      </w:pPr>
      <w:r w:rsidRPr="00DE1B8E">
        <w:rPr>
          <w:rFonts w:ascii="Times" w:hAnsi="Times"/>
        </w:rPr>
        <w:t xml:space="preserve">In the </w:t>
      </w:r>
      <w:proofErr w:type="spellStart"/>
      <w:r w:rsidRPr="005B464B">
        <w:rPr>
          <w:rFonts w:ascii="Times" w:hAnsi="Times"/>
          <w:i/>
        </w:rPr>
        <w:t>neopolydactyla</w:t>
      </w:r>
      <w:proofErr w:type="spellEnd"/>
      <w:r w:rsidRPr="005B464B">
        <w:rPr>
          <w:rFonts w:ascii="Times" w:hAnsi="Times"/>
          <w:i/>
        </w:rPr>
        <w:t>/</w:t>
      </w:r>
      <w:proofErr w:type="spellStart"/>
      <w:r w:rsidRPr="005B464B">
        <w:rPr>
          <w:rFonts w:ascii="Times" w:hAnsi="Times"/>
          <w:i/>
        </w:rPr>
        <w:t>dolichorhiza</w:t>
      </w:r>
      <w:proofErr w:type="spellEnd"/>
      <w:r w:rsidRPr="005B464B">
        <w:rPr>
          <w:rFonts w:ascii="Times" w:hAnsi="Times"/>
          <w:i/>
        </w:rPr>
        <w:t>/</w:t>
      </w:r>
      <w:proofErr w:type="spellStart"/>
      <w:ins w:id="112" w:author="Nicolas Magain" w:date="2014-10-09T20:02:00Z">
        <w:r w:rsidR="00564530" w:rsidRPr="005B464B">
          <w:rPr>
            <w:rFonts w:ascii="Times" w:hAnsi="Times"/>
            <w:i/>
          </w:rPr>
          <w:t>hymenina</w:t>
        </w:r>
        <w:proofErr w:type="spellEnd"/>
        <w:r w:rsidR="00564530" w:rsidRPr="00DE1B8E">
          <w:rPr>
            <w:rFonts w:ascii="Times" w:hAnsi="Times"/>
          </w:rPr>
          <w:t xml:space="preserve"> </w:t>
        </w:r>
      </w:ins>
      <w:r w:rsidRPr="00DE1B8E">
        <w:rPr>
          <w:rFonts w:ascii="Times" w:hAnsi="Times"/>
        </w:rPr>
        <w:t xml:space="preserve">group, </w:t>
      </w:r>
      <w:proofErr w:type="gramStart"/>
      <w:r w:rsidRPr="00DE1B8E">
        <w:rPr>
          <w:rFonts w:ascii="Times" w:hAnsi="Times"/>
        </w:rPr>
        <w:t xml:space="preserve">the </w:t>
      </w:r>
      <w:proofErr w:type="spellStart"/>
      <w:r w:rsidRPr="005B464B">
        <w:rPr>
          <w:rFonts w:ascii="Times" w:hAnsi="Times"/>
          <w:i/>
        </w:rPr>
        <w:t>hymenina</w:t>
      </w:r>
      <w:proofErr w:type="spellEnd"/>
      <w:r w:rsidR="005B464B">
        <w:rPr>
          <w:rFonts w:ascii="Times" w:hAnsi="Times"/>
        </w:rPr>
        <w:t xml:space="preserve"> and South A</w:t>
      </w:r>
      <w:r w:rsidRPr="00DE1B8E">
        <w:rPr>
          <w:rFonts w:ascii="Times" w:hAnsi="Times"/>
        </w:rPr>
        <w:t>merican groups are resolved together</w:t>
      </w:r>
      <w:proofErr w:type="gramEnd"/>
      <w:r w:rsidRPr="00DE1B8E">
        <w:rPr>
          <w:rFonts w:ascii="Times" w:hAnsi="Times"/>
        </w:rPr>
        <w:t xml:space="preserve"> (</w:t>
      </w:r>
      <w:proofErr w:type="spellStart"/>
      <w:r w:rsidRPr="00DE1B8E">
        <w:rPr>
          <w:rFonts w:ascii="Times" w:hAnsi="Times"/>
        </w:rPr>
        <w:t>pp</w:t>
      </w:r>
      <w:proofErr w:type="spellEnd"/>
      <w:r w:rsidRPr="00DE1B8E">
        <w:rPr>
          <w:rFonts w:ascii="Times" w:hAnsi="Times"/>
        </w:rPr>
        <w:t xml:space="preserve">=1), </w:t>
      </w:r>
      <w:proofErr w:type="gramStart"/>
      <w:r w:rsidRPr="00DE1B8E">
        <w:rPr>
          <w:rFonts w:ascii="Times" w:hAnsi="Times"/>
        </w:rPr>
        <w:t xml:space="preserve">the </w:t>
      </w:r>
      <w:proofErr w:type="spellStart"/>
      <w:r w:rsidRPr="005B464B">
        <w:rPr>
          <w:rFonts w:ascii="Times" w:hAnsi="Times"/>
          <w:i/>
        </w:rPr>
        <w:t>neopolydactyla</w:t>
      </w:r>
      <w:proofErr w:type="spellEnd"/>
      <w:r w:rsidRPr="00DE1B8E">
        <w:rPr>
          <w:rFonts w:ascii="Times" w:hAnsi="Times"/>
        </w:rPr>
        <w:t xml:space="preserve"> group is basal</w:t>
      </w:r>
      <w:proofErr w:type="gramEnd"/>
      <w:r w:rsidRPr="00DE1B8E">
        <w:rPr>
          <w:rFonts w:ascii="Times" w:hAnsi="Times"/>
        </w:rPr>
        <w:t xml:space="preserve">. In the </w:t>
      </w:r>
      <w:proofErr w:type="spellStart"/>
      <w:r w:rsidRPr="005B464B">
        <w:rPr>
          <w:rFonts w:ascii="Times" w:hAnsi="Times"/>
          <w:i/>
        </w:rPr>
        <w:t>neopolydactyla</w:t>
      </w:r>
      <w:proofErr w:type="spellEnd"/>
      <w:r w:rsidRPr="00DE1B8E">
        <w:rPr>
          <w:rFonts w:ascii="Times" w:hAnsi="Times"/>
        </w:rPr>
        <w:t xml:space="preserve"> group, </w:t>
      </w:r>
      <w:r w:rsidRPr="005B464B">
        <w:rPr>
          <w:rFonts w:ascii="Times" w:hAnsi="Times"/>
          <w:i/>
        </w:rPr>
        <w:t xml:space="preserve">P. </w:t>
      </w:r>
      <w:proofErr w:type="spellStart"/>
      <w:r w:rsidRPr="005B464B">
        <w:rPr>
          <w:rFonts w:ascii="Times" w:hAnsi="Times"/>
          <w:i/>
        </w:rPr>
        <w:t>neopolydactyla</w:t>
      </w:r>
      <w:proofErr w:type="spellEnd"/>
      <w:r w:rsidRPr="00DE1B8E">
        <w:rPr>
          <w:rFonts w:ascii="Times" w:hAnsi="Times"/>
        </w:rPr>
        <w:t xml:space="preserve"> 1 </w:t>
      </w:r>
      <w:proofErr w:type="spellStart"/>
      <w:r w:rsidRPr="00DE1B8E">
        <w:rPr>
          <w:rFonts w:ascii="Times" w:hAnsi="Times"/>
        </w:rPr>
        <w:t>s.l</w:t>
      </w:r>
      <w:proofErr w:type="spellEnd"/>
      <w:r w:rsidRPr="00DE1B8E">
        <w:rPr>
          <w:rFonts w:ascii="Times" w:hAnsi="Times"/>
        </w:rPr>
        <w:t>. is basal (</w:t>
      </w:r>
      <w:proofErr w:type="spellStart"/>
      <w:r w:rsidRPr="00DE1B8E">
        <w:rPr>
          <w:rFonts w:ascii="Times" w:hAnsi="Times"/>
        </w:rPr>
        <w:t>pp</w:t>
      </w:r>
      <w:proofErr w:type="spellEnd"/>
      <w:r w:rsidRPr="00DE1B8E">
        <w:rPr>
          <w:rFonts w:ascii="Times" w:hAnsi="Times"/>
        </w:rPr>
        <w:t>=1)</w:t>
      </w:r>
      <w:proofErr w:type="gramStart"/>
      <w:r w:rsidRPr="00DE1B8E">
        <w:rPr>
          <w:rFonts w:ascii="Times" w:hAnsi="Times"/>
        </w:rPr>
        <w:t>,</w:t>
      </w:r>
      <w:proofErr w:type="gramEnd"/>
      <w:r w:rsidRPr="00DE1B8E">
        <w:rPr>
          <w:rFonts w:ascii="Times" w:hAnsi="Times"/>
        </w:rPr>
        <w:t xml:space="preserve"> </w:t>
      </w:r>
      <w:r w:rsidRPr="005B464B">
        <w:rPr>
          <w:rFonts w:ascii="Times" w:hAnsi="Times"/>
          <w:i/>
        </w:rPr>
        <w:t xml:space="preserve">P </w:t>
      </w:r>
      <w:proofErr w:type="spellStart"/>
      <w:r w:rsidRPr="005B464B">
        <w:rPr>
          <w:rFonts w:ascii="Times" w:hAnsi="Times"/>
          <w:i/>
        </w:rPr>
        <w:t>neopolydactyla</w:t>
      </w:r>
      <w:proofErr w:type="spellEnd"/>
      <w:r w:rsidRPr="00DE1B8E">
        <w:rPr>
          <w:rFonts w:ascii="Times" w:hAnsi="Times"/>
        </w:rPr>
        <w:t xml:space="preserve"> 1b is </w:t>
      </w:r>
      <w:ins w:id="113" w:author="Nicolas Magain" w:date="2014-10-09T20:03:00Z">
        <w:r w:rsidR="00CC255A" w:rsidRPr="00DE1B8E">
          <w:rPr>
            <w:rFonts w:ascii="Times" w:hAnsi="Times"/>
          </w:rPr>
          <w:t xml:space="preserve">sister </w:t>
        </w:r>
      </w:ins>
      <w:r w:rsidRPr="00DE1B8E">
        <w:rPr>
          <w:rFonts w:ascii="Times" w:hAnsi="Times"/>
        </w:rPr>
        <w:t xml:space="preserve">to the rest of </w:t>
      </w:r>
      <w:r w:rsidRPr="005B464B">
        <w:rPr>
          <w:rFonts w:ascii="Times" w:hAnsi="Times"/>
          <w:i/>
        </w:rPr>
        <w:t xml:space="preserve">P. </w:t>
      </w:r>
      <w:proofErr w:type="spellStart"/>
      <w:r w:rsidRPr="005B464B">
        <w:rPr>
          <w:rFonts w:ascii="Times" w:hAnsi="Times"/>
          <w:i/>
        </w:rPr>
        <w:t>neopolydactyla</w:t>
      </w:r>
      <w:proofErr w:type="spellEnd"/>
      <w:r w:rsidRPr="00DE1B8E">
        <w:rPr>
          <w:rFonts w:ascii="Times" w:hAnsi="Times"/>
        </w:rPr>
        <w:t xml:space="preserve"> 1 s. l. (</w:t>
      </w:r>
      <w:proofErr w:type="spellStart"/>
      <w:r w:rsidRPr="00DE1B8E">
        <w:rPr>
          <w:rFonts w:ascii="Times" w:hAnsi="Times"/>
        </w:rPr>
        <w:t>pp</w:t>
      </w:r>
      <w:proofErr w:type="spellEnd"/>
      <w:r w:rsidRPr="00DE1B8E">
        <w:rPr>
          <w:rFonts w:ascii="Times" w:hAnsi="Times"/>
        </w:rPr>
        <w:t>=1).</w:t>
      </w:r>
      <w:r w:rsidR="005B464B">
        <w:rPr>
          <w:rFonts w:ascii="Times" w:hAnsi="Times"/>
        </w:rPr>
        <w:t xml:space="preserve"> </w:t>
      </w:r>
      <w:r w:rsidRPr="005B464B">
        <w:rPr>
          <w:rFonts w:ascii="Times" w:hAnsi="Times"/>
          <w:i/>
        </w:rPr>
        <w:t xml:space="preserve">P. </w:t>
      </w:r>
      <w:proofErr w:type="spellStart"/>
      <w:proofErr w:type="gramStart"/>
      <w:r w:rsidRPr="005B464B">
        <w:rPr>
          <w:rFonts w:ascii="Times" w:hAnsi="Times"/>
          <w:i/>
        </w:rPr>
        <w:t>neopolydactyla</w:t>
      </w:r>
      <w:proofErr w:type="spellEnd"/>
      <w:proofErr w:type="gramEnd"/>
      <w:r w:rsidRPr="00DE1B8E">
        <w:rPr>
          <w:rFonts w:ascii="Times" w:hAnsi="Times"/>
        </w:rPr>
        <w:t xml:space="preserve"> 2b, </w:t>
      </w:r>
      <w:r w:rsidRPr="005B464B">
        <w:rPr>
          <w:rFonts w:ascii="Times" w:hAnsi="Times"/>
          <w:i/>
        </w:rPr>
        <w:t xml:space="preserve">P. </w:t>
      </w:r>
      <w:proofErr w:type="spellStart"/>
      <w:r w:rsidRPr="005B464B">
        <w:rPr>
          <w:rFonts w:ascii="Times" w:hAnsi="Times"/>
          <w:i/>
        </w:rPr>
        <w:t>neopolydactyla</w:t>
      </w:r>
      <w:proofErr w:type="spellEnd"/>
      <w:r w:rsidRPr="00DE1B8E">
        <w:rPr>
          <w:rFonts w:ascii="Times" w:hAnsi="Times"/>
        </w:rPr>
        <w:t xml:space="preserve"> 3 and </w:t>
      </w:r>
      <w:r w:rsidRPr="005B464B">
        <w:rPr>
          <w:rFonts w:ascii="Times" w:hAnsi="Times"/>
          <w:i/>
        </w:rPr>
        <w:t xml:space="preserve">P. </w:t>
      </w:r>
      <w:proofErr w:type="spellStart"/>
      <w:r w:rsidRPr="005B464B">
        <w:rPr>
          <w:rFonts w:ascii="Times" w:hAnsi="Times"/>
          <w:i/>
        </w:rPr>
        <w:t>pacifica</w:t>
      </w:r>
      <w:proofErr w:type="spellEnd"/>
      <w:r w:rsidRPr="00DE1B8E">
        <w:rPr>
          <w:rFonts w:ascii="Times" w:hAnsi="Times"/>
        </w:rPr>
        <w:t xml:space="preserve"> group together (</w:t>
      </w:r>
      <w:proofErr w:type="spellStart"/>
      <w:r w:rsidRPr="00DE1B8E">
        <w:rPr>
          <w:rFonts w:ascii="Times" w:hAnsi="Times"/>
        </w:rPr>
        <w:t>pp</w:t>
      </w:r>
      <w:proofErr w:type="spellEnd"/>
      <w:r w:rsidRPr="00DE1B8E">
        <w:rPr>
          <w:rFonts w:ascii="Times" w:hAnsi="Times"/>
        </w:rPr>
        <w:t xml:space="preserve">=0.997), </w:t>
      </w:r>
      <w:r w:rsidRPr="005B464B">
        <w:rPr>
          <w:rFonts w:ascii="Times" w:hAnsi="Times"/>
          <w:i/>
        </w:rPr>
        <w:t xml:space="preserve">P. </w:t>
      </w:r>
      <w:proofErr w:type="spellStart"/>
      <w:r w:rsidRPr="005B464B">
        <w:rPr>
          <w:rFonts w:ascii="Times" w:hAnsi="Times"/>
          <w:i/>
        </w:rPr>
        <w:t>neopolydactyla</w:t>
      </w:r>
      <w:proofErr w:type="spellEnd"/>
      <w:r w:rsidRPr="00DE1B8E">
        <w:rPr>
          <w:rFonts w:ascii="Times" w:hAnsi="Times"/>
        </w:rPr>
        <w:t xml:space="preserve"> 2a and </w:t>
      </w:r>
      <w:r w:rsidRPr="005B464B">
        <w:rPr>
          <w:rFonts w:ascii="Times" w:hAnsi="Times"/>
          <w:i/>
        </w:rPr>
        <w:t xml:space="preserve">P. </w:t>
      </w:r>
      <w:proofErr w:type="spellStart"/>
      <w:r w:rsidRPr="005B464B">
        <w:rPr>
          <w:rFonts w:ascii="Times" w:hAnsi="Times"/>
          <w:i/>
        </w:rPr>
        <w:t>neopolydactyla</w:t>
      </w:r>
      <w:proofErr w:type="spellEnd"/>
      <w:r w:rsidRPr="00DE1B8E">
        <w:rPr>
          <w:rFonts w:ascii="Times" w:hAnsi="Times"/>
        </w:rPr>
        <w:t xml:space="preserve"> 2c also group together (</w:t>
      </w:r>
      <w:proofErr w:type="spellStart"/>
      <w:r w:rsidRPr="00DE1B8E">
        <w:rPr>
          <w:rFonts w:ascii="Times" w:hAnsi="Times"/>
        </w:rPr>
        <w:t>pp</w:t>
      </w:r>
      <w:proofErr w:type="spellEnd"/>
      <w:r w:rsidRPr="00DE1B8E">
        <w:rPr>
          <w:rFonts w:ascii="Times" w:hAnsi="Times"/>
        </w:rPr>
        <w:t>=0.994).</w:t>
      </w:r>
      <w:r w:rsidR="005B464B">
        <w:rPr>
          <w:rFonts w:ascii="Times" w:hAnsi="Times"/>
        </w:rPr>
        <w:t xml:space="preserve"> </w:t>
      </w:r>
      <w:r w:rsidRPr="00DE1B8E">
        <w:rPr>
          <w:rFonts w:ascii="Times" w:hAnsi="Times"/>
        </w:rPr>
        <w:t xml:space="preserve">In the </w:t>
      </w:r>
      <w:proofErr w:type="spellStart"/>
      <w:r w:rsidRPr="005B464B">
        <w:rPr>
          <w:rFonts w:ascii="Times" w:hAnsi="Times"/>
          <w:i/>
        </w:rPr>
        <w:t>hymenina</w:t>
      </w:r>
      <w:proofErr w:type="spellEnd"/>
      <w:r w:rsidRPr="00DE1B8E">
        <w:rPr>
          <w:rFonts w:ascii="Times" w:hAnsi="Times"/>
        </w:rPr>
        <w:t xml:space="preserve"> group, </w:t>
      </w:r>
      <w:r w:rsidRPr="005B464B">
        <w:rPr>
          <w:rFonts w:ascii="Times" w:hAnsi="Times"/>
          <w:i/>
        </w:rPr>
        <w:t>P.</w:t>
      </w:r>
      <w:r w:rsidRPr="00DE1B8E">
        <w:rPr>
          <w:rFonts w:ascii="Times" w:hAnsi="Times"/>
        </w:rPr>
        <w:t xml:space="preserve"> sp. 3, </w:t>
      </w:r>
      <w:r w:rsidRPr="005B464B">
        <w:rPr>
          <w:rFonts w:ascii="Times" w:hAnsi="Times"/>
          <w:i/>
        </w:rPr>
        <w:t>P.</w:t>
      </w:r>
      <w:r w:rsidRPr="00DE1B8E">
        <w:rPr>
          <w:rFonts w:ascii="Times" w:hAnsi="Times"/>
        </w:rPr>
        <w:t xml:space="preserve"> sp.</w:t>
      </w:r>
      <w:r w:rsidR="005B464B">
        <w:rPr>
          <w:rFonts w:ascii="Times" w:hAnsi="Times"/>
        </w:rPr>
        <w:t xml:space="preserve"> </w:t>
      </w:r>
      <w:r w:rsidRPr="00DE1B8E">
        <w:rPr>
          <w:rFonts w:ascii="Times" w:hAnsi="Times"/>
        </w:rPr>
        <w:t>4</w:t>
      </w:r>
      <w:r w:rsidR="005B464B">
        <w:rPr>
          <w:rFonts w:ascii="Times" w:hAnsi="Times"/>
        </w:rPr>
        <w:t>,</w:t>
      </w:r>
      <w:r w:rsidRPr="00DE1B8E">
        <w:rPr>
          <w:rFonts w:ascii="Times" w:hAnsi="Times"/>
        </w:rPr>
        <w:t xml:space="preserve"> </w:t>
      </w:r>
      <w:r w:rsidRPr="005B464B">
        <w:rPr>
          <w:rFonts w:ascii="Times" w:hAnsi="Times"/>
          <w:i/>
        </w:rPr>
        <w:t>P</w:t>
      </w:r>
      <w:r w:rsidRPr="00DE1B8E">
        <w:rPr>
          <w:rFonts w:ascii="Times" w:hAnsi="Times"/>
        </w:rPr>
        <w:t xml:space="preserve">. sp. 5 and </w:t>
      </w:r>
      <w:r w:rsidRPr="005B464B">
        <w:rPr>
          <w:rFonts w:ascii="Times" w:hAnsi="Times"/>
          <w:i/>
        </w:rPr>
        <w:t xml:space="preserve">P. </w:t>
      </w:r>
      <w:proofErr w:type="spellStart"/>
      <w:r w:rsidRPr="005B464B">
        <w:rPr>
          <w:rFonts w:ascii="Times" w:hAnsi="Times"/>
          <w:i/>
        </w:rPr>
        <w:t>hawaiensis</w:t>
      </w:r>
      <w:proofErr w:type="spellEnd"/>
      <w:r w:rsidRPr="00DE1B8E">
        <w:rPr>
          <w:rFonts w:ascii="Times" w:hAnsi="Times"/>
        </w:rPr>
        <w:t xml:space="preserve"> group together with </w:t>
      </w:r>
      <w:proofErr w:type="spellStart"/>
      <w:r w:rsidRPr="00DE1B8E">
        <w:rPr>
          <w:rFonts w:ascii="Times" w:hAnsi="Times"/>
        </w:rPr>
        <w:t>pp</w:t>
      </w:r>
      <w:proofErr w:type="spellEnd"/>
      <w:r w:rsidRPr="00DE1B8E">
        <w:rPr>
          <w:rFonts w:ascii="Times" w:hAnsi="Times"/>
        </w:rPr>
        <w:t xml:space="preserve">=0.94, </w:t>
      </w:r>
      <w:ins w:id="114" w:author="Nicolas Magain" w:date="2014-10-09T20:03:00Z">
        <w:r w:rsidR="00CC255A" w:rsidRPr="00DE1B8E">
          <w:rPr>
            <w:rFonts w:ascii="Times" w:hAnsi="Times"/>
          </w:rPr>
          <w:t>this group is si</w:t>
        </w:r>
      </w:ins>
      <w:r w:rsidR="005B464B">
        <w:rPr>
          <w:rFonts w:ascii="Times" w:hAnsi="Times"/>
        </w:rPr>
        <w:t>s</w:t>
      </w:r>
      <w:ins w:id="115" w:author="Nicolas Magain" w:date="2014-10-09T20:03:00Z">
        <w:r w:rsidR="00CC255A" w:rsidRPr="00DE1B8E">
          <w:rPr>
            <w:rFonts w:ascii="Times" w:hAnsi="Times"/>
          </w:rPr>
          <w:t xml:space="preserve">ter </w:t>
        </w:r>
      </w:ins>
      <w:r w:rsidRPr="00DE1B8E">
        <w:rPr>
          <w:rFonts w:ascii="Times" w:hAnsi="Times"/>
        </w:rPr>
        <w:t xml:space="preserve">to </w:t>
      </w:r>
      <w:r w:rsidRPr="005B464B">
        <w:rPr>
          <w:rFonts w:ascii="Times" w:hAnsi="Times"/>
          <w:i/>
        </w:rPr>
        <w:t xml:space="preserve">P. </w:t>
      </w:r>
      <w:proofErr w:type="spellStart"/>
      <w:r w:rsidRPr="005B464B">
        <w:rPr>
          <w:rFonts w:ascii="Times" w:hAnsi="Times"/>
          <w:i/>
        </w:rPr>
        <w:t>hymenina</w:t>
      </w:r>
      <w:proofErr w:type="spellEnd"/>
      <w:r w:rsidRPr="00DE1B8E">
        <w:rPr>
          <w:rFonts w:ascii="Times" w:hAnsi="Times"/>
        </w:rPr>
        <w:t xml:space="preserve">. </w:t>
      </w:r>
      <w:r w:rsidRPr="005B464B">
        <w:rPr>
          <w:rFonts w:ascii="Times" w:hAnsi="Times"/>
          <w:i/>
        </w:rPr>
        <w:t xml:space="preserve">P. </w:t>
      </w:r>
      <w:proofErr w:type="spellStart"/>
      <w:proofErr w:type="gramStart"/>
      <w:r w:rsidRPr="005B464B">
        <w:rPr>
          <w:rFonts w:ascii="Times" w:hAnsi="Times"/>
          <w:i/>
        </w:rPr>
        <w:t>dissecta</w:t>
      </w:r>
      <w:proofErr w:type="spellEnd"/>
      <w:proofErr w:type="gramEnd"/>
      <w:r w:rsidRPr="00DE1B8E">
        <w:rPr>
          <w:rFonts w:ascii="Times" w:hAnsi="Times"/>
        </w:rPr>
        <w:t xml:space="preserve"> is nested inside </w:t>
      </w:r>
      <w:r w:rsidRPr="005B464B">
        <w:rPr>
          <w:rFonts w:ascii="Times" w:hAnsi="Times"/>
          <w:i/>
        </w:rPr>
        <w:t xml:space="preserve">P. </w:t>
      </w:r>
      <w:proofErr w:type="spellStart"/>
      <w:r w:rsidRPr="005B464B">
        <w:rPr>
          <w:rFonts w:ascii="Times" w:hAnsi="Times"/>
          <w:i/>
        </w:rPr>
        <w:t>hymenina</w:t>
      </w:r>
      <w:proofErr w:type="spellEnd"/>
      <w:r w:rsidRPr="00DE1B8E">
        <w:rPr>
          <w:rFonts w:ascii="Times" w:hAnsi="Times"/>
        </w:rPr>
        <w:t xml:space="preserve"> with no structure to suggest that it might represent a distinct species, as already shown in </w:t>
      </w:r>
      <w:r w:rsidR="005B464B">
        <w:rPr>
          <w:rFonts w:ascii="Times" w:hAnsi="Times"/>
        </w:rPr>
        <w:t>Magain et al. (2015)</w:t>
      </w:r>
      <w:r w:rsidRPr="00DE1B8E">
        <w:rPr>
          <w:rFonts w:ascii="Times" w:hAnsi="Times"/>
        </w:rPr>
        <w:t>.</w:t>
      </w:r>
    </w:p>
    <w:p w14:paraId="6ACD77E5" w14:textId="77777777" w:rsidR="00F7586A" w:rsidRPr="00DE1B8E" w:rsidRDefault="00F7586A" w:rsidP="00F7586A">
      <w:pPr>
        <w:rPr>
          <w:rFonts w:ascii="Times" w:hAnsi="Times"/>
        </w:rPr>
      </w:pPr>
    </w:p>
    <w:p w14:paraId="677D7025" w14:textId="46DB2D6B" w:rsidR="00F7586A" w:rsidRPr="00DE1B8E" w:rsidRDefault="00F7586A" w:rsidP="00F7586A">
      <w:pPr>
        <w:rPr>
          <w:rFonts w:ascii="Times" w:hAnsi="Times"/>
        </w:rPr>
      </w:pPr>
      <w:r w:rsidRPr="00DE1B8E">
        <w:rPr>
          <w:rFonts w:ascii="Times" w:hAnsi="Times"/>
        </w:rPr>
        <w:t xml:space="preserve">In the South American group, </w:t>
      </w:r>
      <w:r w:rsidRPr="005B464B">
        <w:rPr>
          <w:rFonts w:ascii="Times" w:hAnsi="Times"/>
          <w:i/>
        </w:rPr>
        <w:t xml:space="preserve">P. </w:t>
      </w:r>
      <w:proofErr w:type="spellStart"/>
      <w:r w:rsidRPr="005B464B">
        <w:rPr>
          <w:rFonts w:ascii="Times" w:hAnsi="Times"/>
          <w:i/>
        </w:rPr>
        <w:t>dolichorhiza</w:t>
      </w:r>
      <w:proofErr w:type="spellEnd"/>
      <w:r w:rsidRPr="00DE1B8E">
        <w:rPr>
          <w:rFonts w:ascii="Times" w:hAnsi="Times"/>
        </w:rPr>
        <w:t xml:space="preserve"> is basal, sister to P1202 and P1596 ("</w:t>
      </w:r>
      <w:r w:rsidRPr="005B464B">
        <w:rPr>
          <w:rFonts w:ascii="Times" w:hAnsi="Times"/>
          <w:i/>
        </w:rPr>
        <w:t xml:space="preserve">P. </w:t>
      </w:r>
      <w:proofErr w:type="spellStart"/>
      <w:r w:rsidRPr="005B464B">
        <w:rPr>
          <w:rFonts w:ascii="Times" w:hAnsi="Times"/>
          <w:i/>
        </w:rPr>
        <w:t>dolichorhiza</w:t>
      </w:r>
      <w:proofErr w:type="spellEnd"/>
      <w:r w:rsidRPr="00DE1B8E">
        <w:rPr>
          <w:rFonts w:ascii="Times" w:hAnsi="Times"/>
        </w:rPr>
        <w:t xml:space="preserve"> b"). The rest of the group is supported as monophyletic at </w:t>
      </w:r>
      <w:proofErr w:type="spellStart"/>
      <w:r w:rsidRPr="00DE1B8E">
        <w:rPr>
          <w:rFonts w:ascii="Times" w:hAnsi="Times"/>
        </w:rPr>
        <w:t>pp</w:t>
      </w:r>
      <w:proofErr w:type="spellEnd"/>
      <w:r w:rsidRPr="00DE1B8E">
        <w:rPr>
          <w:rFonts w:ascii="Times" w:hAnsi="Times"/>
        </w:rPr>
        <w:t>=0.94, and for</w:t>
      </w:r>
      <w:ins w:id="116" w:author="Nicolas Magain" w:date="2014-10-09T20:03:00Z">
        <w:r w:rsidR="00CC255A" w:rsidRPr="00DE1B8E">
          <w:rPr>
            <w:rFonts w:ascii="Times" w:hAnsi="Times"/>
          </w:rPr>
          <w:t>ms</w:t>
        </w:r>
      </w:ins>
      <w:r w:rsidRPr="00DE1B8E">
        <w:rPr>
          <w:rFonts w:ascii="Times" w:hAnsi="Times"/>
        </w:rPr>
        <w:t xml:space="preserve"> a three-branches </w:t>
      </w:r>
      <w:proofErr w:type="spellStart"/>
      <w:r w:rsidRPr="00DE1B8E">
        <w:rPr>
          <w:rFonts w:ascii="Times" w:hAnsi="Times"/>
        </w:rPr>
        <w:t>polytomy</w:t>
      </w:r>
      <w:proofErr w:type="spellEnd"/>
      <w:r w:rsidRPr="00DE1B8E">
        <w:rPr>
          <w:rFonts w:ascii="Times" w:hAnsi="Times"/>
        </w:rPr>
        <w:t xml:space="preserve">: </w:t>
      </w:r>
      <w:r w:rsidRPr="005B464B">
        <w:rPr>
          <w:rFonts w:ascii="Times" w:hAnsi="Times"/>
          <w:i/>
        </w:rPr>
        <w:t xml:space="preserve">P. </w:t>
      </w:r>
      <w:proofErr w:type="spellStart"/>
      <w:r w:rsidRPr="005B464B">
        <w:rPr>
          <w:rFonts w:ascii="Times" w:hAnsi="Times"/>
          <w:i/>
        </w:rPr>
        <w:t>truculenta</w:t>
      </w:r>
      <w:proofErr w:type="spellEnd"/>
      <w:r w:rsidRPr="00DE1B8E">
        <w:rPr>
          <w:rFonts w:ascii="Times" w:hAnsi="Times"/>
        </w:rPr>
        <w:t xml:space="preserve"> (including </w:t>
      </w:r>
      <w:r w:rsidRPr="005B464B">
        <w:rPr>
          <w:rFonts w:ascii="Times" w:hAnsi="Times"/>
          <w:i/>
        </w:rPr>
        <w:t xml:space="preserve">P. </w:t>
      </w:r>
      <w:proofErr w:type="spellStart"/>
      <w:r w:rsidRPr="005B464B">
        <w:rPr>
          <w:rFonts w:ascii="Times" w:hAnsi="Times"/>
          <w:i/>
        </w:rPr>
        <w:t>chilensis</w:t>
      </w:r>
      <w:proofErr w:type="spellEnd"/>
      <w:r w:rsidRPr="00DE1B8E">
        <w:rPr>
          <w:rFonts w:ascii="Times" w:hAnsi="Times"/>
        </w:rPr>
        <w:t xml:space="preserve">, confirming </w:t>
      </w:r>
      <w:r w:rsidR="005B464B">
        <w:rPr>
          <w:rFonts w:ascii="Times" w:hAnsi="Times"/>
        </w:rPr>
        <w:t>the findings from Magain et al. 2015</w:t>
      </w:r>
      <w:r w:rsidRPr="00DE1B8E">
        <w:rPr>
          <w:rFonts w:ascii="Times" w:hAnsi="Times"/>
        </w:rPr>
        <w:t xml:space="preserve">) on one branch, </w:t>
      </w:r>
      <w:r w:rsidRPr="005B464B">
        <w:rPr>
          <w:rFonts w:ascii="Times" w:hAnsi="Times"/>
          <w:i/>
        </w:rPr>
        <w:t xml:space="preserve">P. </w:t>
      </w:r>
      <w:proofErr w:type="spellStart"/>
      <w:r w:rsidRPr="005B464B">
        <w:rPr>
          <w:rFonts w:ascii="Times" w:hAnsi="Times"/>
          <w:i/>
        </w:rPr>
        <w:t>dolichorhiza</w:t>
      </w:r>
      <w:proofErr w:type="spellEnd"/>
      <w:r w:rsidRPr="00DE1B8E">
        <w:rPr>
          <w:rFonts w:ascii="Times" w:hAnsi="Times"/>
        </w:rPr>
        <w:t xml:space="preserve"> 2 and </w:t>
      </w:r>
      <w:r w:rsidRPr="005B464B">
        <w:rPr>
          <w:rFonts w:ascii="Times" w:hAnsi="Times"/>
          <w:i/>
        </w:rPr>
        <w:t>P.</w:t>
      </w:r>
      <w:r w:rsidRPr="00DE1B8E">
        <w:rPr>
          <w:rFonts w:ascii="Times" w:hAnsi="Times"/>
        </w:rPr>
        <w:t xml:space="preserve"> sp</w:t>
      </w:r>
      <w:r w:rsidR="005B464B">
        <w:rPr>
          <w:rFonts w:ascii="Times" w:hAnsi="Times"/>
        </w:rPr>
        <w:t xml:space="preserve">. </w:t>
      </w:r>
      <w:r w:rsidRPr="00DE1B8E">
        <w:rPr>
          <w:rFonts w:ascii="Times" w:hAnsi="Times"/>
        </w:rPr>
        <w:t xml:space="preserve">1 supported together on the second branch, and the third branch </w:t>
      </w:r>
      <w:ins w:id="117" w:author="Nicolas Magain" w:date="2014-10-09T20:03:00Z">
        <w:r w:rsidR="00CC255A" w:rsidRPr="00DE1B8E">
          <w:rPr>
            <w:rFonts w:ascii="Times" w:hAnsi="Times"/>
          </w:rPr>
          <w:t xml:space="preserve">composed of </w:t>
        </w:r>
      </w:ins>
      <w:r w:rsidRPr="005B464B">
        <w:rPr>
          <w:rFonts w:ascii="Times" w:hAnsi="Times"/>
          <w:i/>
        </w:rPr>
        <w:t xml:space="preserve">P.  </w:t>
      </w:r>
      <w:proofErr w:type="spellStart"/>
      <w:proofErr w:type="gramStart"/>
      <w:r w:rsidRPr="005B464B">
        <w:rPr>
          <w:rFonts w:ascii="Times" w:hAnsi="Times"/>
          <w:i/>
        </w:rPr>
        <w:t>pulverulenta</w:t>
      </w:r>
      <w:proofErr w:type="spellEnd"/>
      <w:proofErr w:type="gramEnd"/>
      <w:r w:rsidRPr="00DE1B8E">
        <w:rPr>
          <w:rFonts w:ascii="Times" w:hAnsi="Times"/>
        </w:rPr>
        <w:t xml:space="preserve"> 1, </w:t>
      </w:r>
      <w:r w:rsidRPr="005B464B">
        <w:rPr>
          <w:rFonts w:ascii="Times" w:hAnsi="Times"/>
          <w:i/>
        </w:rPr>
        <w:t xml:space="preserve">P. </w:t>
      </w:r>
      <w:proofErr w:type="spellStart"/>
      <w:r w:rsidRPr="005B464B">
        <w:rPr>
          <w:rFonts w:ascii="Times" w:hAnsi="Times"/>
          <w:i/>
        </w:rPr>
        <w:t>pulverulenta</w:t>
      </w:r>
      <w:proofErr w:type="spellEnd"/>
      <w:r w:rsidRPr="00DE1B8E">
        <w:rPr>
          <w:rFonts w:ascii="Times" w:hAnsi="Times"/>
        </w:rPr>
        <w:t xml:space="preserve"> 2, </w:t>
      </w:r>
      <w:r w:rsidRPr="005B464B">
        <w:rPr>
          <w:rFonts w:ascii="Times" w:hAnsi="Times"/>
          <w:i/>
        </w:rPr>
        <w:t xml:space="preserve">P. </w:t>
      </w:r>
      <w:proofErr w:type="spellStart"/>
      <w:r w:rsidRPr="005B464B">
        <w:rPr>
          <w:rFonts w:ascii="Times" w:hAnsi="Times"/>
          <w:i/>
        </w:rPr>
        <w:t>pulverulenta</w:t>
      </w:r>
      <w:proofErr w:type="spellEnd"/>
      <w:r w:rsidRPr="00DE1B8E">
        <w:rPr>
          <w:rFonts w:ascii="Times" w:hAnsi="Times"/>
        </w:rPr>
        <w:t xml:space="preserve"> 3 (the three resolved together at </w:t>
      </w:r>
      <w:proofErr w:type="spellStart"/>
      <w:r w:rsidRPr="00DE1B8E">
        <w:rPr>
          <w:rFonts w:ascii="Times" w:hAnsi="Times"/>
        </w:rPr>
        <w:t>pp</w:t>
      </w:r>
      <w:proofErr w:type="spellEnd"/>
      <w:r w:rsidRPr="00DE1B8E">
        <w:rPr>
          <w:rFonts w:ascii="Times" w:hAnsi="Times"/>
        </w:rPr>
        <w:t xml:space="preserve">=1); </w:t>
      </w:r>
      <w:r w:rsidRPr="005B464B">
        <w:rPr>
          <w:rFonts w:ascii="Times" w:hAnsi="Times"/>
          <w:i/>
        </w:rPr>
        <w:t>P.</w:t>
      </w:r>
      <w:r w:rsidRPr="00DE1B8E">
        <w:rPr>
          <w:rFonts w:ascii="Times" w:hAnsi="Times"/>
        </w:rPr>
        <w:t xml:space="preserve"> sp. 2a (grouped with them at </w:t>
      </w:r>
      <w:proofErr w:type="spellStart"/>
      <w:r w:rsidRPr="00DE1B8E">
        <w:rPr>
          <w:rFonts w:ascii="Times" w:hAnsi="Times"/>
        </w:rPr>
        <w:t>pp</w:t>
      </w:r>
      <w:proofErr w:type="spellEnd"/>
      <w:r w:rsidRPr="00DE1B8E">
        <w:rPr>
          <w:rFonts w:ascii="Times" w:hAnsi="Times"/>
        </w:rPr>
        <w:t xml:space="preserve">=0.95);  and </w:t>
      </w:r>
      <w:r w:rsidRPr="005B464B">
        <w:rPr>
          <w:rFonts w:ascii="Times" w:hAnsi="Times"/>
          <w:i/>
        </w:rPr>
        <w:t>P.</w:t>
      </w:r>
      <w:r w:rsidRPr="00DE1B8E">
        <w:rPr>
          <w:rFonts w:ascii="Times" w:hAnsi="Times"/>
        </w:rPr>
        <w:t xml:space="preserve"> sp. 2b resolved with them at </w:t>
      </w:r>
      <w:proofErr w:type="spellStart"/>
      <w:r w:rsidRPr="00DE1B8E">
        <w:rPr>
          <w:rFonts w:ascii="Times" w:hAnsi="Times"/>
        </w:rPr>
        <w:t>pp</w:t>
      </w:r>
      <w:proofErr w:type="spellEnd"/>
      <w:r w:rsidRPr="00DE1B8E">
        <w:rPr>
          <w:rFonts w:ascii="Times" w:hAnsi="Times"/>
        </w:rPr>
        <w:t>=0.62.</w:t>
      </w:r>
    </w:p>
    <w:p w14:paraId="52442145" w14:textId="77777777" w:rsidR="00F7586A" w:rsidRPr="00DE1B8E" w:rsidRDefault="00F7586A" w:rsidP="00F7586A">
      <w:pPr>
        <w:rPr>
          <w:rFonts w:ascii="Times" w:hAnsi="Times"/>
        </w:rPr>
      </w:pPr>
    </w:p>
    <w:p w14:paraId="04DE59B2" w14:textId="6998935A" w:rsidR="00F7586A" w:rsidRPr="00DE1B8E" w:rsidRDefault="00F7586A" w:rsidP="00F7586A">
      <w:pPr>
        <w:rPr>
          <w:rFonts w:ascii="Times" w:hAnsi="Times"/>
        </w:rPr>
      </w:pPr>
      <w:r w:rsidRPr="00DE1B8E">
        <w:rPr>
          <w:rFonts w:ascii="Times" w:hAnsi="Times"/>
        </w:rPr>
        <w:t xml:space="preserve">For the </w:t>
      </w:r>
      <w:proofErr w:type="spellStart"/>
      <w:r w:rsidRPr="00DE1B8E">
        <w:rPr>
          <w:rFonts w:ascii="Times" w:hAnsi="Times"/>
        </w:rPr>
        <w:t>Scabrosoid</w:t>
      </w:r>
      <w:proofErr w:type="spellEnd"/>
      <w:r w:rsidRPr="00DE1B8E">
        <w:rPr>
          <w:rFonts w:ascii="Times" w:hAnsi="Times"/>
        </w:rPr>
        <w:t xml:space="preserve"> clade, the topology </w:t>
      </w:r>
      <w:ins w:id="118" w:author="Jolanta Miadlikowska" w:date="2014-10-08T23:38:00Z">
        <w:r w:rsidR="001B7421" w:rsidRPr="00DE1B8E">
          <w:rPr>
            <w:rFonts w:ascii="Times" w:hAnsi="Times"/>
          </w:rPr>
          <w:t xml:space="preserve">of </w:t>
        </w:r>
      </w:ins>
      <w:r w:rsidRPr="00DE1B8E">
        <w:rPr>
          <w:rFonts w:ascii="Times" w:hAnsi="Times"/>
        </w:rPr>
        <w:t xml:space="preserve">the BEAST chronogram </w:t>
      </w:r>
      <w:ins w:id="119" w:author="Jolanta Miadlikowska" w:date="2014-10-08T23:39:00Z">
        <w:r w:rsidR="001B7421" w:rsidRPr="00DE1B8E">
          <w:rPr>
            <w:rFonts w:ascii="Times" w:hAnsi="Times"/>
          </w:rPr>
          <w:t xml:space="preserve">is in agreement with </w:t>
        </w:r>
        <w:proofErr w:type="gramStart"/>
        <w:r w:rsidR="001B7421" w:rsidRPr="00DE1B8E">
          <w:rPr>
            <w:rFonts w:ascii="Times" w:hAnsi="Times"/>
          </w:rPr>
          <w:t xml:space="preserve">the </w:t>
        </w:r>
      </w:ins>
      <w:r w:rsidRPr="00DE1B8E">
        <w:rPr>
          <w:rFonts w:ascii="Times" w:hAnsi="Times"/>
        </w:rPr>
        <w:t xml:space="preserve"> </w:t>
      </w:r>
      <w:proofErr w:type="spellStart"/>
      <w:r w:rsidRPr="00DE1B8E">
        <w:rPr>
          <w:rFonts w:ascii="Times" w:hAnsi="Times"/>
        </w:rPr>
        <w:t>MrBayes</w:t>
      </w:r>
      <w:proofErr w:type="spellEnd"/>
      <w:proofErr w:type="gramEnd"/>
      <w:r w:rsidRPr="00DE1B8E">
        <w:rPr>
          <w:rFonts w:ascii="Times" w:hAnsi="Times"/>
        </w:rPr>
        <w:t xml:space="preserve"> </w:t>
      </w:r>
      <w:proofErr w:type="spellStart"/>
      <w:r w:rsidRPr="00DE1B8E">
        <w:rPr>
          <w:rFonts w:ascii="Times" w:hAnsi="Times"/>
        </w:rPr>
        <w:t>phylogram</w:t>
      </w:r>
      <w:proofErr w:type="spellEnd"/>
      <w:r w:rsidRPr="00DE1B8E">
        <w:rPr>
          <w:rFonts w:ascii="Times" w:hAnsi="Times"/>
        </w:rPr>
        <w:t xml:space="preserve">. In the chronogram of the </w:t>
      </w:r>
      <w:proofErr w:type="spellStart"/>
      <w:r w:rsidRPr="00DE1B8E">
        <w:rPr>
          <w:rFonts w:ascii="Times" w:hAnsi="Times"/>
        </w:rPr>
        <w:t>Dolichorhizoid</w:t>
      </w:r>
      <w:proofErr w:type="spellEnd"/>
      <w:r w:rsidRPr="00DE1B8E">
        <w:rPr>
          <w:rFonts w:ascii="Times" w:hAnsi="Times"/>
        </w:rPr>
        <w:t xml:space="preserve"> clade alone, the </w:t>
      </w:r>
      <w:proofErr w:type="spellStart"/>
      <w:r w:rsidRPr="005B464B">
        <w:rPr>
          <w:rFonts w:ascii="Times" w:hAnsi="Times"/>
          <w:i/>
        </w:rPr>
        <w:t>occidentalis</w:t>
      </w:r>
      <w:proofErr w:type="spellEnd"/>
      <w:r w:rsidRPr="00DE1B8E">
        <w:rPr>
          <w:rFonts w:ascii="Times" w:hAnsi="Times"/>
        </w:rPr>
        <w:t xml:space="preserve"> group and the </w:t>
      </w:r>
      <w:proofErr w:type="spellStart"/>
      <w:r w:rsidRPr="005B464B">
        <w:rPr>
          <w:rFonts w:ascii="Times" w:hAnsi="Times"/>
          <w:i/>
        </w:rPr>
        <w:t>scabrosella</w:t>
      </w:r>
      <w:proofErr w:type="spellEnd"/>
      <w:r w:rsidRPr="00DE1B8E">
        <w:rPr>
          <w:rFonts w:ascii="Times" w:hAnsi="Times"/>
        </w:rPr>
        <w:t xml:space="preserve"> group appear grouped together (without support, </w:t>
      </w:r>
      <w:proofErr w:type="spellStart"/>
      <w:r w:rsidRPr="00DE1B8E">
        <w:rPr>
          <w:rFonts w:ascii="Times" w:hAnsi="Times"/>
        </w:rPr>
        <w:t>pp</w:t>
      </w:r>
      <w:proofErr w:type="spellEnd"/>
      <w:r w:rsidRPr="00DE1B8E">
        <w:rPr>
          <w:rFonts w:ascii="Times" w:hAnsi="Times"/>
        </w:rPr>
        <w:t>=0.52) as opposed to</w:t>
      </w:r>
      <w:r w:rsidR="005B464B">
        <w:rPr>
          <w:rFonts w:ascii="Times" w:hAnsi="Times"/>
        </w:rPr>
        <w:t xml:space="preserve"> </w:t>
      </w:r>
      <w:r w:rsidRPr="00DE1B8E">
        <w:rPr>
          <w:rFonts w:ascii="Times" w:hAnsi="Times"/>
        </w:rPr>
        <w:t xml:space="preserve">the </w:t>
      </w:r>
      <w:proofErr w:type="spellStart"/>
      <w:r w:rsidRPr="005B464B">
        <w:rPr>
          <w:rFonts w:ascii="Times" w:hAnsi="Times"/>
          <w:i/>
        </w:rPr>
        <w:t>neopolydactyla</w:t>
      </w:r>
      <w:proofErr w:type="spellEnd"/>
      <w:r w:rsidRPr="005B464B">
        <w:rPr>
          <w:rFonts w:ascii="Times" w:hAnsi="Times"/>
          <w:i/>
        </w:rPr>
        <w:t>/</w:t>
      </w:r>
      <w:proofErr w:type="spellStart"/>
      <w:r w:rsidRPr="005B464B">
        <w:rPr>
          <w:rFonts w:ascii="Times" w:hAnsi="Times"/>
          <w:i/>
        </w:rPr>
        <w:t>dolichorhiza</w:t>
      </w:r>
      <w:proofErr w:type="spellEnd"/>
      <w:r w:rsidRPr="005B464B">
        <w:rPr>
          <w:rFonts w:ascii="Times" w:hAnsi="Times"/>
          <w:i/>
        </w:rPr>
        <w:t>/</w:t>
      </w:r>
      <w:proofErr w:type="spellStart"/>
      <w:r w:rsidRPr="005B464B">
        <w:rPr>
          <w:rFonts w:ascii="Times" w:hAnsi="Times"/>
          <w:i/>
        </w:rPr>
        <w:t>hymenina</w:t>
      </w:r>
      <w:proofErr w:type="spellEnd"/>
      <w:r w:rsidRPr="00DE1B8E">
        <w:rPr>
          <w:rFonts w:ascii="Times" w:hAnsi="Times"/>
        </w:rPr>
        <w:t xml:space="preserve"> group. This is due to a rooting issue, and is even the case with a lognormal relaxed clock. In the </w:t>
      </w:r>
      <w:r w:rsidR="005B464B">
        <w:rPr>
          <w:rFonts w:ascii="Times" w:hAnsi="Times"/>
        </w:rPr>
        <w:t xml:space="preserve">whole </w:t>
      </w:r>
      <w:r w:rsidRPr="00DE1B8E">
        <w:rPr>
          <w:rFonts w:ascii="Times" w:hAnsi="Times"/>
        </w:rPr>
        <w:t xml:space="preserve">Section tree, the </w:t>
      </w:r>
      <w:proofErr w:type="spellStart"/>
      <w:r w:rsidRPr="005B464B">
        <w:rPr>
          <w:rFonts w:ascii="Times" w:hAnsi="Times"/>
          <w:i/>
        </w:rPr>
        <w:t>scabrosella</w:t>
      </w:r>
      <w:proofErr w:type="spellEnd"/>
      <w:r w:rsidRPr="00DE1B8E">
        <w:rPr>
          <w:rFonts w:ascii="Times" w:hAnsi="Times"/>
        </w:rPr>
        <w:t xml:space="preserve"> group appears as basal to the </w:t>
      </w:r>
      <w:proofErr w:type="spellStart"/>
      <w:r w:rsidRPr="005B464B">
        <w:rPr>
          <w:rFonts w:ascii="Times" w:hAnsi="Times"/>
          <w:i/>
        </w:rPr>
        <w:t>occidentalis</w:t>
      </w:r>
      <w:proofErr w:type="spellEnd"/>
      <w:r w:rsidRPr="00DE1B8E">
        <w:rPr>
          <w:rFonts w:ascii="Times" w:hAnsi="Times"/>
        </w:rPr>
        <w:t xml:space="preserve"> group and the </w:t>
      </w:r>
      <w:proofErr w:type="spellStart"/>
      <w:r w:rsidRPr="005B464B">
        <w:rPr>
          <w:rFonts w:ascii="Times" w:hAnsi="Times"/>
          <w:i/>
        </w:rPr>
        <w:t>neopolydactya</w:t>
      </w:r>
      <w:proofErr w:type="spellEnd"/>
      <w:r w:rsidRPr="005B464B">
        <w:rPr>
          <w:rFonts w:ascii="Times" w:hAnsi="Times"/>
          <w:i/>
        </w:rPr>
        <w:t>/</w:t>
      </w:r>
      <w:proofErr w:type="spellStart"/>
      <w:r w:rsidRPr="005B464B">
        <w:rPr>
          <w:rFonts w:ascii="Times" w:hAnsi="Times"/>
          <w:i/>
        </w:rPr>
        <w:t>dolichorhiza</w:t>
      </w:r>
      <w:proofErr w:type="spellEnd"/>
      <w:r w:rsidRPr="005B464B">
        <w:rPr>
          <w:rFonts w:ascii="Times" w:hAnsi="Times"/>
          <w:i/>
        </w:rPr>
        <w:t>/</w:t>
      </w:r>
      <w:proofErr w:type="spellStart"/>
      <w:r w:rsidRPr="005B464B">
        <w:rPr>
          <w:rFonts w:ascii="Times" w:hAnsi="Times"/>
          <w:i/>
        </w:rPr>
        <w:t>hymenina</w:t>
      </w:r>
      <w:proofErr w:type="spellEnd"/>
      <w:r w:rsidRPr="00DE1B8E">
        <w:rPr>
          <w:rFonts w:ascii="Times" w:hAnsi="Times"/>
        </w:rPr>
        <w:t xml:space="preserve"> group</w:t>
      </w:r>
      <w:r w:rsidR="005B464B">
        <w:rPr>
          <w:rFonts w:ascii="Times" w:hAnsi="Times"/>
        </w:rPr>
        <w:t xml:space="preserve">, in agreement with the </w:t>
      </w:r>
      <w:proofErr w:type="spellStart"/>
      <w:r w:rsidR="005B464B">
        <w:rPr>
          <w:rFonts w:ascii="Times" w:hAnsi="Times"/>
        </w:rPr>
        <w:t>Mr</w:t>
      </w:r>
      <w:proofErr w:type="spellEnd"/>
      <w:r w:rsidR="005B464B">
        <w:rPr>
          <w:rFonts w:ascii="Times" w:hAnsi="Times"/>
        </w:rPr>
        <w:t xml:space="preserve"> Bayes </w:t>
      </w:r>
      <w:proofErr w:type="spellStart"/>
      <w:r w:rsidR="005B464B">
        <w:rPr>
          <w:rFonts w:ascii="Times" w:hAnsi="Times"/>
        </w:rPr>
        <w:t>phylograms</w:t>
      </w:r>
      <w:proofErr w:type="spellEnd"/>
      <w:r w:rsidRPr="00DE1B8E">
        <w:rPr>
          <w:rFonts w:ascii="Times" w:hAnsi="Times"/>
        </w:rPr>
        <w:t>. The rest of the topologies are congruent.</w:t>
      </w:r>
    </w:p>
    <w:p w14:paraId="31E33803" w14:textId="77777777" w:rsidR="00F7586A" w:rsidRPr="00DE1B8E" w:rsidRDefault="00F7586A" w:rsidP="00F7586A">
      <w:pPr>
        <w:rPr>
          <w:rFonts w:ascii="Times" w:hAnsi="Times"/>
        </w:rPr>
      </w:pPr>
    </w:p>
    <w:p w14:paraId="74E8865B" w14:textId="77777777" w:rsidR="00F7586A" w:rsidRPr="00DE1B8E" w:rsidRDefault="00F7586A" w:rsidP="00F7586A">
      <w:pPr>
        <w:pStyle w:val="Heading2"/>
        <w:rPr>
          <w:rFonts w:ascii="Times" w:hAnsi="Times"/>
          <w:sz w:val="24"/>
          <w:szCs w:val="24"/>
        </w:rPr>
      </w:pPr>
      <w:r w:rsidRPr="00DE1B8E">
        <w:rPr>
          <w:rFonts w:ascii="Times" w:hAnsi="Times"/>
          <w:sz w:val="24"/>
          <w:szCs w:val="24"/>
        </w:rPr>
        <w:t>Species delimitation: comparison of the methods`</w:t>
      </w:r>
    </w:p>
    <w:p w14:paraId="177744E7" w14:textId="77777777" w:rsidR="00F7586A" w:rsidRPr="00DE1B8E" w:rsidRDefault="00F7586A" w:rsidP="00F7586A">
      <w:pPr>
        <w:rPr>
          <w:rFonts w:ascii="Times" w:hAnsi="Times"/>
        </w:rPr>
      </w:pPr>
    </w:p>
    <w:p w14:paraId="559AFE80" w14:textId="04CD86C4" w:rsidR="00F7586A" w:rsidRPr="00DE1B8E" w:rsidRDefault="00F7586A" w:rsidP="00F7586A">
      <w:pPr>
        <w:pStyle w:val="Heading3"/>
        <w:rPr>
          <w:rFonts w:ascii="Times" w:hAnsi="Times"/>
        </w:rPr>
      </w:pPr>
      <w:proofErr w:type="spellStart"/>
      <w:r w:rsidRPr="00DE1B8E">
        <w:rPr>
          <w:rFonts w:ascii="Times" w:hAnsi="Times"/>
        </w:rPr>
        <w:t>Structurama</w:t>
      </w:r>
      <w:proofErr w:type="spellEnd"/>
      <w:r w:rsidRPr="00DE1B8E">
        <w:rPr>
          <w:rFonts w:ascii="Times" w:hAnsi="Times"/>
        </w:rPr>
        <w:t xml:space="preserve"> </w:t>
      </w:r>
    </w:p>
    <w:p w14:paraId="36225143" w14:textId="77777777" w:rsidR="00F7586A" w:rsidRPr="00DE1B8E" w:rsidRDefault="00F7586A" w:rsidP="00F7586A">
      <w:pPr>
        <w:rPr>
          <w:rFonts w:ascii="Times" w:hAnsi="Times"/>
        </w:rPr>
      </w:pPr>
    </w:p>
    <w:p w14:paraId="5D944C3B" w14:textId="5BB7CE64" w:rsidR="00F7586A" w:rsidRPr="005B464B" w:rsidRDefault="00F7586A" w:rsidP="00F7586A">
      <w:pPr>
        <w:rPr>
          <w:rFonts w:ascii="Times" w:hAnsi="Times"/>
          <w:b/>
        </w:rPr>
      </w:pPr>
      <w:r w:rsidRPr="005B464B">
        <w:rPr>
          <w:rFonts w:ascii="Times" w:hAnsi="Times"/>
          <w:b/>
        </w:rPr>
        <w:t xml:space="preserve">1) Impact of the gamma shape </w:t>
      </w:r>
      <w:proofErr w:type="spellStart"/>
      <w:ins w:id="120" w:author="Jolanta Miadlikowska" w:date="2014-10-08T23:27:00Z">
        <w:r w:rsidR="00215142" w:rsidRPr="00DE1B8E">
          <w:rPr>
            <w:rFonts w:ascii="Times" w:hAnsi="Times"/>
            <w:b/>
          </w:rPr>
          <w:t>hyperprior</w:t>
        </w:r>
        <w:proofErr w:type="spellEnd"/>
        <w:r w:rsidR="00215142" w:rsidRPr="00DE1B8E">
          <w:rPr>
            <w:rFonts w:ascii="Times" w:hAnsi="Times"/>
            <w:b/>
          </w:rPr>
          <w:t xml:space="preserve"> and individual loci </w:t>
        </w:r>
      </w:ins>
      <w:r w:rsidRPr="005B464B">
        <w:rPr>
          <w:rFonts w:ascii="Times" w:hAnsi="Times"/>
          <w:b/>
        </w:rPr>
        <w:t xml:space="preserve">on the number of </w:t>
      </w:r>
      <w:ins w:id="121" w:author="Jolanta Miadlikowska" w:date="2014-10-08T23:27:00Z">
        <w:r w:rsidR="00215142" w:rsidRPr="00DE1B8E">
          <w:rPr>
            <w:rFonts w:ascii="Times" w:hAnsi="Times"/>
            <w:b/>
          </w:rPr>
          <w:t xml:space="preserve">delimited </w:t>
        </w:r>
      </w:ins>
      <w:r w:rsidRPr="005B464B">
        <w:rPr>
          <w:rFonts w:ascii="Times" w:hAnsi="Times"/>
          <w:b/>
        </w:rPr>
        <w:t xml:space="preserve">species </w:t>
      </w:r>
    </w:p>
    <w:p w14:paraId="7BB6A4B7" w14:textId="21DB291F" w:rsidR="00D97111" w:rsidRPr="00DE1B8E" w:rsidRDefault="00D97111" w:rsidP="00D97111">
      <w:pPr>
        <w:rPr>
          <w:ins w:id="122" w:author="Jolanta Miadlikowska" w:date="2014-10-08T21:27:00Z"/>
          <w:rFonts w:ascii="Times" w:hAnsi="Times"/>
        </w:rPr>
      </w:pPr>
    </w:p>
    <w:p w14:paraId="36692B80" w14:textId="784255F0" w:rsidR="00D97111" w:rsidRPr="00DE1B8E" w:rsidRDefault="00D97111" w:rsidP="00D97111">
      <w:pPr>
        <w:rPr>
          <w:ins w:id="123" w:author="Jolanta Miadlikowska" w:date="2014-10-08T21:27:00Z"/>
          <w:rFonts w:ascii="Times" w:hAnsi="Times"/>
        </w:rPr>
      </w:pPr>
      <w:ins w:id="124" w:author="Jolanta Miadlikowska" w:date="2014-10-08T21:27:00Z">
        <w:r w:rsidRPr="00DE1B8E">
          <w:rPr>
            <w:rFonts w:ascii="Times" w:hAnsi="Times"/>
          </w:rPr>
          <w:t xml:space="preserve">In the </w:t>
        </w:r>
        <w:proofErr w:type="spellStart"/>
        <w:r w:rsidRPr="00DE1B8E">
          <w:rPr>
            <w:rFonts w:ascii="Times" w:hAnsi="Times"/>
          </w:rPr>
          <w:t>Scabrosoid</w:t>
        </w:r>
        <w:proofErr w:type="spellEnd"/>
        <w:r w:rsidRPr="00DE1B8E">
          <w:rPr>
            <w:rFonts w:ascii="Times" w:hAnsi="Times"/>
          </w:rPr>
          <w:t xml:space="preserve"> clade, the number of species remains stable until the gamma shape value reaches 5. Higher values (e.g., 8) lead to splitting lineages and increase the number of delimited species, especially singletons (species represented by only one individual). </w:t>
        </w:r>
      </w:ins>
      <w:ins w:id="125" w:author="Jolanta Miadlikowska" w:date="2014-10-08T21:38:00Z">
        <w:r w:rsidR="00DC27DC" w:rsidRPr="00DE1B8E">
          <w:rPr>
            <w:rFonts w:ascii="Times" w:hAnsi="Times"/>
          </w:rPr>
          <w:t>We chose the gam</w:t>
        </w:r>
      </w:ins>
      <w:ins w:id="126" w:author="Jolanta Miadlikowska" w:date="2014-10-08T21:41:00Z">
        <w:r w:rsidR="00DC27DC" w:rsidRPr="00DE1B8E">
          <w:rPr>
            <w:rFonts w:ascii="Times" w:hAnsi="Times"/>
          </w:rPr>
          <w:t>m</w:t>
        </w:r>
      </w:ins>
      <w:ins w:id="127" w:author="Jolanta Miadlikowska" w:date="2014-10-08T21:38:00Z">
        <w:r w:rsidR="00DC27DC" w:rsidRPr="00DE1B8E">
          <w:rPr>
            <w:rFonts w:ascii="Times" w:hAnsi="Times"/>
          </w:rPr>
          <w:t xml:space="preserve">a shape value of 3 for the final analysis. </w:t>
        </w:r>
      </w:ins>
      <w:ins w:id="128" w:author="Jolanta Miadlikowska" w:date="2014-10-08T21:27:00Z">
        <w:r w:rsidRPr="00DE1B8E">
          <w:rPr>
            <w:rFonts w:ascii="Times" w:hAnsi="Times"/>
          </w:rPr>
          <w:t xml:space="preserve">In the </w:t>
        </w:r>
        <w:proofErr w:type="spellStart"/>
        <w:r w:rsidRPr="00DE1B8E">
          <w:rPr>
            <w:rFonts w:ascii="Times" w:hAnsi="Times"/>
          </w:rPr>
          <w:t>Dolichorhizoid</w:t>
        </w:r>
        <w:proofErr w:type="spellEnd"/>
        <w:r w:rsidRPr="00DE1B8E">
          <w:rPr>
            <w:rFonts w:ascii="Times" w:hAnsi="Times"/>
          </w:rPr>
          <w:t xml:space="preserve"> clade, the number of species increases almost linearly with the increase of gamma shape </w:t>
        </w:r>
      </w:ins>
      <w:proofErr w:type="spellStart"/>
      <w:ins w:id="129" w:author="Nicolas Magain" w:date="2014-10-09T20:09:00Z">
        <w:r w:rsidR="008E292E" w:rsidRPr="00DE1B8E">
          <w:rPr>
            <w:rFonts w:ascii="Times" w:hAnsi="Times"/>
          </w:rPr>
          <w:t>hy</w:t>
        </w:r>
      </w:ins>
      <w:ins w:id="130" w:author="Jolanta Miadlikowska" w:date="2014-10-08T21:27:00Z">
        <w:r w:rsidRPr="00DE1B8E">
          <w:rPr>
            <w:rFonts w:ascii="Times" w:hAnsi="Times"/>
          </w:rPr>
          <w:t>perprior</w:t>
        </w:r>
        <w:proofErr w:type="spellEnd"/>
        <w:r w:rsidRPr="00DE1B8E">
          <w:rPr>
            <w:rFonts w:ascii="Times" w:hAnsi="Times"/>
          </w:rPr>
          <w:t xml:space="preserve">, </w:t>
        </w:r>
      </w:ins>
      <w:ins w:id="131" w:author="Jolanta Miadlikowska" w:date="2014-10-08T21:37:00Z">
        <w:r w:rsidR="00DC27DC" w:rsidRPr="00DE1B8E">
          <w:rPr>
            <w:rFonts w:ascii="Times" w:hAnsi="Times"/>
          </w:rPr>
          <w:t>but</w:t>
        </w:r>
      </w:ins>
      <w:ins w:id="132" w:author="Jolanta Miadlikowska" w:date="2014-10-08T21:27:00Z">
        <w:r w:rsidRPr="00DE1B8E">
          <w:rPr>
            <w:rFonts w:ascii="Times" w:hAnsi="Times"/>
          </w:rPr>
          <w:t xml:space="preserve"> the number of singleton species goes up drastically when gamma shape reaches 8 and fluctuates above this value. </w:t>
        </w:r>
      </w:ins>
    </w:p>
    <w:p w14:paraId="1C2FA4C5" w14:textId="110FB0B2" w:rsidR="00F7586A" w:rsidRPr="00DE1B8E" w:rsidRDefault="006B6525" w:rsidP="00F7586A">
      <w:pPr>
        <w:rPr>
          <w:rFonts w:ascii="Times" w:hAnsi="Times"/>
        </w:rPr>
      </w:pPr>
      <w:r w:rsidRPr="00DE1B8E" w:rsidDel="006A14BB">
        <w:rPr>
          <w:rFonts w:ascii="Times" w:hAnsi="Times"/>
        </w:rPr>
        <w:t xml:space="preserve"> </w:t>
      </w:r>
    </w:p>
    <w:p w14:paraId="79CBEF06" w14:textId="55A6C2B6" w:rsidR="00D97111" w:rsidRPr="00DE1B8E" w:rsidRDefault="008E292E" w:rsidP="00D97111">
      <w:pPr>
        <w:rPr>
          <w:rFonts w:ascii="Times" w:hAnsi="Times"/>
        </w:rPr>
      </w:pPr>
      <w:ins w:id="133" w:author="Nicolas Magain" w:date="2014-10-09T20:09:00Z">
        <w:r w:rsidRPr="00DE1B8E">
          <w:rPr>
            <w:rFonts w:ascii="Times" w:hAnsi="Times"/>
          </w:rPr>
          <w:t xml:space="preserve">Analysis with a </w:t>
        </w:r>
      </w:ins>
      <w:r w:rsidR="00D97111" w:rsidRPr="00DE1B8E">
        <w:rPr>
          <w:rFonts w:ascii="Times" w:hAnsi="Times"/>
        </w:rPr>
        <w:t xml:space="preserve">low gamma shape </w:t>
      </w:r>
      <w:proofErr w:type="spellStart"/>
      <w:r w:rsidR="00D97111" w:rsidRPr="00DE1B8E">
        <w:rPr>
          <w:rFonts w:ascii="Times" w:hAnsi="Times"/>
        </w:rPr>
        <w:t>hyperprior</w:t>
      </w:r>
      <w:proofErr w:type="spellEnd"/>
      <w:r w:rsidR="00D97111" w:rsidRPr="00DE1B8E">
        <w:rPr>
          <w:rFonts w:ascii="Times" w:hAnsi="Times"/>
        </w:rPr>
        <w:t xml:space="preserve"> </w:t>
      </w:r>
      <w:r w:rsidR="00A4177A" w:rsidRPr="00DE1B8E">
        <w:rPr>
          <w:rFonts w:ascii="Times" w:hAnsi="Times"/>
        </w:rPr>
        <w:t xml:space="preserve">(= 3) </w:t>
      </w:r>
      <w:r w:rsidR="00D97111" w:rsidRPr="00DE1B8E">
        <w:rPr>
          <w:rFonts w:ascii="Times" w:hAnsi="Times"/>
        </w:rPr>
        <w:t xml:space="preserve">groups some </w:t>
      </w:r>
      <w:r w:rsidR="00A4177A" w:rsidRPr="00DE1B8E">
        <w:rPr>
          <w:rFonts w:ascii="Times" w:hAnsi="Times"/>
        </w:rPr>
        <w:t xml:space="preserve">potentially </w:t>
      </w:r>
      <w:r w:rsidR="00D97111" w:rsidRPr="00DE1B8E">
        <w:rPr>
          <w:rFonts w:ascii="Times" w:hAnsi="Times"/>
        </w:rPr>
        <w:t xml:space="preserve">unrelated </w:t>
      </w:r>
      <w:r w:rsidR="00A4177A" w:rsidRPr="00DE1B8E">
        <w:rPr>
          <w:rFonts w:ascii="Times" w:hAnsi="Times"/>
        </w:rPr>
        <w:t xml:space="preserve">(well accepted and circumscribed morphologically and geographically) </w:t>
      </w:r>
      <w:r w:rsidR="00D97111" w:rsidRPr="00DE1B8E">
        <w:rPr>
          <w:rFonts w:ascii="Times" w:hAnsi="Times"/>
        </w:rPr>
        <w:t>lineages, e.g.</w:t>
      </w:r>
      <w:proofErr w:type="gramStart"/>
      <w:r w:rsidR="00D97111" w:rsidRPr="00DE1B8E">
        <w:rPr>
          <w:rFonts w:ascii="Times" w:hAnsi="Times"/>
        </w:rPr>
        <w:t xml:space="preserve">,  </w:t>
      </w:r>
      <w:r w:rsidR="00D97111" w:rsidRPr="007174BA">
        <w:rPr>
          <w:rFonts w:ascii="Times" w:hAnsi="Times"/>
          <w:i/>
        </w:rPr>
        <w:t>P</w:t>
      </w:r>
      <w:proofErr w:type="gramEnd"/>
      <w:r w:rsidR="00D97111" w:rsidRPr="007174BA">
        <w:rPr>
          <w:rFonts w:ascii="Times" w:hAnsi="Times"/>
          <w:i/>
        </w:rPr>
        <w:t>.</w:t>
      </w:r>
      <w:r w:rsidR="00D97111" w:rsidRPr="00DE1B8E">
        <w:rPr>
          <w:rFonts w:ascii="Times" w:hAnsi="Times"/>
        </w:rPr>
        <w:t xml:space="preserve"> sp. 5 </w:t>
      </w:r>
      <w:ins w:id="134" w:author="Jolanta Miadlikowska" w:date="2014-10-08T21:31:00Z">
        <w:r w:rsidR="00D97111" w:rsidRPr="00DE1B8E">
          <w:rPr>
            <w:rFonts w:ascii="Times" w:hAnsi="Times"/>
          </w:rPr>
          <w:t xml:space="preserve">(N1534) </w:t>
        </w:r>
      </w:ins>
      <w:r w:rsidR="00D97111" w:rsidRPr="00DE1B8E">
        <w:rPr>
          <w:rFonts w:ascii="Times" w:hAnsi="Times"/>
        </w:rPr>
        <w:t xml:space="preserve">with </w:t>
      </w:r>
      <w:r w:rsidR="00D97111" w:rsidRPr="007174BA">
        <w:rPr>
          <w:rFonts w:ascii="Times" w:hAnsi="Times"/>
          <w:i/>
        </w:rPr>
        <w:t xml:space="preserve">P. </w:t>
      </w:r>
      <w:proofErr w:type="spellStart"/>
      <w:r w:rsidR="00D97111" w:rsidRPr="007174BA">
        <w:rPr>
          <w:rFonts w:ascii="Times" w:hAnsi="Times"/>
          <w:i/>
        </w:rPr>
        <w:t>pacifica</w:t>
      </w:r>
      <w:proofErr w:type="spellEnd"/>
      <w:r w:rsidR="00D97111" w:rsidRPr="00DE1B8E">
        <w:rPr>
          <w:rFonts w:ascii="Times" w:hAnsi="Times"/>
        </w:rPr>
        <w:t xml:space="preserve">, </w:t>
      </w:r>
      <w:ins w:id="135" w:author="Jolanta Miadlikowska" w:date="2014-10-08T21:31:00Z">
        <w:r w:rsidR="00D97111" w:rsidRPr="00DE1B8E">
          <w:rPr>
            <w:rFonts w:ascii="Times" w:hAnsi="Times"/>
          </w:rPr>
          <w:t>and</w:t>
        </w:r>
      </w:ins>
      <w:r w:rsidR="00D97111" w:rsidRPr="00DE1B8E">
        <w:rPr>
          <w:rFonts w:ascii="Times" w:hAnsi="Times"/>
        </w:rPr>
        <w:t xml:space="preserve"> </w:t>
      </w:r>
      <w:r w:rsidR="00D97111" w:rsidRPr="007174BA">
        <w:rPr>
          <w:rFonts w:ascii="Times" w:hAnsi="Times"/>
          <w:i/>
        </w:rPr>
        <w:t xml:space="preserve">P. </w:t>
      </w:r>
      <w:proofErr w:type="spellStart"/>
      <w:r w:rsidR="00D97111" w:rsidRPr="007174BA">
        <w:rPr>
          <w:rFonts w:ascii="Times" w:hAnsi="Times"/>
          <w:i/>
        </w:rPr>
        <w:t>neopolydactyla</w:t>
      </w:r>
      <w:proofErr w:type="spellEnd"/>
      <w:r w:rsidR="00D97111" w:rsidRPr="00DE1B8E">
        <w:rPr>
          <w:rFonts w:ascii="Times" w:hAnsi="Times"/>
        </w:rPr>
        <w:t xml:space="preserve"> 3</w:t>
      </w:r>
      <w:ins w:id="136" w:author="Jolanta Miadlikowska" w:date="2014-10-08T21:31:00Z">
        <w:r w:rsidR="00D97111" w:rsidRPr="00DE1B8E">
          <w:rPr>
            <w:rFonts w:ascii="Times" w:hAnsi="Times"/>
          </w:rPr>
          <w:t xml:space="preserve"> (P859) </w:t>
        </w:r>
      </w:ins>
      <w:r w:rsidR="00D97111" w:rsidRPr="00DE1B8E">
        <w:rPr>
          <w:rFonts w:ascii="Times" w:hAnsi="Times"/>
        </w:rPr>
        <w:t xml:space="preserve"> with </w:t>
      </w:r>
      <w:ins w:id="137" w:author="Nicolas Magain" w:date="2014-10-09T20:10:00Z">
        <w:r w:rsidRPr="00DE1B8E">
          <w:rPr>
            <w:rFonts w:ascii="Times" w:hAnsi="Times"/>
          </w:rPr>
          <w:t>a subset of</w:t>
        </w:r>
      </w:ins>
      <w:ins w:id="138" w:author="Jolanta Miadlikowska" w:date="2014-10-08T21:33:00Z">
        <w:r w:rsidR="00A4177A" w:rsidRPr="00DE1B8E">
          <w:rPr>
            <w:rFonts w:ascii="Times" w:hAnsi="Times"/>
          </w:rPr>
          <w:t xml:space="preserve"> </w:t>
        </w:r>
      </w:ins>
      <w:r w:rsidR="00D97111" w:rsidRPr="007174BA">
        <w:rPr>
          <w:rFonts w:ascii="Times" w:hAnsi="Times"/>
          <w:i/>
        </w:rPr>
        <w:t xml:space="preserve">P. </w:t>
      </w:r>
      <w:proofErr w:type="spellStart"/>
      <w:r w:rsidR="00D97111" w:rsidRPr="007174BA">
        <w:rPr>
          <w:rFonts w:ascii="Times" w:hAnsi="Times"/>
          <w:i/>
        </w:rPr>
        <w:t>neopolydactyla</w:t>
      </w:r>
      <w:proofErr w:type="spellEnd"/>
      <w:r w:rsidR="00D97111" w:rsidRPr="00DE1B8E">
        <w:rPr>
          <w:rFonts w:ascii="Times" w:hAnsi="Times"/>
        </w:rPr>
        <w:t xml:space="preserve"> 1</w:t>
      </w:r>
      <w:ins w:id="139" w:author="Jolanta Miadlikowska" w:date="2014-10-08T21:31:00Z">
        <w:r w:rsidR="00D97111" w:rsidRPr="00DE1B8E">
          <w:rPr>
            <w:rFonts w:ascii="Times" w:hAnsi="Times"/>
          </w:rPr>
          <w:t xml:space="preserve"> </w:t>
        </w:r>
      </w:ins>
      <w:ins w:id="140" w:author="Nicolas Magain" w:date="2014-10-09T20:10:00Z">
        <w:r w:rsidRPr="00DE1B8E">
          <w:rPr>
            <w:rFonts w:ascii="Times" w:hAnsi="Times"/>
          </w:rPr>
          <w:t>and</w:t>
        </w:r>
      </w:ins>
      <w:ins w:id="141" w:author="Jolanta Miadlikowska" w:date="2014-10-08T21:31:00Z">
        <w:r w:rsidR="00D97111" w:rsidRPr="00DE1B8E">
          <w:rPr>
            <w:rFonts w:ascii="Times" w:hAnsi="Times"/>
          </w:rPr>
          <w:t xml:space="preserve"> </w:t>
        </w:r>
      </w:ins>
      <w:r w:rsidR="00D97111" w:rsidRPr="007174BA">
        <w:rPr>
          <w:rFonts w:ascii="Times" w:hAnsi="Times"/>
          <w:i/>
        </w:rPr>
        <w:t xml:space="preserve">P. </w:t>
      </w:r>
      <w:proofErr w:type="spellStart"/>
      <w:r w:rsidR="00D97111" w:rsidRPr="007174BA">
        <w:rPr>
          <w:rFonts w:ascii="Times" w:hAnsi="Times"/>
          <w:i/>
        </w:rPr>
        <w:t>hymenina</w:t>
      </w:r>
      <w:proofErr w:type="spellEnd"/>
      <w:r w:rsidR="00D97111" w:rsidRPr="00DE1B8E">
        <w:rPr>
          <w:rFonts w:ascii="Times" w:hAnsi="Times"/>
        </w:rPr>
        <w:t xml:space="preserve"> </w:t>
      </w:r>
      <w:ins w:id="142" w:author="Jolanta Miadlikowska" w:date="2014-10-08T21:35:00Z">
        <w:r w:rsidR="00974EE5" w:rsidRPr="00DE1B8E">
          <w:rPr>
            <w:rFonts w:ascii="Times" w:hAnsi="Times"/>
          </w:rPr>
          <w:t>despite that these species</w:t>
        </w:r>
      </w:ins>
      <w:r w:rsidR="00D97111" w:rsidRPr="00DE1B8E">
        <w:rPr>
          <w:rFonts w:ascii="Times" w:hAnsi="Times"/>
        </w:rPr>
        <w:t xml:space="preserve"> </w:t>
      </w:r>
      <w:ins w:id="143" w:author="Jolanta Miadlikowska" w:date="2014-10-08T21:34:00Z">
        <w:r w:rsidR="00A4177A" w:rsidRPr="00DE1B8E">
          <w:rPr>
            <w:rFonts w:ascii="Times" w:hAnsi="Times"/>
          </w:rPr>
          <w:t>do not share any</w:t>
        </w:r>
      </w:ins>
      <w:r w:rsidR="00D97111" w:rsidRPr="00DE1B8E">
        <w:rPr>
          <w:rFonts w:ascii="Times" w:hAnsi="Times"/>
        </w:rPr>
        <w:t xml:space="preserve"> allele</w:t>
      </w:r>
      <w:ins w:id="144" w:author="Jolanta Miadlikowska" w:date="2014-10-08T21:34:00Z">
        <w:r w:rsidR="00A4177A" w:rsidRPr="00DE1B8E">
          <w:rPr>
            <w:rFonts w:ascii="Times" w:hAnsi="Times"/>
          </w:rPr>
          <w:t>.</w:t>
        </w:r>
      </w:ins>
      <w:ins w:id="145" w:author="Jolanta Miadlikowska" w:date="2014-10-08T21:41:00Z">
        <w:r w:rsidR="00DC27DC" w:rsidRPr="00DE1B8E">
          <w:rPr>
            <w:rFonts w:ascii="Times" w:hAnsi="Times"/>
          </w:rPr>
          <w:t xml:space="preserve"> We selected</w:t>
        </w:r>
      </w:ins>
      <w:ins w:id="146" w:author="Jolanta Miadlikowska" w:date="2014-10-08T21:42:00Z">
        <w:r w:rsidR="00DC27DC" w:rsidRPr="00DE1B8E">
          <w:rPr>
            <w:rFonts w:ascii="Times" w:hAnsi="Times"/>
          </w:rPr>
          <w:t xml:space="preserve"> the intermediary gamma shape value of 15 for the final analysis.</w:t>
        </w:r>
      </w:ins>
    </w:p>
    <w:p w14:paraId="57B67DC0" w14:textId="77777777" w:rsidR="00F7586A" w:rsidRPr="00DE1B8E" w:rsidRDefault="00F7586A" w:rsidP="00F7586A">
      <w:pPr>
        <w:rPr>
          <w:rFonts w:ascii="Times" w:hAnsi="Times"/>
        </w:rPr>
      </w:pPr>
    </w:p>
    <w:p w14:paraId="33C270C0" w14:textId="60E23640" w:rsidR="00F7586A" w:rsidRPr="00DE1B8E" w:rsidRDefault="008E292E" w:rsidP="00F7586A">
      <w:pPr>
        <w:rPr>
          <w:rFonts w:ascii="Times" w:hAnsi="Times"/>
        </w:rPr>
      </w:pPr>
      <w:ins w:id="147" w:author="Nicolas Magain" w:date="2014-10-09T20:10:00Z">
        <w:r w:rsidRPr="00DE1B8E">
          <w:rPr>
            <w:rFonts w:ascii="Times" w:hAnsi="Times"/>
          </w:rPr>
          <w:t xml:space="preserve">In the </w:t>
        </w:r>
        <w:proofErr w:type="spellStart"/>
        <w:r w:rsidRPr="00DE1B8E">
          <w:rPr>
            <w:rFonts w:ascii="Times" w:hAnsi="Times"/>
          </w:rPr>
          <w:t>Scabrosoid</w:t>
        </w:r>
        <w:proofErr w:type="spellEnd"/>
        <w:r w:rsidRPr="00DE1B8E">
          <w:rPr>
            <w:rFonts w:ascii="Times" w:hAnsi="Times"/>
          </w:rPr>
          <w:t xml:space="preserve"> clade, </w:t>
        </w:r>
      </w:ins>
      <w:ins w:id="148" w:author="Nicolas Magain" w:date="2014-10-09T20:11:00Z">
        <w:r w:rsidRPr="00DE1B8E">
          <w:rPr>
            <w:rFonts w:ascii="Times" w:hAnsi="Times"/>
          </w:rPr>
          <w:t>i</w:t>
        </w:r>
      </w:ins>
      <w:ins w:id="149" w:author="Jolanta Miadlikowska" w:date="2014-10-08T21:43:00Z">
        <w:r w:rsidR="00077BEF" w:rsidRPr="00DE1B8E">
          <w:rPr>
            <w:rFonts w:ascii="Times" w:hAnsi="Times"/>
          </w:rPr>
          <w:t>n general a single locus does not affect the number of delimited species in a meaningful way</w:t>
        </w:r>
      </w:ins>
      <w:ins w:id="150" w:author="Jolanta Miadlikowska" w:date="2014-10-08T21:49:00Z">
        <w:r w:rsidR="00DD694B" w:rsidRPr="00DE1B8E">
          <w:rPr>
            <w:rFonts w:ascii="Times" w:hAnsi="Times"/>
          </w:rPr>
          <w:t xml:space="preserve"> when gamma shape prior is low (= 3)</w:t>
        </w:r>
      </w:ins>
      <w:ins w:id="151" w:author="Jolanta Miadlikowska" w:date="2014-10-08T21:44:00Z">
        <w:r w:rsidR="00077BEF" w:rsidRPr="00DE1B8E">
          <w:rPr>
            <w:rFonts w:ascii="Times" w:hAnsi="Times"/>
          </w:rPr>
          <w:t xml:space="preserve">. </w:t>
        </w:r>
      </w:ins>
      <w:ins w:id="152" w:author="Jolanta Miadlikowska" w:date="2014-10-08T21:45:00Z">
        <w:r w:rsidR="00077BEF" w:rsidRPr="00DE1B8E">
          <w:rPr>
            <w:rFonts w:ascii="Times" w:hAnsi="Times"/>
          </w:rPr>
          <w:t>R</w:t>
        </w:r>
      </w:ins>
      <w:ins w:id="153" w:author="Jolanta Miadlikowska" w:date="2014-10-08T21:44:00Z">
        <w:r w:rsidR="00077BEF" w:rsidRPr="00DE1B8E">
          <w:rPr>
            <w:rFonts w:ascii="Times" w:hAnsi="Times"/>
          </w:rPr>
          <w:t>emov</w:t>
        </w:r>
      </w:ins>
      <w:ins w:id="154" w:author="Jolanta Miadlikowska" w:date="2014-10-08T21:45:00Z">
        <w:r w:rsidR="00077BEF" w:rsidRPr="00DE1B8E">
          <w:rPr>
            <w:rFonts w:ascii="Times" w:hAnsi="Times"/>
          </w:rPr>
          <w:t>al of each of the following loci:</w:t>
        </w:r>
      </w:ins>
      <w:ins w:id="155" w:author="Jolanta Miadlikowska" w:date="2014-10-08T21:44:00Z">
        <w:r w:rsidR="00077BEF" w:rsidRPr="00DE1B8E">
          <w:rPr>
            <w:rFonts w:ascii="Times" w:hAnsi="Times"/>
          </w:rPr>
          <w:t xml:space="preserve"> </w:t>
        </w:r>
      </w:ins>
      <w:ins w:id="156" w:author="Jolanta Miadlikowska" w:date="2014-10-08T21:43:00Z">
        <w:r w:rsidR="00077BEF" w:rsidRPr="00DE1B8E">
          <w:rPr>
            <w:rFonts w:ascii="Times" w:hAnsi="Times"/>
          </w:rPr>
          <w:t xml:space="preserve"> </w:t>
        </w:r>
      </w:ins>
      <w:ins w:id="157" w:author="Jolanta Miadlikowska" w:date="2014-10-08T21:45:00Z">
        <w:r w:rsidR="00077BEF" w:rsidRPr="00DE1B8E">
          <w:rPr>
            <w:rFonts w:ascii="Times" w:hAnsi="Times"/>
          </w:rPr>
          <w:t xml:space="preserve">IGS3, ITS, EFT2.1 or LSU </w:t>
        </w:r>
      </w:ins>
      <w:ins w:id="158" w:author="Jolanta Miadlikowska" w:date="2014-10-08T21:50:00Z">
        <w:r w:rsidR="00DD694B" w:rsidRPr="00DE1B8E">
          <w:rPr>
            <w:rFonts w:ascii="Times" w:hAnsi="Times"/>
          </w:rPr>
          <w:t xml:space="preserve">from the combined dataset </w:t>
        </w:r>
      </w:ins>
      <w:ins w:id="159" w:author="Jolanta Miadlikowska" w:date="2014-10-08T21:47:00Z">
        <w:r w:rsidR="00077BEF" w:rsidRPr="00DE1B8E">
          <w:rPr>
            <w:rFonts w:ascii="Times" w:hAnsi="Times"/>
          </w:rPr>
          <w:t xml:space="preserve">resulted in the same </w:t>
        </w:r>
        <w:r w:rsidR="00DD694B" w:rsidRPr="00DE1B8E">
          <w:rPr>
            <w:rFonts w:ascii="Times" w:hAnsi="Times"/>
          </w:rPr>
          <w:t xml:space="preserve">nine species </w:t>
        </w:r>
      </w:ins>
      <w:ins w:id="160" w:author="Jolanta Miadlikowska" w:date="2014-10-08T21:48:00Z">
        <w:r w:rsidR="007C4251" w:rsidRPr="00DE1B8E">
          <w:rPr>
            <w:rFonts w:ascii="Times" w:hAnsi="Times"/>
          </w:rPr>
          <w:t>delimitation;</w:t>
        </w:r>
        <w:r w:rsidR="00FB11E4" w:rsidRPr="00DE1B8E">
          <w:rPr>
            <w:rFonts w:ascii="Times" w:hAnsi="Times"/>
          </w:rPr>
          <w:t xml:space="preserve"> </w:t>
        </w:r>
      </w:ins>
      <w:ins w:id="161" w:author="Jolanta Miadlikowska" w:date="2014-10-08T21:51:00Z">
        <w:r w:rsidR="00FB11E4" w:rsidRPr="00DE1B8E">
          <w:rPr>
            <w:rFonts w:ascii="Times" w:hAnsi="Times"/>
          </w:rPr>
          <w:t xml:space="preserve">the exclusion of IGS16 or </w:t>
        </w:r>
      </w:ins>
      <w:ins w:id="162" w:author="Jolanta Miadlikowska" w:date="2014-10-08T21:52:00Z">
        <w:r w:rsidR="00FB11E4" w:rsidRPr="00DE1B8E">
          <w:rPr>
            <w:rFonts w:ascii="Times" w:hAnsi="Times"/>
          </w:rPr>
          <w:t>ß-tubulin decreased the number of species by one (</w:t>
        </w:r>
        <w:r w:rsidR="00FB11E4" w:rsidRPr="00A2546B">
          <w:rPr>
            <w:rFonts w:ascii="Times" w:hAnsi="Times"/>
            <w:i/>
          </w:rPr>
          <w:t xml:space="preserve">P. </w:t>
        </w:r>
        <w:proofErr w:type="spellStart"/>
        <w:r w:rsidR="00FB11E4" w:rsidRPr="00A2546B">
          <w:rPr>
            <w:rFonts w:ascii="Times" w:hAnsi="Times"/>
            <w:i/>
          </w:rPr>
          <w:t>scabrosa</w:t>
        </w:r>
        <w:proofErr w:type="spellEnd"/>
        <w:r w:rsidR="00FB11E4" w:rsidRPr="00DE1B8E">
          <w:rPr>
            <w:rFonts w:ascii="Times" w:hAnsi="Times"/>
          </w:rPr>
          <w:t xml:space="preserve"> 4 and </w:t>
        </w:r>
        <w:r w:rsidR="00FB11E4" w:rsidRPr="00A2546B">
          <w:rPr>
            <w:rFonts w:ascii="Times" w:hAnsi="Times"/>
            <w:i/>
          </w:rPr>
          <w:t xml:space="preserve">P. </w:t>
        </w:r>
        <w:proofErr w:type="spellStart"/>
        <w:r w:rsidR="00FB11E4" w:rsidRPr="00A2546B">
          <w:rPr>
            <w:rFonts w:ascii="Times" w:hAnsi="Times"/>
            <w:i/>
          </w:rPr>
          <w:t>neopolydactyla</w:t>
        </w:r>
        <w:proofErr w:type="spellEnd"/>
        <w:r w:rsidR="00FB11E4" w:rsidRPr="00DE1B8E">
          <w:rPr>
            <w:rFonts w:ascii="Times" w:hAnsi="Times"/>
          </w:rPr>
          <w:t xml:space="preserve"> 5 collapse</w:t>
        </w:r>
        <w:r w:rsidR="007C4251" w:rsidRPr="00DE1B8E">
          <w:rPr>
            <w:rFonts w:ascii="Times" w:hAnsi="Times"/>
          </w:rPr>
          <w:t>d)</w:t>
        </w:r>
      </w:ins>
      <w:ins w:id="163" w:author="Jolanta Miadlikowska" w:date="2014-10-08T21:53:00Z">
        <w:r w:rsidR="007C4251" w:rsidRPr="00DE1B8E">
          <w:rPr>
            <w:rFonts w:ascii="Times" w:hAnsi="Times"/>
          </w:rPr>
          <w:t xml:space="preserve">; without </w:t>
        </w:r>
        <w:r w:rsidR="007C4251" w:rsidRPr="006B6525">
          <w:rPr>
            <w:rFonts w:ascii="Times" w:hAnsi="Times"/>
            <w:i/>
          </w:rPr>
          <w:t>RPB1</w:t>
        </w:r>
        <w:r w:rsidR="007C4251" w:rsidRPr="00DE1B8E">
          <w:rPr>
            <w:rFonts w:ascii="Times" w:hAnsi="Times"/>
          </w:rPr>
          <w:t xml:space="preserve"> the number of species increased to ten</w:t>
        </w:r>
      </w:ins>
      <w:ins w:id="164" w:author="Jolanta Miadlikowska" w:date="2014-10-08T21:54:00Z">
        <w:r w:rsidR="007C4251" w:rsidRPr="00DE1B8E">
          <w:rPr>
            <w:rFonts w:ascii="Times" w:hAnsi="Times"/>
          </w:rPr>
          <w:t>.</w:t>
        </w:r>
      </w:ins>
      <w:ins w:id="165" w:author="Jolanta Miadlikowska" w:date="2014-10-08T21:53:00Z">
        <w:r w:rsidR="007C4251" w:rsidRPr="00DE1B8E">
          <w:rPr>
            <w:rFonts w:ascii="Times" w:hAnsi="Times"/>
          </w:rPr>
          <w:t xml:space="preserve"> </w:t>
        </w:r>
      </w:ins>
      <w:ins w:id="166" w:author="Jolanta Miadlikowska" w:date="2014-10-08T21:52:00Z">
        <w:r w:rsidR="007C4251" w:rsidRPr="00DE1B8E">
          <w:rPr>
            <w:rFonts w:ascii="Times" w:hAnsi="Times"/>
          </w:rPr>
          <w:t xml:space="preserve"> </w:t>
        </w:r>
      </w:ins>
    </w:p>
    <w:p w14:paraId="76223022" w14:textId="64B87674" w:rsidR="00F7586A" w:rsidRPr="00DE1B8E" w:rsidRDefault="005E64A9" w:rsidP="003A5F1F">
      <w:pPr>
        <w:rPr>
          <w:rFonts w:ascii="Times" w:hAnsi="Times"/>
        </w:rPr>
      </w:pPr>
      <w:ins w:id="167" w:author="Nicolas Magain" w:date="2014-10-09T20:12:00Z">
        <w:r w:rsidRPr="00DE1B8E">
          <w:rPr>
            <w:rFonts w:ascii="Times" w:hAnsi="Times"/>
          </w:rPr>
          <w:t>A similar</w:t>
        </w:r>
      </w:ins>
      <w:ins w:id="168" w:author="Jolanta Miadlikowska" w:date="2014-10-08T21:54:00Z">
        <w:r w:rsidR="007F4120" w:rsidRPr="00DE1B8E">
          <w:rPr>
            <w:rFonts w:ascii="Times" w:hAnsi="Times"/>
          </w:rPr>
          <w:t xml:space="preserve"> </w:t>
        </w:r>
      </w:ins>
      <w:ins w:id="169" w:author="Jolanta Miadlikowska" w:date="2014-10-08T22:13:00Z">
        <w:r w:rsidR="003A5F1F" w:rsidRPr="00DE1B8E">
          <w:rPr>
            <w:rFonts w:ascii="Times" w:hAnsi="Times"/>
          </w:rPr>
          <w:t xml:space="preserve">pattern of </w:t>
        </w:r>
      </w:ins>
      <w:ins w:id="170" w:author="Jolanta Miadlikowska" w:date="2014-10-08T21:54:00Z">
        <w:r w:rsidR="007F4120" w:rsidRPr="00DE1B8E">
          <w:rPr>
            <w:rFonts w:ascii="Times" w:hAnsi="Times"/>
          </w:rPr>
          <w:t xml:space="preserve">fluctuation in the number of recognized species </w:t>
        </w:r>
      </w:ins>
      <w:ins w:id="171" w:author="Jolanta Miadlikowska" w:date="2014-10-08T21:56:00Z">
        <w:r w:rsidR="007F4120" w:rsidRPr="00DE1B8E">
          <w:rPr>
            <w:rFonts w:ascii="Times" w:hAnsi="Times"/>
          </w:rPr>
          <w:t xml:space="preserve">(from one less to two extra species) </w:t>
        </w:r>
      </w:ins>
      <w:ins w:id="172" w:author="Jolanta Miadlikowska" w:date="2014-10-08T22:13:00Z">
        <w:r w:rsidR="003A5F1F" w:rsidRPr="00DE1B8E">
          <w:rPr>
            <w:rFonts w:ascii="Times" w:hAnsi="Times"/>
          </w:rPr>
          <w:t>was obtained with</w:t>
        </w:r>
      </w:ins>
      <w:r w:rsidR="00F7586A" w:rsidRPr="00DE1B8E">
        <w:rPr>
          <w:rFonts w:ascii="Times" w:hAnsi="Times"/>
        </w:rPr>
        <w:t xml:space="preserve"> </w:t>
      </w:r>
      <w:ins w:id="173" w:author="Jolanta Miadlikowska" w:date="2014-10-08T21:59:00Z">
        <w:r w:rsidR="006E2360" w:rsidRPr="00DE1B8E">
          <w:rPr>
            <w:rFonts w:ascii="Times" w:hAnsi="Times"/>
          </w:rPr>
          <w:t xml:space="preserve">the </w:t>
        </w:r>
      </w:ins>
      <w:r w:rsidR="00F7586A" w:rsidRPr="00DE1B8E">
        <w:rPr>
          <w:rFonts w:ascii="Times" w:hAnsi="Times"/>
        </w:rPr>
        <w:t xml:space="preserve">gamma shape </w:t>
      </w:r>
      <w:ins w:id="174" w:author="Jolanta Miadlikowska" w:date="2014-10-08T21:56:00Z">
        <w:r w:rsidR="000014D0" w:rsidRPr="00DE1B8E">
          <w:rPr>
            <w:rFonts w:ascii="Times" w:hAnsi="Times"/>
          </w:rPr>
          <w:t xml:space="preserve">value </w:t>
        </w:r>
      </w:ins>
      <w:ins w:id="175" w:author="Jolanta Miadlikowska" w:date="2014-10-08T22:13:00Z">
        <w:r w:rsidR="003A5F1F" w:rsidRPr="00DE1B8E">
          <w:rPr>
            <w:rFonts w:ascii="Times" w:hAnsi="Times"/>
          </w:rPr>
          <w:t>of</w:t>
        </w:r>
      </w:ins>
      <w:ins w:id="176" w:author="Jolanta Miadlikowska" w:date="2014-10-08T22:00:00Z">
        <w:r w:rsidR="006E2360" w:rsidRPr="00DE1B8E">
          <w:rPr>
            <w:rFonts w:ascii="Times" w:hAnsi="Times"/>
          </w:rPr>
          <w:t xml:space="preserve"> </w:t>
        </w:r>
      </w:ins>
      <w:r w:rsidR="00F7586A" w:rsidRPr="00DE1B8E">
        <w:rPr>
          <w:rFonts w:ascii="Times" w:hAnsi="Times"/>
        </w:rPr>
        <w:t>8</w:t>
      </w:r>
      <w:ins w:id="177" w:author="Jolanta Miadlikowska" w:date="2014-10-08T21:58:00Z">
        <w:r w:rsidR="006E2360" w:rsidRPr="00DE1B8E">
          <w:rPr>
            <w:rFonts w:ascii="Times" w:hAnsi="Times"/>
          </w:rPr>
          <w:t xml:space="preserve">. </w:t>
        </w:r>
      </w:ins>
      <w:ins w:id="178" w:author="Nicolas Magain" w:date="2014-10-09T20:12:00Z">
        <w:r w:rsidRPr="00DE1B8E">
          <w:rPr>
            <w:rFonts w:ascii="Times" w:hAnsi="Times"/>
          </w:rPr>
          <w:t>For h</w:t>
        </w:r>
      </w:ins>
      <w:ins w:id="179" w:author="Jolanta Miadlikowska" w:date="2014-10-08T21:58:00Z">
        <w:r w:rsidR="006E2360" w:rsidRPr="00DE1B8E">
          <w:rPr>
            <w:rFonts w:ascii="Times" w:hAnsi="Times"/>
          </w:rPr>
          <w:t>igher gamma values</w:t>
        </w:r>
      </w:ins>
      <w:ins w:id="180" w:author="Nicolas Magain" w:date="2014-10-09T20:12:00Z">
        <w:r w:rsidRPr="00DE1B8E">
          <w:rPr>
            <w:rFonts w:ascii="Times" w:hAnsi="Times"/>
          </w:rPr>
          <w:t>, the removal of one locus</w:t>
        </w:r>
      </w:ins>
      <w:ins w:id="181" w:author="Jolanta Miadlikowska" w:date="2014-10-08T21:58:00Z">
        <w:r w:rsidR="006E2360" w:rsidRPr="00DE1B8E">
          <w:rPr>
            <w:rFonts w:ascii="Times" w:hAnsi="Times"/>
          </w:rPr>
          <w:t xml:space="preserve"> </w:t>
        </w:r>
      </w:ins>
      <w:ins w:id="182" w:author="Jolanta Miadlikowska" w:date="2014-10-08T21:56:00Z">
        <w:r w:rsidR="000014D0" w:rsidRPr="00DE1B8E">
          <w:rPr>
            <w:rFonts w:ascii="Times" w:hAnsi="Times"/>
          </w:rPr>
          <w:t>increase</w:t>
        </w:r>
      </w:ins>
      <w:ins w:id="183" w:author="Nicolas Magain" w:date="2014-10-09T20:12:00Z">
        <w:r w:rsidRPr="00DE1B8E">
          <w:rPr>
            <w:rFonts w:ascii="Times" w:hAnsi="Times"/>
          </w:rPr>
          <w:t>d</w:t>
        </w:r>
      </w:ins>
      <w:ins w:id="184" w:author="Jolanta Miadlikowska" w:date="2014-10-08T21:56:00Z">
        <w:r w:rsidR="000014D0" w:rsidRPr="00DE1B8E">
          <w:rPr>
            <w:rFonts w:ascii="Times" w:hAnsi="Times"/>
          </w:rPr>
          <w:t xml:space="preserve"> the number of species</w:t>
        </w:r>
      </w:ins>
      <w:ins w:id="185" w:author="Jolanta Miadlikowska" w:date="2014-10-08T21:58:00Z">
        <w:r w:rsidR="006E2360" w:rsidRPr="00DE1B8E">
          <w:rPr>
            <w:rFonts w:ascii="Times" w:hAnsi="Times"/>
          </w:rPr>
          <w:t xml:space="preserve"> </w:t>
        </w:r>
      </w:ins>
      <w:r w:rsidR="00F7586A" w:rsidRPr="00DE1B8E">
        <w:rPr>
          <w:rFonts w:ascii="Times" w:hAnsi="Times"/>
        </w:rPr>
        <w:t>regardless of the locus removed (</w:t>
      </w:r>
      <w:ins w:id="186" w:author="Jolanta Miadlikowska" w:date="2014-10-08T21:59:00Z">
        <w:r w:rsidR="006E2360" w:rsidRPr="00DE1B8E">
          <w:rPr>
            <w:rFonts w:ascii="Times" w:hAnsi="Times"/>
          </w:rPr>
          <w:t>f</w:t>
        </w:r>
      </w:ins>
      <w:r w:rsidR="00F7586A" w:rsidRPr="00DE1B8E">
        <w:rPr>
          <w:rFonts w:ascii="Times" w:hAnsi="Times"/>
        </w:rPr>
        <w:t xml:space="preserve">or </w:t>
      </w:r>
      <w:ins w:id="187" w:author="Jolanta Miadlikowska" w:date="2014-10-08T21:59:00Z">
        <w:r w:rsidR="006E2360" w:rsidRPr="00DE1B8E">
          <w:rPr>
            <w:rFonts w:ascii="Times" w:hAnsi="Times"/>
          </w:rPr>
          <w:t xml:space="preserve">the </w:t>
        </w:r>
      </w:ins>
      <w:r w:rsidR="00F7586A" w:rsidRPr="00DE1B8E">
        <w:rPr>
          <w:rFonts w:ascii="Times" w:hAnsi="Times"/>
        </w:rPr>
        <w:t xml:space="preserve">gamma shape of 30, the number of species can increase </w:t>
      </w:r>
      <w:ins w:id="188" w:author="Jolanta Miadlikowska" w:date="2014-10-08T21:59:00Z">
        <w:r w:rsidR="006E2360" w:rsidRPr="00DE1B8E">
          <w:rPr>
            <w:rFonts w:ascii="Times" w:hAnsi="Times"/>
          </w:rPr>
          <w:t>by</w:t>
        </w:r>
      </w:ins>
      <w:r w:rsidR="00F7586A" w:rsidRPr="00DE1B8E">
        <w:rPr>
          <w:rFonts w:ascii="Times" w:hAnsi="Times"/>
        </w:rPr>
        <w:t xml:space="preserve"> </w:t>
      </w:r>
      <w:proofErr w:type="gramStart"/>
      <w:ins w:id="189" w:author="Jolanta Miadlikowska" w:date="2014-10-08T21:59:00Z">
        <w:r w:rsidR="006E2360" w:rsidRPr="00DE1B8E">
          <w:rPr>
            <w:rFonts w:ascii="Times" w:hAnsi="Times"/>
          </w:rPr>
          <w:t xml:space="preserve">six </w:t>
        </w:r>
      </w:ins>
      <w:ins w:id="190" w:author="Jolanta Miadlikowska" w:date="2014-10-08T22:00:00Z">
        <w:r w:rsidR="006E2360" w:rsidRPr="00DE1B8E">
          <w:rPr>
            <w:rFonts w:ascii="Times" w:hAnsi="Times"/>
          </w:rPr>
          <w:t>)</w:t>
        </w:r>
      </w:ins>
      <w:proofErr w:type="gramEnd"/>
      <w:r w:rsidR="00F7586A" w:rsidRPr="00DE1B8E">
        <w:rPr>
          <w:rFonts w:ascii="Times" w:hAnsi="Times"/>
        </w:rPr>
        <w:t>.</w:t>
      </w:r>
      <w:ins w:id="191" w:author="Jolanta Miadlikowska" w:date="2014-10-08T22:00:00Z">
        <w:r w:rsidR="00674688" w:rsidRPr="00DE1B8E">
          <w:rPr>
            <w:rFonts w:ascii="Times" w:hAnsi="Times"/>
          </w:rPr>
          <w:t xml:space="preserve"> </w:t>
        </w:r>
      </w:ins>
      <w:r w:rsidR="00F7586A" w:rsidRPr="00DE1B8E">
        <w:rPr>
          <w:rFonts w:ascii="Times" w:hAnsi="Times"/>
        </w:rPr>
        <w:t xml:space="preserve">In general, removing a </w:t>
      </w:r>
      <w:ins w:id="192" w:author="Jolanta Miadlikowska" w:date="2014-10-08T22:00:00Z">
        <w:r w:rsidR="00674688" w:rsidRPr="00DE1B8E">
          <w:rPr>
            <w:rFonts w:ascii="Times" w:hAnsi="Times"/>
          </w:rPr>
          <w:t xml:space="preserve">single </w:t>
        </w:r>
      </w:ins>
      <w:r w:rsidR="00F7586A" w:rsidRPr="00DE1B8E">
        <w:rPr>
          <w:rFonts w:ascii="Times" w:hAnsi="Times"/>
        </w:rPr>
        <w:t xml:space="preserve">locus </w:t>
      </w:r>
      <w:ins w:id="193" w:author="Jolanta Miadlikowska" w:date="2014-10-08T22:01:00Z">
        <w:r w:rsidR="00674688" w:rsidRPr="00DE1B8E">
          <w:rPr>
            <w:rFonts w:ascii="Times" w:hAnsi="Times"/>
          </w:rPr>
          <w:t xml:space="preserve">from the combined dataset </w:t>
        </w:r>
      </w:ins>
      <w:r w:rsidR="00F7586A" w:rsidRPr="00DE1B8E">
        <w:rPr>
          <w:rFonts w:ascii="Times" w:hAnsi="Times"/>
        </w:rPr>
        <w:t xml:space="preserve">leads to </w:t>
      </w:r>
      <w:ins w:id="194" w:author="Jolanta Miadlikowska" w:date="2014-10-08T22:01:00Z">
        <w:r w:rsidR="00674688" w:rsidRPr="00DE1B8E">
          <w:rPr>
            <w:rFonts w:ascii="Times" w:hAnsi="Times"/>
          </w:rPr>
          <w:t xml:space="preserve">greater number of </w:t>
        </w:r>
      </w:ins>
      <w:r w:rsidR="00F7586A" w:rsidRPr="00DE1B8E">
        <w:rPr>
          <w:rFonts w:ascii="Times" w:hAnsi="Times"/>
        </w:rPr>
        <w:t xml:space="preserve">species in the </w:t>
      </w:r>
      <w:proofErr w:type="spellStart"/>
      <w:r w:rsidR="00F7586A" w:rsidRPr="00DE1B8E">
        <w:rPr>
          <w:rFonts w:ascii="Times" w:hAnsi="Times"/>
        </w:rPr>
        <w:t>Scabrosoid</w:t>
      </w:r>
      <w:proofErr w:type="spellEnd"/>
      <w:r w:rsidR="00F7586A" w:rsidRPr="00DE1B8E">
        <w:rPr>
          <w:rFonts w:ascii="Times" w:hAnsi="Times"/>
        </w:rPr>
        <w:t xml:space="preserve"> clade. </w:t>
      </w:r>
      <w:ins w:id="195" w:author="Jolanta Miadlikowska" w:date="2014-10-08T22:01:00Z">
        <w:r w:rsidR="00674688" w:rsidRPr="00DE1B8E">
          <w:rPr>
            <w:rFonts w:ascii="Times" w:hAnsi="Times"/>
          </w:rPr>
          <w:t>It is very likely that</w:t>
        </w:r>
      </w:ins>
      <w:r w:rsidR="00F7586A" w:rsidRPr="00DE1B8E">
        <w:rPr>
          <w:rFonts w:ascii="Times" w:hAnsi="Times"/>
        </w:rPr>
        <w:t xml:space="preserve"> </w:t>
      </w:r>
      <w:ins w:id="196" w:author="Jolanta Miadlikowska" w:date="2014-10-08T22:03:00Z">
        <w:r w:rsidR="00782DF0" w:rsidRPr="00DE1B8E">
          <w:rPr>
            <w:rFonts w:ascii="Times" w:hAnsi="Times"/>
          </w:rPr>
          <w:t xml:space="preserve">having </w:t>
        </w:r>
      </w:ins>
      <w:ins w:id="197" w:author="Jolanta Miadlikowska" w:date="2014-10-08T22:02:00Z">
        <w:r w:rsidR="00674688" w:rsidRPr="00DE1B8E">
          <w:rPr>
            <w:rFonts w:ascii="Times" w:hAnsi="Times"/>
          </w:rPr>
          <w:t xml:space="preserve">fewer </w:t>
        </w:r>
      </w:ins>
      <w:r w:rsidR="00F7586A" w:rsidRPr="00DE1B8E">
        <w:rPr>
          <w:rFonts w:ascii="Times" w:hAnsi="Times"/>
        </w:rPr>
        <w:t xml:space="preserve">loci </w:t>
      </w:r>
      <w:ins w:id="198" w:author="Jolanta Miadlikowska" w:date="2014-10-08T22:02:00Z">
        <w:r w:rsidR="00674688" w:rsidRPr="00DE1B8E">
          <w:rPr>
            <w:rFonts w:ascii="Times" w:hAnsi="Times"/>
          </w:rPr>
          <w:t>decreases</w:t>
        </w:r>
      </w:ins>
      <w:r w:rsidR="00F7586A" w:rsidRPr="00DE1B8E">
        <w:rPr>
          <w:rFonts w:ascii="Times" w:hAnsi="Times"/>
        </w:rPr>
        <w:t xml:space="preserve"> the chance that specimens share an allele at any locus and </w:t>
      </w:r>
      <w:ins w:id="199" w:author="Jolanta Miadlikowska" w:date="2014-10-08T22:14:00Z">
        <w:r w:rsidR="00A16876" w:rsidRPr="00DE1B8E">
          <w:rPr>
            <w:rFonts w:ascii="Times" w:hAnsi="Times"/>
          </w:rPr>
          <w:t>lowers</w:t>
        </w:r>
      </w:ins>
      <w:ins w:id="200" w:author="Jolanta Miadlikowska" w:date="2014-10-08T22:03:00Z">
        <w:r w:rsidR="00782DF0" w:rsidRPr="00DE1B8E">
          <w:rPr>
            <w:rFonts w:ascii="Times" w:hAnsi="Times"/>
          </w:rPr>
          <w:t xml:space="preserve"> </w:t>
        </w:r>
      </w:ins>
      <w:ins w:id="201" w:author="Nicolas Magain" w:date="2014-10-09T20:13:00Z">
        <w:r w:rsidRPr="00DE1B8E">
          <w:rPr>
            <w:rFonts w:ascii="Times" w:hAnsi="Times"/>
          </w:rPr>
          <w:t>the</w:t>
        </w:r>
      </w:ins>
      <w:r w:rsidR="00F7586A" w:rsidRPr="00DE1B8E">
        <w:rPr>
          <w:rFonts w:ascii="Times" w:hAnsi="Times"/>
        </w:rPr>
        <w:t xml:space="preserve"> </w:t>
      </w:r>
      <w:ins w:id="202" w:author="Nicolas Magain" w:date="2014-10-09T20:13:00Z">
        <w:r w:rsidRPr="00DE1B8E">
          <w:rPr>
            <w:rFonts w:ascii="Times" w:hAnsi="Times"/>
          </w:rPr>
          <w:t xml:space="preserve">probability </w:t>
        </w:r>
      </w:ins>
      <w:r w:rsidR="00F7586A" w:rsidRPr="00DE1B8E">
        <w:rPr>
          <w:rFonts w:ascii="Times" w:hAnsi="Times"/>
        </w:rPr>
        <w:t>that they will cluster together.</w:t>
      </w:r>
    </w:p>
    <w:p w14:paraId="2A4E9A77" w14:textId="77777777" w:rsidR="00F7586A" w:rsidRPr="00DE1B8E" w:rsidRDefault="00F7586A" w:rsidP="00F7586A">
      <w:pPr>
        <w:rPr>
          <w:rFonts w:ascii="Times" w:hAnsi="Times"/>
        </w:rPr>
      </w:pPr>
    </w:p>
    <w:p w14:paraId="7919CAA0" w14:textId="0A9C972F" w:rsidR="00F7586A" w:rsidRPr="00DE1B8E" w:rsidRDefault="00F7586A" w:rsidP="00A16876">
      <w:pPr>
        <w:rPr>
          <w:rFonts w:ascii="Times" w:hAnsi="Times"/>
        </w:rPr>
      </w:pPr>
      <w:r w:rsidRPr="00DE1B8E">
        <w:rPr>
          <w:rFonts w:ascii="Times" w:hAnsi="Times"/>
        </w:rPr>
        <w:t xml:space="preserve">In the </w:t>
      </w:r>
      <w:proofErr w:type="spellStart"/>
      <w:r w:rsidRPr="00DE1B8E">
        <w:rPr>
          <w:rFonts w:ascii="Times" w:hAnsi="Times"/>
        </w:rPr>
        <w:t>Dolichorhizoid</w:t>
      </w:r>
      <w:proofErr w:type="spellEnd"/>
      <w:r w:rsidRPr="00DE1B8E">
        <w:rPr>
          <w:rFonts w:ascii="Times" w:hAnsi="Times"/>
        </w:rPr>
        <w:t xml:space="preserve"> clade, </w:t>
      </w:r>
      <w:ins w:id="203" w:author="Jolanta Miadlikowska" w:date="2014-10-08T22:16:00Z">
        <w:r w:rsidR="00A16876" w:rsidRPr="00DE1B8E">
          <w:rPr>
            <w:rFonts w:ascii="Times" w:hAnsi="Times"/>
          </w:rPr>
          <w:t xml:space="preserve">the </w:t>
        </w:r>
      </w:ins>
      <w:ins w:id="204" w:author="Jolanta Miadlikowska" w:date="2014-10-08T22:15:00Z">
        <w:r w:rsidR="00A16876" w:rsidRPr="00DE1B8E">
          <w:rPr>
            <w:rFonts w:ascii="Times" w:hAnsi="Times"/>
          </w:rPr>
          <w:t>exclusion of</w:t>
        </w:r>
      </w:ins>
      <w:r w:rsidRPr="00DE1B8E">
        <w:rPr>
          <w:rFonts w:ascii="Times" w:hAnsi="Times"/>
        </w:rPr>
        <w:t xml:space="preserve"> one of the three IGS markers (or ITS</w:t>
      </w:r>
      <w:ins w:id="205" w:author="Jolanta Miadlikowska" w:date="2014-10-08T22:15:00Z">
        <w:r w:rsidR="00A16876" w:rsidRPr="00DE1B8E">
          <w:rPr>
            <w:rFonts w:ascii="Times" w:hAnsi="Times"/>
          </w:rPr>
          <w:t>/</w:t>
        </w:r>
      </w:ins>
      <w:r w:rsidRPr="00DE1B8E">
        <w:rPr>
          <w:rFonts w:ascii="Times" w:hAnsi="Times"/>
        </w:rPr>
        <w:t xml:space="preserve"> ß-tubulin for low gamma shape values) usually slightly decrease</w:t>
      </w:r>
      <w:ins w:id="206" w:author="Jolanta Miadlikowska" w:date="2014-10-08T22:15:00Z">
        <w:r w:rsidR="00A16876" w:rsidRPr="00DE1B8E">
          <w:rPr>
            <w:rFonts w:ascii="Times" w:hAnsi="Times"/>
          </w:rPr>
          <w:t>s</w:t>
        </w:r>
      </w:ins>
      <w:r w:rsidRPr="00DE1B8E">
        <w:rPr>
          <w:rFonts w:ascii="Times" w:hAnsi="Times"/>
        </w:rPr>
        <w:t xml:space="preserve"> the number of species, whereas removing </w:t>
      </w:r>
      <w:r w:rsidRPr="00A2546B">
        <w:rPr>
          <w:rFonts w:ascii="Times" w:hAnsi="Times"/>
          <w:i/>
        </w:rPr>
        <w:t>EFT2</w:t>
      </w:r>
      <w:r w:rsidRPr="00DE1B8E">
        <w:rPr>
          <w:rFonts w:ascii="Times" w:hAnsi="Times"/>
        </w:rPr>
        <w:t xml:space="preserve">.1, </w:t>
      </w:r>
      <w:r w:rsidRPr="00A2546B">
        <w:rPr>
          <w:rFonts w:ascii="Times" w:hAnsi="Times"/>
          <w:i/>
        </w:rPr>
        <w:t>RPB1</w:t>
      </w:r>
      <w:r w:rsidRPr="00DE1B8E">
        <w:rPr>
          <w:rFonts w:ascii="Times" w:hAnsi="Times"/>
        </w:rPr>
        <w:t xml:space="preserve"> or especially LSU strongly increase</w:t>
      </w:r>
      <w:ins w:id="207" w:author="Jolanta Miadlikowska" w:date="2014-10-08T22:16:00Z">
        <w:r w:rsidR="00A16876" w:rsidRPr="00DE1B8E">
          <w:rPr>
            <w:rFonts w:ascii="Times" w:hAnsi="Times"/>
          </w:rPr>
          <w:t>s</w:t>
        </w:r>
      </w:ins>
      <w:r w:rsidRPr="00DE1B8E">
        <w:rPr>
          <w:rFonts w:ascii="Times" w:hAnsi="Times"/>
        </w:rPr>
        <w:t xml:space="preserve"> the number of species retrieved.</w:t>
      </w:r>
      <w:ins w:id="208" w:author="Jolanta Miadlikowska" w:date="2014-10-08T22:16:00Z">
        <w:r w:rsidR="00A16876" w:rsidRPr="00DE1B8E">
          <w:rPr>
            <w:rFonts w:ascii="Times" w:hAnsi="Times"/>
          </w:rPr>
          <w:t xml:space="preserve"> Overall,</w:t>
        </w:r>
      </w:ins>
      <w:r w:rsidRPr="00DE1B8E">
        <w:rPr>
          <w:rFonts w:ascii="Times" w:hAnsi="Times"/>
        </w:rPr>
        <w:t xml:space="preserve"> </w:t>
      </w:r>
      <w:ins w:id="209" w:author="Jolanta Miadlikowska" w:date="2014-10-08T22:18:00Z">
        <w:r w:rsidR="003F6034" w:rsidRPr="00DE1B8E">
          <w:rPr>
            <w:rFonts w:ascii="Times" w:hAnsi="Times"/>
          </w:rPr>
          <w:t xml:space="preserve">removing </w:t>
        </w:r>
      </w:ins>
      <w:ins w:id="210" w:author="Jolanta Miadlikowska" w:date="2014-10-08T22:22:00Z">
        <w:r w:rsidR="003F6034" w:rsidRPr="00DE1B8E">
          <w:rPr>
            <w:rFonts w:ascii="Times" w:hAnsi="Times"/>
          </w:rPr>
          <w:t xml:space="preserve">a </w:t>
        </w:r>
      </w:ins>
      <w:r w:rsidRPr="00DE1B8E">
        <w:rPr>
          <w:rFonts w:ascii="Times" w:hAnsi="Times"/>
        </w:rPr>
        <w:t xml:space="preserve">variable locus results in less species, meaning that these loci tend to increase the number of species, whereas removing a less variable locus results in more species, meaning that these loci tend to decrease the number of species. It makes sense as in a less variable locus, the </w:t>
      </w:r>
      <w:r w:rsidR="00A2546B">
        <w:rPr>
          <w:rFonts w:ascii="Times" w:hAnsi="Times"/>
        </w:rPr>
        <w:t>probability</w:t>
      </w:r>
      <w:r w:rsidRPr="00DE1B8E">
        <w:rPr>
          <w:rFonts w:ascii="Times" w:hAnsi="Times"/>
        </w:rPr>
        <w:t xml:space="preserve"> that samples share alleles is higher, so the </w:t>
      </w:r>
      <w:r w:rsidR="00A2546B">
        <w:rPr>
          <w:rFonts w:ascii="Times" w:hAnsi="Times"/>
        </w:rPr>
        <w:t>probability</w:t>
      </w:r>
      <w:r w:rsidRPr="00DE1B8E">
        <w:rPr>
          <w:rFonts w:ascii="Times" w:hAnsi="Times"/>
        </w:rPr>
        <w:t xml:space="preserve"> that they will cluster together is higher too.</w:t>
      </w:r>
    </w:p>
    <w:p w14:paraId="216E28EF" w14:textId="523C4974" w:rsidR="00F7586A" w:rsidRPr="00DE1B8E" w:rsidRDefault="00DD3DA9" w:rsidP="0080049E">
      <w:pPr>
        <w:rPr>
          <w:rFonts w:ascii="Times" w:hAnsi="Times"/>
        </w:rPr>
      </w:pPr>
      <w:ins w:id="211" w:author="Jolanta Miadlikowska" w:date="2014-10-08T22:25:00Z">
        <w:r w:rsidRPr="00DE1B8E">
          <w:rPr>
            <w:rFonts w:ascii="Times" w:hAnsi="Times"/>
          </w:rPr>
          <w:t>For</w:t>
        </w:r>
      </w:ins>
      <w:r w:rsidR="00F7586A" w:rsidRPr="00DE1B8E">
        <w:rPr>
          <w:rFonts w:ascii="Times" w:hAnsi="Times"/>
        </w:rPr>
        <w:t xml:space="preserve"> the IGS regions, almost </w:t>
      </w:r>
      <w:ins w:id="212" w:author="Jolanta Miadlikowska" w:date="2014-10-08T22:25:00Z">
        <w:r w:rsidRPr="00DE1B8E">
          <w:rPr>
            <w:rFonts w:ascii="Times" w:hAnsi="Times"/>
          </w:rPr>
          <w:t xml:space="preserve">every individual is represented by a unique </w:t>
        </w:r>
      </w:ins>
      <w:r w:rsidR="00F7586A" w:rsidRPr="00DE1B8E">
        <w:rPr>
          <w:rFonts w:ascii="Times" w:hAnsi="Times"/>
        </w:rPr>
        <w:t>allele</w:t>
      </w:r>
      <w:ins w:id="213" w:author="Jolanta Miadlikowska" w:date="2014-10-08T22:27:00Z">
        <w:r w:rsidRPr="00DE1B8E">
          <w:rPr>
            <w:rFonts w:ascii="Times" w:hAnsi="Times"/>
          </w:rPr>
          <w:t xml:space="preserve"> while for</w:t>
        </w:r>
      </w:ins>
      <w:r w:rsidR="00F7586A" w:rsidRPr="00DE1B8E">
        <w:rPr>
          <w:rFonts w:ascii="Times" w:hAnsi="Times"/>
        </w:rPr>
        <w:t xml:space="preserve"> </w:t>
      </w:r>
      <w:ins w:id="214" w:author="Jolanta Miadlikowska" w:date="2014-10-08T22:26:00Z">
        <w:r w:rsidRPr="00DE1B8E">
          <w:rPr>
            <w:rFonts w:ascii="Times" w:hAnsi="Times"/>
          </w:rPr>
          <w:t xml:space="preserve">the </w:t>
        </w:r>
      </w:ins>
      <w:r w:rsidR="00F7586A" w:rsidRPr="00DE1B8E">
        <w:rPr>
          <w:rFonts w:ascii="Times" w:hAnsi="Times"/>
        </w:rPr>
        <w:t>LSU</w:t>
      </w:r>
      <w:ins w:id="215" w:author="Jolanta Miadlikowska" w:date="2014-10-08T22:26:00Z">
        <w:r w:rsidRPr="00DE1B8E">
          <w:rPr>
            <w:rFonts w:ascii="Times" w:hAnsi="Times"/>
          </w:rPr>
          <w:t>,</w:t>
        </w:r>
      </w:ins>
      <w:r w:rsidR="00F7586A" w:rsidRPr="00DE1B8E">
        <w:rPr>
          <w:rFonts w:ascii="Times" w:hAnsi="Times"/>
        </w:rPr>
        <w:t xml:space="preserve"> </w:t>
      </w:r>
      <w:r w:rsidR="00F7586A" w:rsidRPr="00A2546B">
        <w:rPr>
          <w:rFonts w:ascii="Times" w:hAnsi="Times"/>
          <w:i/>
        </w:rPr>
        <w:t>RPB</w:t>
      </w:r>
      <w:ins w:id="216" w:author="Jolanta Miadlikowska" w:date="2014-10-08T22:26:00Z">
        <w:r w:rsidRPr="00A2546B">
          <w:rPr>
            <w:rFonts w:ascii="Times" w:hAnsi="Times"/>
            <w:i/>
          </w:rPr>
          <w:t>1</w:t>
        </w:r>
      </w:ins>
      <w:r w:rsidR="00F7586A" w:rsidRPr="00DE1B8E">
        <w:rPr>
          <w:rFonts w:ascii="Times" w:hAnsi="Times"/>
        </w:rPr>
        <w:t xml:space="preserve"> and </w:t>
      </w:r>
      <w:r w:rsidR="00F7586A" w:rsidRPr="00A2546B">
        <w:rPr>
          <w:rFonts w:ascii="Times" w:hAnsi="Times"/>
          <w:i/>
        </w:rPr>
        <w:t>EFT</w:t>
      </w:r>
      <w:ins w:id="217" w:author="Jolanta Miadlikowska" w:date="2014-10-08T22:26:00Z">
        <w:r w:rsidRPr="00A2546B">
          <w:rPr>
            <w:rFonts w:ascii="Times" w:hAnsi="Times"/>
            <w:i/>
          </w:rPr>
          <w:t>2</w:t>
        </w:r>
        <w:r w:rsidRPr="00DE1B8E">
          <w:rPr>
            <w:rFonts w:ascii="Times" w:hAnsi="Times"/>
          </w:rPr>
          <w:t>.1 many specimens share the same alle</w:t>
        </w:r>
      </w:ins>
      <w:ins w:id="218" w:author="Jolanta Miadlikowska" w:date="2014-10-08T22:27:00Z">
        <w:r w:rsidRPr="00DE1B8E">
          <w:rPr>
            <w:rFonts w:ascii="Times" w:hAnsi="Times"/>
          </w:rPr>
          <w:t>le</w:t>
        </w:r>
      </w:ins>
      <w:ins w:id="219" w:author="Jolanta Miadlikowska" w:date="2014-10-08T22:26:00Z">
        <w:r w:rsidRPr="00DE1B8E">
          <w:rPr>
            <w:rFonts w:ascii="Times" w:hAnsi="Times"/>
          </w:rPr>
          <w:t>s</w:t>
        </w:r>
      </w:ins>
      <w:ins w:id="220" w:author="Jolanta Miadlikowska" w:date="2014-10-08T22:27:00Z">
        <w:r w:rsidRPr="00DE1B8E">
          <w:rPr>
            <w:rFonts w:ascii="Times" w:hAnsi="Times"/>
          </w:rPr>
          <w:t xml:space="preserve"> (Fig. </w:t>
        </w:r>
      </w:ins>
      <w:r w:rsidR="00A2546B">
        <w:rPr>
          <w:rFonts w:ascii="Times" w:hAnsi="Times"/>
        </w:rPr>
        <w:t>3</w:t>
      </w:r>
      <w:ins w:id="221" w:author="Jolanta Miadlikowska" w:date="2014-10-08T22:27:00Z">
        <w:r w:rsidRPr="00DE1B8E">
          <w:rPr>
            <w:rFonts w:ascii="Times" w:hAnsi="Times"/>
          </w:rPr>
          <w:t>f)</w:t>
        </w:r>
      </w:ins>
      <w:r w:rsidR="00F7586A" w:rsidRPr="00DE1B8E">
        <w:rPr>
          <w:rFonts w:ascii="Times" w:hAnsi="Times"/>
        </w:rPr>
        <w:t>.</w:t>
      </w:r>
      <w:ins w:id="222" w:author="Jolanta Miadlikowska" w:date="2014-10-08T22:26:00Z">
        <w:r w:rsidRPr="00DE1B8E">
          <w:rPr>
            <w:rFonts w:ascii="Times" w:hAnsi="Times"/>
          </w:rPr>
          <w:t xml:space="preserve"> </w:t>
        </w:r>
      </w:ins>
      <w:ins w:id="223" w:author="Jolanta Miadlikowska" w:date="2014-10-08T22:28:00Z">
        <w:r w:rsidR="0080049E" w:rsidRPr="00DE1B8E">
          <w:rPr>
            <w:rFonts w:ascii="Times" w:hAnsi="Times"/>
          </w:rPr>
          <w:t>It is clear</w:t>
        </w:r>
      </w:ins>
      <w:r w:rsidR="00F7586A" w:rsidRPr="00DE1B8E">
        <w:rPr>
          <w:rFonts w:ascii="Times" w:hAnsi="Times"/>
        </w:rPr>
        <w:t xml:space="preserve"> that the loci with the </w:t>
      </w:r>
      <w:ins w:id="224" w:author="Jolanta Miadlikowska" w:date="2014-10-08T22:28:00Z">
        <w:r w:rsidR="0080049E" w:rsidRPr="00DE1B8E">
          <w:rPr>
            <w:rFonts w:ascii="Times" w:hAnsi="Times"/>
          </w:rPr>
          <w:t xml:space="preserve">lower </w:t>
        </w:r>
      </w:ins>
      <w:r w:rsidR="00F7586A" w:rsidRPr="00DE1B8E">
        <w:rPr>
          <w:rFonts w:ascii="Times" w:hAnsi="Times"/>
        </w:rPr>
        <w:t xml:space="preserve">number of alleles </w:t>
      </w:r>
      <w:ins w:id="225" w:author="Jolanta Miadlikowska" w:date="2014-10-08T22:31:00Z">
        <w:r w:rsidR="00424310" w:rsidRPr="00DE1B8E">
          <w:rPr>
            <w:rFonts w:ascii="Times" w:hAnsi="Times"/>
          </w:rPr>
          <w:t>within the sampled individuals</w:t>
        </w:r>
      </w:ins>
      <w:r w:rsidR="00F7586A" w:rsidRPr="00DE1B8E">
        <w:rPr>
          <w:rFonts w:ascii="Times" w:hAnsi="Times"/>
        </w:rPr>
        <w:t xml:space="preserve"> </w:t>
      </w:r>
      <w:ins w:id="226" w:author="Jolanta Miadlikowska" w:date="2014-10-08T22:29:00Z">
        <w:r w:rsidR="0080049E" w:rsidRPr="00DE1B8E">
          <w:rPr>
            <w:rFonts w:ascii="Times" w:hAnsi="Times"/>
          </w:rPr>
          <w:t>(</w:t>
        </w:r>
      </w:ins>
      <w:r w:rsidR="00F7586A" w:rsidRPr="00DE1B8E">
        <w:rPr>
          <w:rFonts w:ascii="Times" w:hAnsi="Times"/>
        </w:rPr>
        <w:t>the left</w:t>
      </w:r>
      <w:ins w:id="227" w:author="Jolanta Miadlikowska" w:date="2014-10-08T22:29:00Z">
        <w:r w:rsidR="0080049E" w:rsidRPr="00DE1B8E">
          <w:rPr>
            <w:rFonts w:ascii="Times" w:hAnsi="Times"/>
          </w:rPr>
          <w:t xml:space="preserve"> bar</w:t>
        </w:r>
      </w:ins>
      <w:r w:rsidR="00F7586A" w:rsidRPr="00DE1B8E">
        <w:rPr>
          <w:rFonts w:ascii="Times" w:hAnsi="Times"/>
        </w:rPr>
        <w:t>) are the ones who tend to redu</w:t>
      </w:r>
      <w:r w:rsidR="00A2546B">
        <w:rPr>
          <w:rFonts w:ascii="Times" w:hAnsi="Times"/>
        </w:rPr>
        <w:t>ce the number of species (Fig. 3</w:t>
      </w:r>
      <w:r w:rsidR="00F7586A" w:rsidRPr="00DE1B8E">
        <w:rPr>
          <w:rFonts w:ascii="Times" w:hAnsi="Times"/>
        </w:rPr>
        <w:t>e) whereas the ones with the highest number of alleles (the right</w:t>
      </w:r>
      <w:ins w:id="228" w:author="Jolanta Miadlikowska" w:date="2014-10-08T22:30:00Z">
        <w:r w:rsidR="0080049E" w:rsidRPr="00DE1B8E">
          <w:rPr>
            <w:rFonts w:ascii="Times" w:hAnsi="Times"/>
          </w:rPr>
          <w:t xml:space="preserve"> bar</w:t>
        </w:r>
      </w:ins>
      <w:r w:rsidR="00F7586A" w:rsidRPr="00DE1B8E">
        <w:rPr>
          <w:rFonts w:ascii="Times" w:hAnsi="Times"/>
        </w:rPr>
        <w:t>) tend to increase the number of species</w:t>
      </w:r>
      <w:ins w:id="229" w:author="Jolanta Miadlikowska" w:date="2014-10-08T22:30:00Z">
        <w:r w:rsidR="0080049E" w:rsidRPr="00DE1B8E">
          <w:rPr>
            <w:rFonts w:ascii="Times" w:hAnsi="Times"/>
          </w:rPr>
          <w:t xml:space="preserve"> (Fig. </w:t>
        </w:r>
      </w:ins>
      <w:r w:rsidR="00A2546B">
        <w:rPr>
          <w:rFonts w:ascii="Times" w:hAnsi="Times"/>
        </w:rPr>
        <w:t>3</w:t>
      </w:r>
      <w:ins w:id="230" w:author="Jolanta Miadlikowska" w:date="2014-10-08T22:30:00Z">
        <w:r w:rsidR="0080049E" w:rsidRPr="00DE1B8E">
          <w:rPr>
            <w:rFonts w:ascii="Times" w:hAnsi="Times"/>
          </w:rPr>
          <w:t>e)</w:t>
        </w:r>
      </w:ins>
      <w:r w:rsidR="00F7586A" w:rsidRPr="00DE1B8E">
        <w:rPr>
          <w:rFonts w:ascii="Times" w:hAnsi="Times"/>
        </w:rPr>
        <w:t>.</w:t>
      </w:r>
    </w:p>
    <w:p w14:paraId="2D6EBF33" w14:textId="77777777" w:rsidR="00F7586A" w:rsidRPr="00DE1B8E" w:rsidRDefault="00F7586A" w:rsidP="00F7586A">
      <w:pPr>
        <w:rPr>
          <w:rFonts w:ascii="Times" w:hAnsi="Times"/>
        </w:rPr>
      </w:pPr>
    </w:p>
    <w:p w14:paraId="264E87DB" w14:textId="4DAA86C4" w:rsidR="00F7586A" w:rsidRPr="00DE1B8E" w:rsidRDefault="00EE56CC" w:rsidP="00762634">
      <w:pPr>
        <w:rPr>
          <w:rFonts w:ascii="Times" w:hAnsi="Times"/>
        </w:rPr>
      </w:pPr>
      <w:ins w:id="231" w:author="Jolanta Miadlikowska" w:date="2014-10-08T22:33:00Z">
        <w:r w:rsidRPr="00DE1B8E">
          <w:rPr>
            <w:rFonts w:ascii="Times" w:hAnsi="Times"/>
          </w:rPr>
          <w:t>R</w:t>
        </w:r>
      </w:ins>
      <w:r w:rsidR="00F7586A" w:rsidRPr="00DE1B8E">
        <w:rPr>
          <w:rFonts w:ascii="Times" w:hAnsi="Times"/>
        </w:rPr>
        <w:t>emoving EFT2.1, RPB1 or LSU increase</w:t>
      </w:r>
      <w:ins w:id="232" w:author="Jolanta Miadlikowska" w:date="2014-10-08T22:33:00Z">
        <w:r w:rsidRPr="00DE1B8E">
          <w:rPr>
            <w:rFonts w:ascii="Times" w:hAnsi="Times"/>
          </w:rPr>
          <w:t>s</w:t>
        </w:r>
      </w:ins>
      <w:r w:rsidR="00F7586A" w:rsidRPr="00DE1B8E">
        <w:rPr>
          <w:rFonts w:ascii="Times" w:hAnsi="Times"/>
        </w:rPr>
        <w:t xml:space="preserve"> the number of species, but especially the number of singletons</w:t>
      </w:r>
      <w:ins w:id="233" w:author="Jolanta Miadlikowska" w:date="2014-10-08T22:33:00Z">
        <w:r w:rsidRPr="00DE1B8E">
          <w:rPr>
            <w:rFonts w:ascii="Times" w:hAnsi="Times"/>
          </w:rPr>
          <w:t xml:space="preserve"> (Fig. </w:t>
        </w:r>
      </w:ins>
      <w:r w:rsidR="00A2546B">
        <w:rPr>
          <w:rFonts w:ascii="Times" w:hAnsi="Times"/>
        </w:rPr>
        <w:t>3</w:t>
      </w:r>
      <w:ins w:id="234" w:author="Jolanta Miadlikowska" w:date="2014-10-08T22:33:00Z">
        <w:r w:rsidRPr="00DE1B8E">
          <w:rPr>
            <w:rFonts w:ascii="Times" w:hAnsi="Times"/>
          </w:rPr>
          <w:t>g)</w:t>
        </w:r>
      </w:ins>
      <w:r w:rsidR="00F7586A" w:rsidRPr="00DE1B8E">
        <w:rPr>
          <w:rFonts w:ascii="Times" w:hAnsi="Times"/>
        </w:rPr>
        <w:t>.</w:t>
      </w:r>
      <w:ins w:id="235" w:author="Jolanta Miadlikowska" w:date="2014-10-08T22:34:00Z">
        <w:r w:rsidRPr="00DE1B8E">
          <w:rPr>
            <w:rFonts w:ascii="Times" w:hAnsi="Times"/>
          </w:rPr>
          <w:t xml:space="preserve"> </w:t>
        </w:r>
      </w:ins>
      <w:ins w:id="236" w:author="Jolanta Miadlikowska" w:date="2014-10-08T22:59:00Z">
        <w:r w:rsidR="00762634" w:rsidRPr="00DE1B8E">
          <w:rPr>
            <w:rFonts w:ascii="Times" w:hAnsi="Times"/>
          </w:rPr>
          <w:t>For example, a</w:t>
        </w:r>
      </w:ins>
      <w:r w:rsidR="00F7586A" w:rsidRPr="00DE1B8E">
        <w:rPr>
          <w:rFonts w:ascii="Times" w:hAnsi="Times"/>
        </w:rPr>
        <w:t xml:space="preserve"> </w:t>
      </w:r>
      <w:ins w:id="237" w:author="Jolanta Miadlikowska" w:date="2014-10-08T22:36:00Z">
        <w:r w:rsidR="00776558" w:rsidRPr="00DE1B8E">
          <w:rPr>
            <w:rFonts w:ascii="Times" w:hAnsi="Times"/>
          </w:rPr>
          <w:t>broad</w:t>
        </w:r>
      </w:ins>
      <w:ins w:id="238" w:author="Jolanta Miadlikowska" w:date="2014-10-08T22:37:00Z">
        <w:r w:rsidR="00776558" w:rsidRPr="00DE1B8E">
          <w:rPr>
            <w:rFonts w:ascii="Times" w:hAnsi="Times"/>
          </w:rPr>
          <w:t>ly delimited</w:t>
        </w:r>
      </w:ins>
      <w:ins w:id="239" w:author="Jolanta Miadlikowska" w:date="2014-10-08T22:36:00Z">
        <w:r w:rsidR="00776558" w:rsidRPr="00DE1B8E">
          <w:rPr>
            <w:rFonts w:ascii="Times" w:hAnsi="Times"/>
          </w:rPr>
          <w:t xml:space="preserve"> </w:t>
        </w:r>
      </w:ins>
      <w:r w:rsidR="00F7586A" w:rsidRPr="00DE1B8E">
        <w:rPr>
          <w:rFonts w:ascii="Times" w:hAnsi="Times"/>
        </w:rPr>
        <w:t xml:space="preserve">paraphyletic </w:t>
      </w:r>
      <w:ins w:id="240" w:author="Jolanta Miadlikowska" w:date="2014-10-08T23:01:00Z">
        <w:r w:rsidR="00762634" w:rsidRPr="00DE1B8E">
          <w:rPr>
            <w:rFonts w:ascii="Times" w:hAnsi="Times"/>
          </w:rPr>
          <w:t xml:space="preserve">species </w:t>
        </w:r>
      </w:ins>
      <w:ins w:id="241" w:author="Jolanta Miadlikowska" w:date="2014-10-08T22:37:00Z">
        <w:r w:rsidR="00776558" w:rsidRPr="00DE1B8E">
          <w:rPr>
            <w:rFonts w:ascii="Times" w:hAnsi="Times"/>
          </w:rPr>
          <w:t>(</w:t>
        </w:r>
      </w:ins>
      <w:r w:rsidR="00F7586A" w:rsidRPr="00DE1B8E">
        <w:rPr>
          <w:rFonts w:ascii="Times" w:hAnsi="Times"/>
        </w:rPr>
        <w:t xml:space="preserve">corresponding to the grey zone in </w:t>
      </w:r>
      <w:ins w:id="242" w:author="Jolanta Miadlikowska" w:date="2014-10-08T22:37:00Z">
        <w:r w:rsidR="00776558" w:rsidRPr="00DE1B8E">
          <w:rPr>
            <w:rFonts w:ascii="Times" w:hAnsi="Times"/>
          </w:rPr>
          <w:t>F</w:t>
        </w:r>
      </w:ins>
      <w:r w:rsidR="00A2546B">
        <w:rPr>
          <w:rFonts w:ascii="Times" w:hAnsi="Times"/>
        </w:rPr>
        <w:t>igure 4</w:t>
      </w:r>
      <w:ins w:id="243" w:author="Jolanta Miadlikowska" w:date="2014-10-08T22:37:00Z">
        <w:r w:rsidR="00776558" w:rsidRPr="00DE1B8E">
          <w:rPr>
            <w:rFonts w:ascii="Times" w:hAnsi="Times"/>
          </w:rPr>
          <w:t>)</w:t>
        </w:r>
      </w:ins>
      <w:ins w:id="244" w:author="Jolanta Miadlikowska" w:date="2014-10-08T22:57:00Z">
        <w:r w:rsidR="00762634" w:rsidRPr="00DE1B8E">
          <w:rPr>
            <w:rFonts w:ascii="Times" w:hAnsi="Times"/>
          </w:rPr>
          <w:t>,</w:t>
        </w:r>
      </w:ins>
      <w:ins w:id="245" w:author="Jolanta Miadlikowska" w:date="2014-10-08T22:37:00Z">
        <w:r w:rsidR="00776558" w:rsidRPr="00DE1B8E">
          <w:rPr>
            <w:rFonts w:ascii="Times" w:hAnsi="Times"/>
          </w:rPr>
          <w:t xml:space="preserve"> which members</w:t>
        </w:r>
      </w:ins>
      <w:r w:rsidR="00F7586A" w:rsidRPr="00DE1B8E">
        <w:rPr>
          <w:rFonts w:ascii="Times" w:hAnsi="Times"/>
        </w:rPr>
        <w:t xml:space="preserve"> </w:t>
      </w:r>
      <w:ins w:id="246" w:author="Jolanta Miadlikowska" w:date="2014-10-08T23:01:00Z">
        <w:r w:rsidR="00762634" w:rsidRPr="00DE1B8E">
          <w:rPr>
            <w:rFonts w:ascii="Times" w:hAnsi="Times"/>
          </w:rPr>
          <w:t xml:space="preserve">share </w:t>
        </w:r>
      </w:ins>
      <w:ins w:id="247" w:author="Nicolas Magain" w:date="2014-10-09T20:16:00Z">
        <w:r w:rsidR="005E64A9" w:rsidRPr="00DE1B8E">
          <w:rPr>
            <w:rFonts w:ascii="Times" w:hAnsi="Times"/>
          </w:rPr>
          <w:t xml:space="preserve">one or several </w:t>
        </w:r>
      </w:ins>
      <w:ins w:id="248" w:author="Jolanta Miadlikowska" w:date="2014-10-08T23:01:00Z">
        <w:r w:rsidR="00762634" w:rsidRPr="00DE1B8E">
          <w:rPr>
            <w:rFonts w:ascii="Times" w:hAnsi="Times"/>
          </w:rPr>
          <w:t xml:space="preserve">alleles for these three loci </w:t>
        </w:r>
      </w:ins>
      <w:ins w:id="249" w:author="Jolanta Miadlikowska" w:date="2014-10-08T22:59:00Z">
        <w:r w:rsidR="00762634" w:rsidRPr="00DE1B8E">
          <w:rPr>
            <w:rFonts w:ascii="Times" w:hAnsi="Times"/>
          </w:rPr>
          <w:t>was reconstructed</w:t>
        </w:r>
      </w:ins>
      <w:ins w:id="250" w:author="Jolanta Miadlikowska" w:date="2014-10-08T22:39:00Z">
        <w:r w:rsidR="007B63AA" w:rsidRPr="00DE1B8E">
          <w:rPr>
            <w:rFonts w:ascii="Times" w:hAnsi="Times"/>
          </w:rPr>
          <w:t xml:space="preserve">, regardless of the gamma shape </w:t>
        </w:r>
        <w:proofErr w:type="gramStart"/>
        <w:r w:rsidR="007B63AA" w:rsidRPr="00DE1B8E">
          <w:rPr>
            <w:rFonts w:ascii="Times" w:hAnsi="Times"/>
          </w:rPr>
          <w:t>value</w:t>
        </w:r>
      </w:ins>
      <w:r w:rsidR="00F7586A" w:rsidRPr="00DE1B8E">
        <w:rPr>
          <w:rFonts w:ascii="Times" w:hAnsi="Times"/>
        </w:rPr>
        <w:t xml:space="preserve"> </w:t>
      </w:r>
      <w:ins w:id="251" w:author="Jolanta Miadlikowska" w:date="2014-10-08T22:39:00Z">
        <w:r w:rsidR="007B63AA" w:rsidRPr="00DE1B8E">
          <w:rPr>
            <w:rFonts w:ascii="Times" w:hAnsi="Times"/>
          </w:rPr>
          <w:t xml:space="preserve"> </w:t>
        </w:r>
      </w:ins>
      <w:r w:rsidR="00F7586A" w:rsidRPr="00DE1B8E">
        <w:rPr>
          <w:rFonts w:ascii="Times" w:hAnsi="Times"/>
        </w:rPr>
        <w:t>On</w:t>
      </w:r>
      <w:proofErr w:type="gramEnd"/>
      <w:r w:rsidR="00F7586A" w:rsidRPr="00DE1B8E">
        <w:rPr>
          <w:rFonts w:ascii="Times" w:hAnsi="Times"/>
        </w:rPr>
        <w:t xml:space="preserve"> the other hand IGS markers are too variable </w:t>
      </w:r>
      <w:ins w:id="252" w:author="Jolanta Miadlikowska" w:date="2014-10-08T22:54:00Z">
        <w:r w:rsidR="00762634" w:rsidRPr="00DE1B8E">
          <w:rPr>
            <w:rFonts w:ascii="Times" w:hAnsi="Times"/>
          </w:rPr>
          <w:t>(</w:t>
        </w:r>
      </w:ins>
      <w:r w:rsidR="00F7586A" w:rsidRPr="00DE1B8E">
        <w:rPr>
          <w:rFonts w:ascii="Times" w:hAnsi="Times"/>
        </w:rPr>
        <w:t xml:space="preserve">almost every </w:t>
      </w:r>
      <w:ins w:id="253" w:author="Jolanta Miadlikowska" w:date="2014-10-08T22:55:00Z">
        <w:r w:rsidR="00762634" w:rsidRPr="00DE1B8E">
          <w:rPr>
            <w:rFonts w:ascii="Times" w:hAnsi="Times"/>
          </w:rPr>
          <w:t xml:space="preserve">individual </w:t>
        </w:r>
      </w:ins>
      <w:r w:rsidR="00F7586A" w:rsidRPr="00DE1B8E">
        <w:rPr>
          <w:rFonts w:ascii="Times" w:hAnsi="Times"/>
        </w:rPr>
        <w:t>has a different allele</w:t>
      </w:r>
      <w:ins w:id="254" w:author="Jolanta Miadlikowska" w:date="2014-10-08T22:55:00Z">
        <w:r w:rsidR="00762634" w:rsidRPr="00DE1B8E">
          <w:rPr>
            <w:rFonts w:ascii="Times" w:hAnsi="Times"/>
          </w:rPr>
          <w:t>)</w:t>
        </w:r>
      </w:ins>
      <w:r w:rsidR="00F7586A" w:rsidRPr="00DE1B8E">
        <w:rPr>
          <w:rFonts w:ascii="Times" w:hAnsi="Times"/>
        </w:rPr>
        <w:t xml:space="preserve">, </w:t>
      </w:r>
      <w:ins w:id="255" w:author="Jolanta Miadlikowska" w:date="2014-10-08T23:02:00Z">
        <w:r w:rsidR="00762634" w:rsidRPr="00DE1B8E">
          <w:rPr>
            <w:rFonts w:ascii="Times" w:hAnsi="Times"/>
          </w:rPr>
          <w:t>and therefore contribute to the overestimation of the number of species</w:t>
        </w:r>
      </w:ins>
      <w:r w:rsidR="00F7586A" w:rsidRPr="00DE1B8E">
        <w:rPr>
          <w:rFonts w:ascii="Times" w:hAnsi="Times"/>
        </w:rPr>
        <w:t xml:space="preserve">. </w:t>
      </w:r>
      <w:ins w:id="256" w:author="Jolanta Miadlikowska" w:date="2014-10-08T23:02:00Z">
        <w:r w:rsidR="00762634" w:rsidRPr="00DE1B8E">
          <w:rPr>
            <w:rFonts w:ascii="Times" w:hAnsi="Times"/>
          </w:rPr>
          <w:t>However, t</w:t>
        </w:r>
      </w:ins>
      <w:r w:rsidR="00F7586A" w:rsidRPr="00DE1B8E">
        <w:rPr>
          <w:rFonts w:ascii="Times" w:hAnsi="Times"/>
        </w:rPr>
        <w:t>heir high variability make</w:t>
      </w:r>
      <w:ins w:id="257" w:author="Jolanta Miadlikowska" w:date="2014-10-08T23:03:00Z">
        <w:r w:rsidR="00762634" w:rsidRPr="00DE1B8E">
          <w:rPr>
            <w:rFonts w:ascii="Times" w:hAnsi="Times"/>
          </w:rPr>
          <w:t>s</w:t>
        </w:r>
      </w:ins>
      <w:r w:rsidR="00F7586A" w:rsidRPr="00DE1B8E">
        <w:rPr>
          <w:rFonts w:ascii="Times" w:hAnsi="Times"/>
        </w:rPr>
        <w:t xml:space="preserve"> them </w:t>
      </w:r>
      <w:ins w:id="258" w:author="Jolanta Miadlikowska" w:date="2014-10-08T23:02:00Z">
        <w:r w:rsidR="00762634" w:rsidRPr="00DE1B8E">
          <w:rPr>
            <w:rFonts w:ascii="Times" w:hAnsi="Times"/>
          </w:rPr>
          <w:t xml:space="preserve">suitable </w:t>
        </w:r>
      </w:ins>
      <w:ins w:id="259" w:author="Jolanta Miadlikowska" w:date="2014-10-08T23:03:00Z">
        <w:r w:rsidR="00762634" w:rsidRPr="00DE1B8E">
          <w:rPr>
            <w:rFonts w:ascii="Times" w:hAnsi="Times"/>
          </w:rPr>
          <w:t>loci</w:t>
        </w:r>
      </w:ins>
      <w:ins w:id="260" w:author="Jolanta Miadlikowska" w:date="2014-10-08T23:02:00Z">
        <w:r w:rsidR="00762634" w:rsidRPr="00DE1B8E">
          <w:rPr>
            <w:rFonts w:ascii="Times" w:hAnsi="Times"/>
          </w:rPr>
          <w:t xml:space="preserve"> for the</w:t>
        </w:r>
      </w:ins>
      <w:r w:rsidR="00F7586A" w:rsidRPr="00DE1B8E">
        <w:rPr>
          <w:rFonts w:ascii="Times" w:hAnsi="Times"/>
        </w:rPr>
        <w:t xml:space="preserve"> phylogenetic reconstructions at the species level</w:t>
      </w:r>
      <w:ins w:id="261" w:author="Jolanta Miadlikowska" w:date="2014-10-08T23:03:00Z">
        <w:r w:rsidR="00762634" w:rsidRPr="00DE1B8E">
          <w:rPr>
            <w:rFonts w:ascii="Times" w:hAnsi="Times"/>
          </w:rPr>
          <w:t>.</w:t>
        </w:r>
      </w:ins>
    </w:p>
    <w:p w14:paraId="2DBEA611" w14:textId="77777777" w:rsidR="00F7586A" w:rsidRPr="00DE1B8E" w:rsidRDefault="00F7586A" w:rsidP="00F7586A">
      <w:pPr>
        <w:rPr>
          <w:rFonts w:ascii="Times" w:hAnsi="Times"/>
        </w:rPr>
      </w:pPr>
    </w:p>
    <w:p w14:paraId="1F32DB88" w14:textId="76F2B0AF" w:rsidR="00F7586A" w:rsidRPr="00DE1B8E" w:rsidRDefault="0077046B" w:rsidP="0077046B">
      <w:pPr>
        <w:rPr>
          <w:rFonts w:ascii="Times" w:hAnsi="Times"/>
        </w:rPr>
      </w:pPr>
      <w:ins w:id="262" w:author="Jolanta Miadlikowska" w:date="2014-10-08T23:10:00Z">
        <w:r w:rsidRPr="00DE1B8E">
          <w:rPr>
            <w:rFonts w:ascii="Times" w:hAnsi="Times"/>
          </w:rPr>
          <w:t>To</w:t>
        </w:r>
      </w:ins>
      <w:ins w:id="263" w:author="Jolanta Miadlikowska" w:date="2014-10-08T23:08:00Z">
        <w:r w:rsidR="00EF6539" w:rsidRPr="00DE1B8E">
          <w:rPr>
            <w:rFonts w:ascii="Times" w:hAnsi="Times"/>
          </w:rPr>
          <w:t xml:space="preserve"> </w:t>
        </w:r>
        <w:r w:rsidRPr="00DE1B8E">
          <w:rPr>
            <w:rFonts w:ascii="Times" w:hAnsi="Times"/>
          </w:rPr>
          <w:t>improve</w:t>
        </w:r>
        <w:r w:rsidR="00EF6539" w:rsidRPr="00DE1B8E">
          <w:rPr>
            <w:rFonts w:ascii="Times" w:hAnsi="Times"/>
          </w:rPr>
          <w:t xml:space="preserve"> </w:t>
        </w:r>
        <w:proofErr w:type="spellStart"/>
        <w:r w:rsidR="00EF6539" w:rsidRPr="00DE1B8E">
          <w:rPr>
            <w:rFonts w:ascii="Times" w:hAnsi="Times"/>
          </w:rPr>
          <w:t>Structurama</w:t>
        </w:r>
        <w:proofErr w:type="spellEnd"/>
        <w:r w:rsidR="00EF6539" w:rsidRPr="00DE1B8E">
          <w:rPr>
            <w:rFonts w:ascii="Times" w:hAnsi="Times"/>
          </w:rPr>
          <w:t xml:space="preserve"> performance</w:t>
        </w:r>
      </w:ins>
      <w:ins w:id="264" w:author="Jolanta Miadlikowska" w:date="2014-10-08T23:10:00Z">
        <w:r w:rsidRPr="00DE1B8E">
          <w:rPr>
            <w:rFonts w:ascii="Times" w:hAnsi="Times"/>
          </w:rPr>
          <w:t xml:space="preserve"> </w:t>
        </w:r>
      </w:ins>
      <w:ins w:id="265" w:author="Jolanta Miadlikowska" w:date="2014-10-08T23:17:00Z">
        <w:r w:rsidR="00CB2CDC" w:rsidRPr="00DE1B8E">
          <w:rPr>
            <w:rFonts w:ascii="Times" w:hAnsi="Times"/>
          </w:rPr>
          <w:t>o</w:t>
        </w:r>
      </w:ins>
      <w:ins w:id="266" w:author="Jolanta Miadlikowska" w:date="2014-10-08T23:10:00Z">
        <w:r w:rsidRPr="00DE1B8E">
          <w:rPr>
            <w:rFonts w:ascii="Times" w:hAnsi="Times"/>
          </w:rPr>
          <w:t xml:space="preserve">n the </w:t>
        </w:r>
        <w:proofErr w:type="spellStart"/>
        <w:r w:rsidRPr="00A2546B">
          <w:rPr>
            <w:rFonts w:ascii="Times" w:hAnsi="Times"/>
            <w:i/>
          </w:rPr>
          <w:t>Polydactylon</w:t>
        </w:r>
        <w:proofErr w:type="spellEnd"/>
        <w:r w:rsidRPr="00DE1B8E">
          <w:rPr>
            <w:rFonts w:ascii="Times" w:hAnsi="Times"/>
          </w:rPr>
          <w:t xml:space="preserve"> section</w:t>
        </w:r>
      </w:ins>
      <w:ins w:id="267" w:author="Jolanta Miadlikowska" w:date="2014-10-08T23:09:00Z">
        <w:r w:rsidRPr="00DE1B8E">
          <w:rPr>
            <w:rFonts w:ascii="Times" w:hAnsi="Times"/>
          </w:rPr>
          <w:t>,</w:t>
        </w:r>
      </w:ins>
      <w:ins w:id="268" w:author="Jolanta Miadlikowska" w:date="2014-10-08T23:20:00Z">
        <w:r w:rsidR="004F7C56" w:rsidRPr="00DE1B8E">
          <w:rPr>
            <w:rFonts w:ascii="Times" w:hAnsi="Times"/>
          </w:rPr>
          <w:t xml:space="preserve"> more</w:t>
        </w:r>
      </w:ins>
      <w:ins w:id="269" w:author="Jolanta Miadlikowska" w:date="2014-10-08T23:09:00Z">
        <w:r w:rsidRPr="00DE1B8E">
          <w:rPr>
            <w:rFonts w:ascii="Times" w:hAnsi="Times"/>
          </w:rPr>
          <w:t xml:space="preserve"> </w:t>
        </w:r>
      </w:ins>
      <w:r w:rsidR="00F7586A" w:rsidRPr="00DE1B8E">
        <w:rPr>
          <w:rFonts w:ascii="Times" w:hAnsi="Times"/>
        </w:rPr>
        <w:t xml:space="preserve">markers with an intermediary </w:t>
      </w:r>
      <w:ins w:id="270" w:author="Jolanta Miadlikowska" w:date="2014-10-08T23:09:00Z">
        <w:r w:rsidRPr="00DE1B8E">
          <w:rPr>
            <w:rFonts w:ascii="Times" w:hAnsi="Times"/>
          </w:rPr>
          <w:t xml:space="preserve">genetic </w:t>
        </w:r>
      </w:ins>
      <w:r w:rsidR="00F7586A" w:rsidRPr="00DE1B8E">
        <w:rPr>
          <w:rFonts w:ascii="Times" w:hAnsi="Times"/>
        </w:rPr>
        <w:t>variation</w:t>
      </w:r>
      <w:ins w:id="271" w:author="Jolanta Miadlikowska" w:date="2014-10-08T23:09:00Z">
        <w:r w:rsidRPr="00DE1B8E">
          <w:rPr>
            <w:rFonts w:ascii="Times" w:hAnsi="Times"/>
          </w:rPr>
          <w:t xml:space="preserve"> (</w:t>
        </w:r>
      </w:ins>
      <w:ins w:id="272" w:author="Jolanta Miadlikowska" w:date="2014-10-08T23:17:00Z">
        <w:r w:rsidR="00CB2CDC" w:rsidRPr="00DE1B8E">
          <w:rPr>
            <w:rFonts w:ascii="Times" w:hAnsi="Times"/>
          </w:rPr>
          <w:t>like</w:t>
        </w:r>
      </w:ins>
      <w:ins w:id="273" w:author="Jolanta Miadlikowska" w:date="2014-10-08T23:09:00Z">
        <w:r w:rsidRPr="00DE1B8E">
          <w:rPr>
            <w:rFonts w:ascii="Times" w:hAnsi="Times"/>
          </w:rPr>
          <w:t xml:space="preserve"> </w:t>
        </w:r>
      </w:ins>
      <w:ins w:id="274" w:author="Jolanta Miadlikowska" w:date="2014-10-08T23:11:00Z">
        <w:r w:rsidRPr="00DE1B8E">
          <w:rPr>
            <w:rFonts w:ascii="Times" w:hAnsi="Times"/>
          </w:rPr>
          <w:t xml:space="preserve">ß-tubulin and ITS) </w:t>
        </w:r>
      </w:ins>
      <w:ins w:id="275" w:author="Jolanta Miadlikowska" w:date="2014-10-08T23:09:00Z">
        <w:r w:rsidRPr="00DE1B8E">
          <w:rPr>
            <w:rFonts w:ascii="Times" w:hAnsi="Times"/>
          </w:rPr>
          <w:t>are needed</w:t>
        </w:r>
      </w:ins>
      <w:ins w:id="276" w:author="Jolanta Miadlikowska" w:date="2014-10-08T23:10:00Z">
        <w:r w:rsidRPr="00DE1B8E">
          <w:rPr>
            <w:rFonts w:ascii="Times" w:hAnsi="Times"/>
          </w:rPr>
          <w:t xml:space="preserve">. </w:t>
        </w:r>
      </w:ins>
      <w:ins w:id="277" w:author="Jolanta Miadlikowska" w:date="2014-10-08T23:09:00Z">
        <w:r w:rsidRPr="00DE1B8E">
          <w:rPr>
            <w:rFonts w:ascii="Times" w:hAnsi="Times"/>
          </w:rPr>
          <w:t xml:space="preserve"> </w:t>
        </w:r>
      </w:ins>
      <w:ins w:id="278" w:author="Jolanta Miadlikowska" w:date="2014-10-08T23:12:00Z">
        <w:r w:rsidRPr="00DE1B8E">
          <w:rPr>
            <w:rFonts w:ascii="Times" w:hAnsi="Times"/>
          </w:rPr>
          <w:t xml:space="preserve">In addition including </w:t>
        </w:r>
      </w:ins>
      <w:ins w:id="279" w:author="Nicolas Magain" w:date="2014-10-09T20:18:00Z">
        <w:r w:rsidR="005E64A9" w:rsidRPr="00DE1B8E">
          <w:rPr>
            <w:rFonts w:ascii="Times" w:hAnsi="Times"/>
          </w:rPr>
          <w:t xml:space="preserve">more loci and </w:t>
        </w:r>
      </w:ins>
      <w:r w:rsidR="00F7586A" w:rsidRPr="00DE1B8E">
        <w:rPr>
          <w:rFonts w:ascii="Times" w:hAnsi="Times"/>
        </w:rPr>
        <w:t xml:space="preserve">more </w:t>
      </w:r>
      <w:ins w:id="280" w:author="Jolanta Miadlikowska" w:date="2014-10-08T23:18:00Z">
        <w:r w:rsidR="00CB2CDC" w:rsidRPr="00DE1B8E">
          <w:rPr>
            <w:rFonts w:ascii="Times" w:hAnsi="Times"/>
          </w:rPr>
          <w:t>representatives</w:t>
        </w:r>
      </w:ins>
      <w:ins w:id="281" w:author="Jolanta Miadlikowska" w:date="2014-10-08T23:12:00Z">
        <w:r w:rsidRPr="00DE1B8E">
          <w:rPr>
            <w:rFonts w:ascii="Times" w:hAnsi="Times"/>
          </w:rPr>
          <w:t xml:space="preserve"> from each </w:t>
        </w:r>
      </w:ins>
      <w:r w:rsidR="00F7586A" w:rsidRPr="00DE1B8E">
        <w:rPr>
          <w:rFonts w:ascii="Times" w:hAnsi="Times"/>
        </w:rPr>
        <w:t xml:space="preserve">putative species </w:t>
      </w:r>
      <w:ins w:id="282" w:author="Jolanta Miadlikowska" w:date="2014-10-08T23:15:00Z">
        <w:r w:rsidR="00CB2CDC" w:rsidRPr="00DE1B8E">
          <w:rPr>
            <w:rFonts w:ascii="Times" w:hAnsi="Times"/>
          </w:rPr>
          <w:t>should</w:t>
        </w:r>
      </w:ins>
      <w:ins w:id="283" w:author="Jolanta Miadlikowska" w:date="2014-10-08T23:12:00Z">
        <w:r w:rsidRPr="00DE1B8E">
          <w:rPr>
            <w:rFonts w:ascii="Times" w:hAnsi="Times"/>
          </w:rPr>
          <w:t xml:space="preserve"> </w:t>
        </w:r>
      </w:ins>
      <w:ins w:id="284" w:author="Jolanta Miadlikowska" w:date="2014-10-08T23:13:00Z">
        <w:r w:rsidRPr="00DE1B8E">
          <w:rPr>
            <w:rFonts w:ascii="Times" w:hAnsi="Times"/>
          </w:rPr>
          <w:t xml:space="preserve">increase the </w:t>
        </w:r>
      </w:ins>
      <w:ins w:id="285" w:author="Jolanta Miadlikowska" w:date="2014-10-08T23:19:00Z">
        <w:r w:rsidR="00786015" w:rsidRPr="00DE1B8E">
          <w:rPr>
            <w:rFonts w:ascii="Times" w:hAnsi="Times"/>
          </w:rPr>
          <w:t xml:space="preserve">chance of </w:t>
        </w:r>
      </w:ins>
      <w:ins w:id="286" w:author="Nicolas Magain" w:date="2014-10-09T20:19:00Z">
        <w:r w:rsidR="005E64A9" w:rsidRPr="00DE1B8E">
          <w:rPr>
            <w:rFonts w:ascii="Times" w:hAnsi="Times"/>
          </w:rPr>
          <w:t>specimens from an actual species to share alleles and cluster together</w:t>
        </w:r>
      </w:ins>
      <w:ins w:id="287" w:author="Jolanta Miadlikowska" w:date="2014-10-08T23:19:00Z">
        <w:r w:rsidR="004F7C56" w:rsidRPr="00DE1B8E">
          <w:rPr>
            <w:rFonts w:ascii="Times" w:hAnsi="Times"/>
          </w:rPr>
          <w:t>.</w:t>
        </w:r>
      </w:ins>
      <w:r w:rsidR="00F7586A" w:rsidRPr="00DE1B8E">
        <w:rPr>
          <w:rFonts w:ascii="Times" w:hAnsi="Times"/>
        </w:rPr>
        <w:t xml:space="preserve"> </w:t>
      </w:r>
    </w:p>
    <w:p w14:paraId="7D1CBFD4" w14:textId="77777777" w:rsidR="00F7586A" w:rsidRPr="00DE1B8E" w:rsidRDefault="00F7586A" w:rsidP="00F7586A">
      <w:pPr>
        <w:rPr>
          <w:rFonts w:ascii="Times" w:hAnsi="Times"/>
        </w:rPr>
      </w:pPr>
    </w:p>
    <w:p w14:paraId="52F81689" w14:textId="77777777" w:rsidR="00F7586A" w:rsidRPr="00DE1B8E" w:rsidRDefault="00F7586A" w:rsidP="00F7586A">
      <w:pPr>
        <w:rPr>
          <w:rFonts w:ascii="Times" w:hAnsi="Times"/>
        </w:rPr>
      </w:pPr>
    </w:p>
    <w:p w14:paraId="12855C9D" w14:textId="57712D13" w:rsidR="00F7586A" w:rsidRPr="00DE1B8E" w:rsidRDefault="00F7586A" w:rsidP="00F7586A">
      <w:pPr>
        <w:rPr>
          <w:rFonts w:ascii="Times" w:hAnsi="Times"/>
        </w:rPr>
      </w:pPr>
      <w:r w:rsidRPr="00DE1B8E">
        <w:rPr>
          <w:rFonts w:ascii="Times" w:hAnsi="Times"/>
        </w:rPr>
        <w:t xml:space="preserve">2) </w:t>
      </w:r>
      <w:ins w:id="288" w:author="Jolanta Miadlikowska" w:date="2014-10-08T21:00:00Z">
        <w:r w:rsidR="00E430F8" w:rsidRPr="003C2E27">
          <w:rPr>
            <w:rFonts w:ascii="Times" w:hAnsi="Times"/>
            <w:b/>
          </w:rPr>
          <w:t>Species delimitation</w:t>
        </w:r>
      </w:ins>
    </w:p>
    <w:p w14:paraId="213EBA85" w14:textId="77777777" w:rsidR="00F7586A" w:rsidRPr="00DE1B8E" w:rsidRDefault="00F7586A" w:rsidP="00F7586A">
      <w:pPr>
        <w:rPr>
          <w:rFonts w:ascii="Times" w:hAnsi="Times"/>
        </w:rPr>
      </w:pPr>
    </w:p>
    <w:p w14:paraId="7E863EBA" w14:textId="3B139D93" w:rsidR="00F7586A" w:rsidRPr="00DE1B8E" w:rsidRDefault="00F7586A" w:rsidP="00F7586A">
      <w:pPr>
        <w:rPr>
          <w:rFonts w:ascii="Times" w:hAnsi="Times"/>
        </w:rPr>
      </w:pPr>
      <w:r w:rsidRPr="00DE1B8E">
        <w:rPr>
          <w:rFonts w:ascii="Times" w:hAnsi="Times"/>
        </w:rPr>
        <w:t xml:space="preserve">In the </w:t>
      </w:r>
      <w:proofErr w:type="spellStart"/>
      <w:r w:rsidRPr="00DE1B8E">
        <w:rPr>
          <w:rFonts w:ascii="Times" w:hAnsi="Times"/>
        </w:rPr>
        <w:t>Scabrosoid</w:t>
      </w:r>
      <w:proofErr w:type="spellEnd"/>
      <w:r w:rsidRPr="00DE1B8E">
        <w:rPr>
          <w:rFonts w:ascii="Times" w:hAnsi="Times"/>
        </w:rPr>
        <w:t xml:space="preserve"> clade, when including all loci, the only difference when </w:t>
      </w:r>
      <w:proofErr w:type="gramStart"/>
      <w:ins w:id="289" w:author="Nicolas Magain" w:date="2014-10-09T20:22:00Z">
        <w:r w:rsidR="00904903" w:rsidRPr="00DE1B8E">
          <w:rPr>
            <w:rFonts w:ascii="Times" w:hAnsi="Times"/>
          </w:rPr>
          <w:t>rising</w:t>
        </w:r>
        <w:proofErr w:type="gramEnd"/>
        <w:r w:rsidR="00904903" w:rsidRPr="00DE1B8E">
          <w:rPr>
            <w:rFonts w:ascii="Times" w:hAnsi="Times"/>
          </w:rPr>
          <w:t xml:space="preserve"> the</w:t>
        </w:r>
      </w:ins>
      <w:ins w:id="290" w:author="Nicolas Magain" w:date="2014-10-09T20:21:00Z">
        <w:r w:rsidR="00904903" w:rsidRPr="00DE1B8E">
          <w:rPr>
            <w:rFonts w:ascii="Times" w:hAnsi="Times"/>
          </w:rPr>
          <w:t xml:space="preserve"> </w:t>
        </w:r>
      </w:ins>
      <w:r w:rsidRPr="00DE1B8E">
        <w:rPr>
          <w:rFonts w:ascii="Times" w:hAnsi="Times"/>
        </w:rPr>
        <w:t>gamma shape</w:t>
      </w:r>
      <w:ins w:id="291" w:author="Nicolas Magain" w:date="2014-10-09T20:21:00Z">
        <w:r w:rsidR="00904903" w:rsidRPr="00DE1B8E">
          <w:rPr>
            <w:rFonts w:ascii="Times" w:hAnsi="Times"/>
          </w:rPr>
          <w:t xml:space="preserve"> </w:t>
        </w:r>
      </w:ins>
      <w:ins w:id="292" w:author="Nicolas Magain" w:date="2014-10-09T20:22:00Z">
        <w:r w:rsidR="00904903" w:rsidRPr="00DE1B8E">
          <w:rPr>
            <w:rFonts w:ascii="Times" w:hAnsi="Times"/>
          </w:rPr>
          <w:t>from</w:t>
        </w:r>
      </w:ins>
      <w:ins w:id="293" w:author="Nicolas Magain" w:date="2014-10-09T20:21:00Z">
        <w:r w:rsidR="00904903" w:rsidRPr="00DE1B8E">
          <w:rPr>
            <w:rFonts w:ascii="Times" w:hAnsi="Times"/>
          </w:rPr>
          <w:t xml:space="preserve"> </w:t>
        </w:r>
      </w:ins>
      <w:r w:rsidRPr="00DE1B8E">
        <w:rPr>
          <w:rFonts w:ascii="Times" w:hAnsi="Times"/>
        </w:rPr>
        <w:t xml:space="preserve">3 to 8 is the split of </w:t>
      </w:r>
      <w:r w:rsidRPr="00B2462A">
        <w:rPr>
          <w:rFonts w:ascii="Times" w:hAnsi="Times"/>
          <w:i/>
        </w:rPr>
        <w:t xml:space="preserve">P. </w:t>
      </w:r>
      <w:proofErr w:type="spellStart"/>
      <w:r w:rsidRPr="00B2462A">
        <w:rPr>
          <w:rFonts w:ascii="Times" w:hAnsi="Times"/>
          <w:i/>
        </w:rPr>
        <w:t>melanorrhiza</w:t>
      </w:r>
      <w:proofErr w:type="spellEnd"/>
      <w:r w:rsidRPr="00DE1B8E">
        <w:rPr>
          <w:rFonts w:ascii="Times" w:hAnsi="Times"/>
        </w:rPr>
        <w:t xml:space="preserve"> in two. </w:t>
      </w:r>
      <w:proofErr w:type="gramStart"/>
      <w:r w:rsidRPr="00DE1B8E">
        <w:rPr>
          <w:rFonts w:ascii="Times" w:hAnsi="Times"/>
        </w:rPr>
        <w:t xml:space="preserve">Then from </w:t>
      </w:r>
      <w:ins w:id="294" w:author="Nicolas Magain" w:date="2014-10-09T20:22:00Z">
        <w:r w:rsidR="00904903" w:rsidRPr="00DE1B8E">
          <w:rPr>
            <w:rFonts w:ascii="Times" w:hAnsi="Times"/>
          </w:rPr>
          <w:t>a gamm</w:t>
        </w:r>
      </w:ins>
      <w:r w:rsidR="00B2462A">
        <w:rPr>
          <w:rFonts w:ascii="Times" w:hAnsi="Times"/>
        </w:rPr>
        <w:t>a</w:t>
      </w:r>
      <w:ins w:id="295" w:author="Nicolas Magain" w:date="2014-10-09T20:22:00Z">
        <w:r w:rsidR="00904903" w:rsidRPr="00DE1B8E">
          <w:rPr>
            <w:rFonts w:ascii="Times" w:hAnsi="Times"/>
          </w:rPr>
          <w:t xml:space="preserve"> shape of 8 to 15</w:t>
        </w:r>
      </w:ins>
      <w:r w:rsidRPr="00DE1B8E">
        <w:rPr>
          <w:rFonts w:ascii="Times" w:hAnsi="Times"/>
        </w:rPr>
        <w:t xml:space="preserve">, the split of </w:t>
      </w:r>
      <w:r w:rsidRPr="00B2462A">
        <w:rPr>
          <w:rFonts w:ascii="Times" w:hAnsi="Times"/>
          <w:i/>
        </w:rPr>
        <w:t xml:space="preserve">P. </w:t>
      </w:r>
      <w:proofErr w:type="spellStart"/>
      <w:r w:rsidRPr="00B2462A">
        <w:rPr>
          <w:rFonts w:ascii="Times" w:hAnsi="Times"/>
          <w:i/>
        </w:rPr>
        <w:t>neopolydactyla</w:t>
      </w:r>
      <w:proofErr w:type="spellEnd"/>
      <w:ins w:id="296" w:author="Nicolas Magain" w:date="2014-10-09T20:22:00Z">
        <w:r w:rsidR="00904903" w:rsidRPr="00DE1B8E">
          <w:rPr>
            <w:rFonts w:ascii="Times" w:hAnsi="Times"/>
          </w:rPr>
          <w:t xml:space="preserve"> 5</w:t>
        </w:r>
      </w:ins>
      <w:r w:rsidRPr="00DE1B8E">
        <w:rPr>
          <w:rFonts w:ascii="Times" w:hAnsi="Times"/>
        </w:rPr>
        <w:t xml:space="preserve"> in two.</w:t>
      </w:r>
      <w:proofErr w:type="gramEnd"/>
      <w:r w:rsidRPr="00DE1B8E">
        <w:rPr>
          <w:rFonts w:ascii="Times" w:hAnsi="Times"/>
        </w:rPr>
        <w:t xml:space="preserve"> </w:t>
      </w:r>
    </w:p>
    <w:p w14:paraId="1433D805" w14:textId="77777777" w:rsidR="00904903" w:rsidRPr="00DE1B8E" w:rsidRDefault="00904903" w:rsidP="00F7586A">
      <w:pPr>
        <w:rPr>
          <w:ins w:id="297" w:author="Nicolas Magain" w:date="2014-10-09T20:22:00Z"/>
          <w:rFonts w:ascii="Times" w:hAnsi="Times"/>
        </w:rPr>
      </w:pPr>
    </w:p>
    <w:p w14:paraId="7F217188" w14:textId="35317DB8" w:rsidR="00F7586A" w:rsidRPr="00DE1B8E" w:rsidRDefault="00B2462A" w:rsidP="00F7586A">
      <w:pPr>
        <w:rPr>
          <w:ins w:id="298" w:author="Nicolas Magain" w:date="2014-10-09T20:25:00Z"/>
          <w:rFonts w:ascii="Times" w:hAnsi="Times"/>
        </w:rPr>
      </w:pPr>
      <w:r>
        <w:rPr>
          <w:rFonts w:ascii="Times" w:hAnsi="Times"/>
        </w:rPr>
        <w:t>At a gamma shape of</w:t>
      </w:r>
      <w:r w:rsidR="00F7586A" w:rsidRPr="00DE1B8E">
        <w:rPr>
          <w:rFonts w:ascii="Times" w:hAnsi="Times"/>
        </w:rPr>
        <w:t xml:space="preserve"> 3, all lineages retrieved</w:t>
      </w:r>
      <w:ins w:id="299" w:author="Nicolas Magain" w:date="2014-10-09T20:24:00Z">
        <w:r w:rsidR="00904903" w:rsidRPr="00DE1B8E">
          <w:rPr>
            <w:rFonts w:ascii="Times" w:hAnsi="Times"/>
          </w:rPr>
          <w:t xml:space="preserve"> but one</w:t>
        </w:r>
      </w:ins>
      <w:r w:rsidR="00F7586A" w:rsidRPr="00DE1B8E">
        <w:rPr>
          <w:rFonts w:ascii="Times" w:hAnsi="Times"/>
        </w:rPr>
        <w:t xml:space="preserve"> </w:t>
      </w:r>
      <w:ins w:id="300" w:author="Nicolas Magain" w:date="2014-10-09T20:23:00Z">
        <w:r w:rsidR="00904903" w:rsidRPr="00DE1B8E">
          <w:rPr>
            <w:rFonts w:ascii="Times" w:hAnsi="Times"/>
          </w:rPr>
          <w:t xml:space="preserve">coincide with </w:t>
        </w:r>
      </w:ins>
      <w:r w:rsidR="00F7586A" w:rsidRPr="00DE1B8E">
        <w:rPr>
          <w:rFonts w:ascii="Times" w:hAnsi="Times"/>
        </w:rPr>
        <w:t xml:space="preserve">monophyletic </w:t>
      </w:r>
      <w:ins w:id="301" w:author="Nicolas Magain" w:date="2014-10-09T20:23:00Z">
        <w:r w:rsidR="00904903" w:rsidRPr="00DE1B8E">
          <w:rPr>
            <w:rFonts w:ascii="Times" w:hAnsi="Times"/>
          </w:rPr>
          <w:t xml:space="preserve">groups </w:t>
        </w:r>
      </w:ins>
      <w:r w:rsidR="00F7586A" w:rsidRPr="00DE1B8E">
        <w:rPr>
          <w:rFonts w:ascii="Times" w:hAnsi="Times"/>
        </w:rPr>
        <w:t xml:space="preserve">and correspond to </w:t>
      </w:r>
      <w:r w:rsidR="00F7586A" w:rsidRPr="00B2462A">
        <w:rPr>
          <w:rFonts w:ascii="Times" w:hAnsi="Times"/>
          <w:i/>
        </w:rPr>
        <w:t xml:space="preserve">P. </w:t>
      </w:r>
      <w:proofErr w:type="spellStart"/>
      <w:r w:rsidR="00F7586A" w:rsidRPr="00B2462A">
        <w:rPr>
          <w:rFonts w:ascii="Times" w:hAnsi="Times"/>
          <w:i/>
        </w:rPr>
        <w:t>scabrosa</w:t>
      </w:r>
      <w:proofErr w:type="spellEnd"/>
      <w:r w:rsidR="00F7586A" w:rsidRPr="00DE1B8E">
        <w:rPr>
          <w:rFonts w:ascii="Times" w:hAnsi="Times"/>
        </w:rPr>
        <w:t xml:space="preserve"> 2, </w:t>
      </w:r>
      <w:r w:rsidR="00F7586A" w:rsidRPr="00B2462A">
        <w:rPr>
          <w:rFonts w:ascii="Times" w:hAnsi="Times"/>
          <w:i/>
        </w:rPr>
        <w:t xml:space="preserve">P. </w:t>
      </w:r>
      <w:proofErr w:type="spellStart"/>
      <w:r w:rsidR="00F7586A" w:rsidRPr="00B2462A">
        <w:rPr>
          <w:rFonts w:ascii="Times" w:hAnsi="Times"/>
          <w:i/>
        </w:rPr>
        <w:t>scabrosa</w:t>
      </w:r>
      <w:proofErr w:type="spellEnd"/>
      <w:r>
        <w:rPr>
          <w:rFonts w:ascii="Times" w:hAnsi="Times"/>
        </w:rPr>
        <w:t xml:space="preserve"> 3</w:t>
      </w:r>
      <w:r w:rsidR="00F7586A" w:rsidRPr="00DE1B8E">
        <w:rPr>
          <w:rFonts w:ascii="Times" w:hAnsi="Times"/>
        </w:rPr>
        <w:t xml:space="preserve">a and </w:t>
      </w:r>
      <w:r w:rsidR="00F7586A" w:rsidRPr="00B2462A">
        <w:rPr>
          <w:rFonts w:ascii="Times" w:hAnsi="Times"/>
          <w:i/>
        </w:rPr>
        <w:t xml:space="preserve">P. </w:t>
      </w:r>
      <w:proofErr w:type="spellStart"/>
      <w:r w:rsidR="00F7586A" w:rsidRPr="00B2462A">
        <w:rPr>
          <w:rFonts w:ascii="Times" w:hAnsi="Times"/>
          <w:i/>
        </w:rPr>
        <w:t>scabrosa</w:t>
      </w:r>
      <w:proofErr w:type="spellEnd"/>
      <w:r w:rsidR="00F7586A" w:rsidRPr="00DE1B8E">
        <w:rPr>
          <w:rFonts w:ascii="Times" w:hAnsi="Times"/>
        </w:rPr>
        <w:t xml:space="preserve"> 3b </w:t>
      </w:r>
      <w:ins w:id="302" w:author="Nicolas Magain" w:date="2014-10-09T20:23:00Z">
        <w:r w:rsidR="00904903" w:rsidRPr="00DE1B8E">
          <w:rPr>
            <w:rFonts w:ascii="Times" w:hAnsi="Times"/>
          </w:rPr>
          <w:t>(</w:t>
        </w:r>
      </w:ins>
      <w:r w:rsidR="00F7586A" w:rsidRPr="00DE1B8E">
        <w:rPr>
          <w:rFonts w:ascii="Times" w:hAnsi="Times"/>
        </w:rPr>
        <w:t>as two distinct species</w:t>
      </w:r>
      <w:ins w:id="303" w:author="Nicolas Magain" w:date="2014-10-09T20:23:00Z">
        <w:r w:rsidR="00904903" w:rsidRPr="00DE1B8E">
          <w:rPr>
            <w:rFonts w:ascii="Times" w:hAnsi="Times"/>
          </w:rPr>
          <w:t>)</w:t>
        </w:r>
      </w:ins>
      <w:r w:rsidR="00F7586A" w:rsidRPr="00DE1B8E">
        <w:rPr>
          <w:rFonts w:ascii="Times" w:hAnsi="Times"/>
        </w:rPr>
        <w:t xml:space="preserve">, </w:t>
      </w:r>
      <w:r w:rsidR="00F7586A" w:rsidRPr="00B2462A">
        <w:rPr>
          <w:rFonts w:ascii="Times" w:hAnsi="Times"/>
          <w:i/>
        </w:rPr>
        <w:t xml:space="preserve">P. </w:t>
      </w:r>
      <w:proofErr w:type="spellStart"/>
      <w:r w:rsidR="00F7586A" w:rsidRPr="00B2462A">
        <w:rPr>
          <w:rFonts w:ascii="Times" w:hAnsi="Times"/>
          <w:i/>
        </w:rPr>
        <w:t>scabrosa</w:t>
      </w:r>
      <w:proofErr w:type="spellEnd"/>
      <w:r w:rsidR="00F7586A" w:rsidRPr="00DE1B8E">
        <w:rPr>
          <w:rFonts w:ascii="Times" w:hAnsi="Times"/>
        </w:rPr>
        <w:t xml:space="preserve"> 4, </w:t>
      </w:r>
      <w:r w:rsidR="00F7586A" w:rsidRPr="00B2462A">
        <w:rPr>
          <w:rFonts w:ascii="Times" w:hAnsi="Times"/>
          <w:i/>
        </w:rPr>
        <w:t xml:space="preserve">P. </w:t>
      </w:r>
      <w:proofErr w:type="spellStart"/>
      <w:r w:rsidR="00F7586A" w:rsidRPr="00B2462A">
        <w:rPr>
          <w:rFonts w:ascii="Times" w:hAnsi="Times"/>
          <w:i/>
        </w:rPr>
        <w:t>neopolydactyla</w:t>
      </w:r>
      <w:proofErr w:type="spellEnd"/>
      <w:r w:rsidR="00F7586A" w:rsidRPr="00DE1B8E">
        <w:rPr>
          <w:rFonts w:ascii="Times" w:hAnsi="Times"/>
        </w:rPr>
        <w:t xml:space="preserve"> 5, </w:t>
      </w:r>
      <w:r w:rsidR="00F7586A" w:rsidRPr="00B2462A">
        <w:rPr>
          <w:rFonts w:ascii="Times" w:hAnsi="Times"/>
          <w:i/>
        </w:rPr>
        <w:t xml:space="preserve">P. </w:t>
      </w:r>
      <w:proofErr w:type="spellStart"/>
      <w:r w:rsidR="00F7586A" w:rsidRPr="00B2462A">
        <w:rPr>
          <w:rFonts w:ascii="Times" w:hAnsi="Times"/>
          <w:i/>
        </w:rPr>
        <w:t>neopolydactyla</w:t>
      </w:r>
      <w:proofErr w:type="spellEnd"/>
      <w:r w:rsidR="00F7586A" w:rsidRPr="00DE1B8E">
        <w:rPr>
          <w:rFonts w:ascii="Times" w:hAnsi="Times"/>
        </w:rPr>
        <w:t xml:space="preserve"> 6, </w:t>
      </w:r>
      <w:r w:rsidR="00F7586A" w:rsidRPr="00B2462A">
        <w:rPr>
          <w:rFonts w:ascii="Times" w:hAnsi="Times"/>
          <w:i/>
        </w:rPr>
        <w:t xml:space="preserve">P. </w:t>
      </w:r>
      <w:proofErr w:type="spellStart"/>
      <w:r w:rsidR="00F7586A" w:rsidRPr="00B2462A">
        <w:rPr>
          <w:rFonts w:ascii="Times" w:hAnsi="Times"/>
          <w:i/>
        </w:rPr>
        <w:t>neopolydactyla</w:t>
      </w:r>
      <w:proofErr w:type="spellEnd"/>
      <w:r w:rsidR="00F7586A" w:rsidRPr="00DE1B8E">
        <w:rPr>
          <w:rFonts w:ascii="Times" w:hAnsi="Times"/>
        </w:rPr>
        <w:t xml:space="preserve"> 7 and </w:t>
      </w:r>
      <w:r w:rsidR="00F7586A" w:rsidRPr="00B2462A">
        <w:rPr>
          <w:rFonts w:ascii="Times" w:hAnsi="Times"/>
          <w:i/>
        </w:rPr>
        <w:t xml:space="preserve">P. </w:t>
      </w:r>
      <w:proofErr w:type="spellStart"/>
      <w:r w:rsidR="00F7586A" w:rsidRPr="00B2462A">
        <w:rPr>
          <w:rFonts w:ascii="Times" w:hAnsi="Times"/>
          <w:i/>
        </w:rPr>
        <w:t>melanorrhiza</w:t>
      </w:r>
      <w:proofErr w:type="spellEnd"/>
      <w:ins w:id="304" w:author="Nicolas Magain" w:date="2014-10-09T20:23:00Z">
        <w:r w:rsidR="00904903" w:rsidRPr="00DE1B8E">
          <w:rPr>
            <w:rFonts w:ascii="Times" w:hAnsi="Times"/>
          </w:rPr>
          <w:t xml:space="preserve">. </w:t>
        </w:r>
      </w:ins>
      <w:r w:rsidR="00F7586A" w:rsidRPr="00DE1B8E">
        <w:rPr>
          <w:rFonts w:ascii="Times" w:hAnsi="Times"/>
        </w:rPr>
        <w:t xml:space="preserve"> </w:t>
      </w:r>
      <w:ins w:id="305" w:author="Nicolas Magain" w:date="2014-10-09T20:24:00Z">
        <w:r w:rsidR="00904903" w:rsidRPr="00DE1B8E">
          <w:rPr>
            <w:rFonts w:ascii="Times" w:hAnsi="Times"/>
          </w:rPr>
          <w:t>The only non-monophyletic group retrieved is</w:t>
        </w:r>
      </w:ins>
      <w:r w:rsidR="00F7586A" w:rsidRPr="00DE1B8E">
        <w:rPr>
          <w:rFonts w:ascii="Times" w:hAnsi="Times"/>
        </w:rPr>
        <w:t xml:space="preserve"> </w:t>
      </w:r>
      <w:ins w:id="306" w:author="Nicolas Magain" w:date="2014-10-09T20:24:00Z">
        <w:r w:rsidR="00904903" w:rsidRPr="00DE1B8E">
          <w:rPr>
            <w:rFonts w:ascii="Times" w:hAnsi="Times"/>
          </w:rPr>
          <w:t>the clustering of</w:t>
        </w:r>
      </w:ins>
      <w:r w:rsidR="00F7586A" w:rsidRPr="00DE1B8E">
        <w:rPr>
          <w:rFonts w:ascii="Times" w:hAnsi="Times"/>
        </w:rPr>
        <w:t xml:space="preserve"> </w:t>
      </w:r>
      <w:r w:rsidR="00F7586A" w:rsidRPr="00B2462A">
        <w:rPr>
          <w:rFonts w:ascii="Times" w:hAnsi="Times"/>
          <w:i/>
        </w:rPr>
        <w:t xml:space="preserve">P. </w:t>
      </w:r>
      <w:proofErr w:type="spellStart"/>
      <w:r w:rsidR="00F7586A" w:rsidRPr="00B2462A">
        <w:rPr>
          <w:rFonts w:ascii="Times" w:hAnsi="Times"/>
          <w:i/>
        </w:rPr>
        <w:t>neopolydactyla</w:t>
      </w:r>
      <w:proofErr w:type="spellEnd"/>
      <w:r w:rsidR="00F7586A" w:rsidRPr="00DE1B8E">
        <w:rPr>
          <w:rFonts w:ascii="Times" w:hAnsi="Times"/>
        </w:rPr>
        <w:t xml:space="preserve"> 4 and </w:t>
      </w:r>
      <w:r w:rsidR="00F7586A" w:rsidRPr="00B2462A">
        <w:rPr>
          <w:rFonts w:ascii="Times" w:hAnsi="Times"/>
          <w:i/>
        </w:rPr>
        <w:t xml:space="preserve">P. </w:t>
      </w:r>
      <w:proofErr w:type="spellStart"/>
      <w:r w:rsidR="00F7586A" w:rsidRPr="00B2462A">
        <w:rPr>
          <w:rFonts w:ascii="Times" w:hAnsi="Times"/>
          <w:i/>
        </w:rPr>
        <w:t>scabrosa</w:t>
      </w:r>
      <w:proofErr w:type="spellEnd"/>
      <w:r w:rsidR="00F7586A" w:rsidRPr="00DE1B8E">
        <w:rPr>
          <w:rFonts w:ascii="Times" w:hAnsi="Times"/>
        </w:rPr>
        <w:t xml:space="preserve"> 1</w:t>
      </w:r>
      <w:ins w:id="307" w:author="Nicolas Magain" w:date="2014-10-09T20:24:00Z">
        <w:r w:rsidR="00904903" w:rsidRPr="00DE1B8E">
          <w:rPr>
            <w:rFonts w:ascii="Times" w:hAnsi="Times"/>
          </w:rPr>
          <w:t xml:space="preserve"> </w:t>
        </w:r>
      </w:ins>
      <w:r>
        <w:rPr>
          <w:rFonts w:ascii="Times" w:hAnsi="Times"/>
        </w:rPr>
        <w:t>together</w:t>
      </w:r>
      <w:r w:rsidR="00F7586A" w:rsidRPr="00DE1B8E">
        <w:rPr>
          <w:rFonts w:ascii="Times" w:hAnsi="Times"/>
        </w:rPr>
        <w:t xml:space="preserve">. </w:t>
      </w:r>
      <w:ins w:id="308" w:author="Nicolas Magain" w:date="2014-10-09T20:24:00Z">
        <w:r w:rsidR="00904903" w:rsidRPr="00DE1B8E">
          <w:rPr>
            <w:rFonts w:ascii="Times" w:hAnsi="Times"/>
          </w:rPr>
          <w:t>These two spec</w:t>
        </w:r>
      </w:ins>
      <w:r>
        <w:rPr>
          <w:rFonts w:ascii="Times" w:hAnsi="Times"/>
        </w:rPr>
        <w:t>i</w:t>
      </w:r>
      <w:ins w:id="309" w:author="Nicolas Magain" w:date="2014-10-09T20:24:00Z">
        <w:r w:rsidR="00904903" w:rsidRPr="00DE1B8E">
          <w:rPr>
            <w:rFonts w:ascii="Times" w:hAnsi="Times"/>
          </w:rPr>
          <w:t>es</w:t>
        </w:r>
      </w:ins>
      <w:r w:rsidR="00F7586A" w:rsidRPr="00DE1B8E">
        <w:rPr>
          <w:rFonts w:ascii="Times" w:hAnsi="Times"/>
        </w:rPr>
        <w:t xml:space="preserve"> share the same allele for the locus </w:t>
      </w:r>
      <w:r w:rsidR="00F7586A" w:rsidRPr="00B2462A">
        <w:rPr>
          <w:rFonts w:ascii="Times" w:hAnsi="Times"/>
          <w:i/>
        </w:rPr>
        <w:t>RPB1</w:t>
      </w:r>
      <w:r w:rsidR="00F7586A" w:rsidRPr="00DE1B8E">
        <w:rPr>
          <w:rFonts w:ascii="Times" w:hAnsi="Times"/>
        </w:rPr>
        <w:t xml:space="preserve">, which </w:t>
      </w:r>
      <w:ins w:id="310" w:author="Nicolas Magain" w:date="2014-10-09T20:24:00Z">
        <w:r w:rsidR="00904903" w:rsidRPr="00DE1B8E">
          <w:rPr>
            <w:rFonts w:ascii="Times" w:hAnsi="Times"/>
          </w:rPr>
          <w:t xml:space="preserve">exhibits a </w:t>
        </w:r>
      </w:ins>
      <w:r w:rsidR="00F7586A" w:rsidRPr="00DE1B8E">
        <w:rPr>
          <w:rFonts w:ascii="Times" w:hAnsi="Times"/>
        </w:rPr>
        <w:t>low variation in this group</w:t>
      </w:r>
      <w:ins w:id="311" w:author="Nicolas Magain" w:date="2014-10-09T20:25:00Z">
        <w:r w:rsidR="00904903" w:rsidRPr="00DE1B8E">
          <w:rPr>
            <w:rFonts w:ascii="Times" w:hAnsi="Times"/>
          </w:rPr>
          <w:t xml:space="preserve">. </w:t>
        </w:r>
      </w:ins>
      <w:r w:rsidR="00F7586A" w:rsidRPr="00DE1B8E">
        <w:rPr>
          <w:rFonts w:ascii="Times" w:hAnsi="Times"/>
        </w:rPr>
        <w:t xml:space="preserve">When analyzing the dataset without </w:t>
      </w:r>
      <w:r w:rsidR="00F7586A" w:rsidRPr="00B2462A">
        <w:rPr>
          <w:rFonts w:ascii="Times" w:hAnsi="Times"/>
          <w:i/>
        </w:rPr>
        <w:t>RPB1</w:t>
      </w:r>
      <w:r w:rsidR="00F7586A" w:rsidRPr="00DE1B8E">
        <w:rPr>
          <w:rFonts w:ascii="Times" w:hAnsi="Times"/>
        </w:rPr>
        <w:t xml:space="preserve">, </w:t>
      </w:r>
      <w:r w:rsidR="00F7586A" w:rsidRPr="00B2462A">
        <w:rPr>
          <w:rFonts w:ascii="Times" w:hAnsi="Times"/>
          <w:i/>
        </w:rPr>
        <w:t xml:space="preserve">P. </w:t>
      </w:r>
      <w:proofErr w:type="spellStart"/>
      <w:r w:rsidR="00F7586A" w:rsidRPr="00B2462A">
        <w:rPr>
          <w:rFonts w:ascii="Times" w:hAnsi="Times"/>
          <w:i/>
        </w:rPr>
        <w:t>scabrosa</w:t>
      </w:r>
      <w:proofErr w:type="spellEnd"/>
      <w:r w:rsidR="00F7586A" w:rsidRPr="00DE1B8E">
        <w:rPr>
          <w:rFonts w:ascii="Times" w:hAnsi="Times"/>
        </w:rPr>
        <w:t xml:space="preserve"> 1 and </w:t>
      </w:r>
      <w:r w:rsidR="00F7586A" w:rsidRPr="00B2462A">
        <w:rPr>
          <w:rFonts w:ascii="Times" w:hAnsi="Times"/>
          <w:i/>
        </w:rPr>
        <w:t xml:space="preserve">P. </w:t>
      </w:r>
      <w:proofErr w:type="spellStart"/>
      <w:r w:rsidR="00F7586A" w:rsidRPr="00B2462A">
        <w:rPr>
          <w:rFonts w:ascii="Times" w:hAnsi="Times"/>
          <w:i/>
        </w:rPr>
        <w:t>neopolydactyla</w:t>
      </w:r>
      <w:proofErr w:type="spellEnd"/>
      <w:r>
        <w:rPr>
          <w:rFonts w:ascii="Times" w:hAnsi="Times"/>
        </w:rPr>
        <w:t xml:space="preserve"> 4 appear</w:t>
      </w:r>
      <w:r w:rsidR="00F7586A" w:rsidRPr="00DE1B8E">
        <w:rPr>
          <w:rFonts w:ascii="Times" w:hAnsi="Times"/>
        </w:rPr>
        <w:t xml:space="preserve"> as distinct species, the rest of the lineages delimited are the same. </w:t>
      </w:r>
      <w:ins w:id="312" w:author="Nicolas Magain" w:date="2014-10-09T20:25:00Z">
        <w:r w:rsidR="00904903" w:rsidRPr="00DE1B8E">
          <w:rPr>
            <w:rFonts w:ascii="Times" w:hAnsi="Times"/>
          </w:rPr>
          <w:t xml:space="preserve">We therefore decided to implement the </w:t>
        </w:r>
        <w:proofErr w:type="spellStart"/>
        <w:r w:rsidR="00904903" w:rsidRPr="00DE1B8E">
          <w:rPr>
            <w:rFonts w:ascii="Times" w:hAnsi="Times"/>
          </w:rPr>
          <w:t>Structurama</w:t>
        </w:r>
        <w:proofErr w:type="spellEnd"/>
        <w:r w:rsidR="00904903" w:rsidRPr="00DE1B8E">
          <w:rPr>
            <w:rFonts w:ascii="Times" w:hAnsi="Times"/>
          </w:rPr>
          <w:t xml:space="preserve"> analysis without </w:t>
        </w:r>
        <w:r w:rsidR="00904903" w:rsidRPr="00B2462A">
          <w:rPr>
            <w:rFonts w:ascii="Times" w:hAnsi="Times"/>
            <w:i/>
          </w:rPr>
          <w:t>RPB1</w:t>
        </w:r>
        <w:r w:rsidR="00904903" w:rsidRPr="00DE1B8E">
          <w:rPr>
            <w:rFonts w:ascii="Times" w:hAnsi="Times"/>
          </w:rPr>
          <w:t xml:space="preserve"> for our final consensus.</w:t>
        </w:r>
      </w:ins>
    </w:p>
    <w:p w14:paraId="2343F6F4" w14:textId="26AB7823" w:rsidR="00904903" w:rsidRPr="00DE1B8E" w:rsidRDefault="00904903" w:rsidP="00F7586A">
      <w:pPr>
        <w:rPr>
          <w:rFonts w:ascii="Times" w:hAnsi="Times"/>
        </w:rPr>
      </w:pPr>
      <w:ins w:id="313" w:author="Nicolas Magain" w:date="2014-10-09T20:25:00Z">
        <w:r w:rsidRPr="00DE1B8E">
          <w:rPr>
            <w:rFonts w:ascii="Times" w:hAnsi="Times"/>
          </w:rPr>
          <w:t xml:space="preserve">In our case, with few loci and haploid data, it seems that </w:t>
        </w:r>
      </w:ins>
      <w:ins w:id="314" w:author="Nicolas Magain" w:date="2014-10-09T20:26:00Z">
        <w:r w:rsidRPr="00DE1B8E">
          <w:rPr>
            <w:rFonts w:ascii="Times" w:hAnsi="Times"/>
          </w:rPr>
          <w:t>in most cases, when</w:t>
        </w:r>
      </w:ins>
      <w:ins w:id="315" w:author="Nicolas Magain" w:date="2014-10-09T20:25:00Z">
        <w:r w:rsidRPr="00DE1B8E">
          <w:rPr>
            <w:rFonts w:ascii="Times" w:hAnsi="Times"/>
          </w:rPr>
          <w:t xml:space="preserve"> distinct </w:t>
        </w:r>
      </w:ins>
      <w:ins w:id="316" w:author="Nicolas Magain" w:date="2014-10-09T20:26:00Z">
        <w:r w:rsidRPr="00DE1B8E">
          <w:rPr>
            <w:rFonts w:ascii="Times" w:hAnsi="Times"/>
          </w:rPr>
          <w:t>lineages</w:t>
        </w:r>
      </w:ins>
      <w:ins w:id="317" w:author="Nicolas Magain" w:date="2014-10-09T20:25:00Z">
        <w:r w:rsidRPr="00DE1B8E">
          <w:rPr>
            <w:rFonts w:ascii="Times" w:hAnsi="Times"/>
          </w:rPr>
          <w:t xml:space="preserve"> share an allele, they are clustered together.</w:t>
        </w:r>
      </w:ins>
    </w:p>
    <w:p w14:paraId="410D7A4C" w14:textId="77777777" w:rsidR="00F7586A" w:rsidRPr="00DE1B8E" w:rsidRDefault="00F7586A" w:rsidP="00F7586A">
      <w:pPr>
        <w:rPr>
          <w:rFonts w:ascii="Times" w:hAnsi="Times"/>
        </w:rPr>
      </w:pPr>
    </w:p>
    <w:p w14:paraId="3D19943F" w14:textId="05CC513D" w:rsidR="00F7586A" w:rsidRPr="00DE1B8E" w:rsidRDefault="00B2462A" w:rsidP="00F7586A">
      <w:pPr>
        <w:rPr>
          <w:rFonts w:ascii="Times" w:hAnsi="Times"/>
        </w:rPr>
      </w:pPr>
      <w:r>
        <w:rPr>
          <w:rFonts w:ascii="Times" w:hAnsi="Times"/>
        </w:rPr>
        <w:t>Figure 4</w:t>
      </w:r>
      <w:r w:rsidR="00F7586A" w:rsidRPr="00DE1B8E">
        <w:rPr>
          <w:rFonts w:ascii="Times" w:hAnsi="Times"/>
        </w:rPr>
        <w:t xml:space="preserve"> shows the species delimitation by </w:t>
      </w:r>
      <w:proofErr w:type="spellStart"/>
      <w:r w:rsidR="00F7586A" w:rsidRPr="00DE1B8E">
        <w:rPr>
          <w:rFonts w:ascii="Times" w:hAnsi="Times"/>
        </w:rPr>
        <w:t>Structurama</w:t>
      </w:r>
      <w:proofErr w:type="spellEnd"/>
      <w:r w:rsidR="00F7586A" w:rsidRPr="00DE1B8E">
        <w:rPr>
          <w:rFonts w:ascii="Times" w:hAnsi="Times"/>
        </w:rPr>
        <w:t xml:space="preserve"> </w:t>
      </w:r>
      <w:ins w:id="318" w:author="Nicolas Magain" w:date="2014-10-09T20:26:00Z">
        <w:r w:rsidR="00904903" w:rsidRPr="00DE1B8E">
          <w:rPr>
            <w:rFonts w:ascii="Times" w:hAnsi="Times"/>
          </w:rPr>
          <w:t xml:space="preserve">in the </w:t>
        </w:r>
        <w:proofErr w:type="spellStart"/>
        <w:r w:rsidR="00904903" w:rsidRPr="00DE1B8E">
          <w:rPr>
            <w:rFonts w:ascii="Times" w:hAnsi="Times"/>
          </w:rPr>
          <w:t>Dolichorhizoid</w:t>
        </w:r>
        <w:proofErr w:type="spellEnd"/>
        <w:r w:rsidR="00904903" w:rsidRPr="00DE1B8E">
          <w:rPr>
            <w:rFonts w:ascii="Times" w:hAnsi="Times"/>
          </w:rPr>
          <w:t xml:space="preserve"> clade, </w:t>
        </w:r>
      </w:ins>
      <w:ins w:id="319" w:author="Nicolas Magain" w:date="2014-10-09T20:27:00Z">
        <w:r w:rsidR="00904903" w:rsidRPr="00DE1B8E">
          <w:rPr>
            <w:rFonts w:ascii="Times" w:hAnsi="Times"/>
          </w:rPr>
          <w:t xml:space="preserve">in function of </w:t>
        </w:r>
      </w:ins>
      <w:r w:rsidR="00F7586A" w:rsidRPr="00DE1B8E">
        <w:rPr>
          <w:rFonts w:ascii="Times" w:hAnsi="Times"/>
        </w:rPr>
        <w:t xml:space="preserve">four different gamma shapes. </w:t>
      </w:r>
    </w:p>
    <w:p w14:paraId="1958F82D" w14:textId="77777777" w:rsidR="00F7586A" w:rsidRPr="00DE1B8E" w:rsidRDefault="00F7586A" w:rsidP="00F7586A">
      <w:pPr>
        <w:rPr>
          <w:rFonts w:ascii="Times" w:hAnsi="Times"/>
        </w:rPr>
      </w:pPr>
    </w:p>
    <w:p w14:paraId="05358E2C" w14:textId="028D8608" w:rsidR="00F7586A" w:rsidRPr="00DE1B8E" w:rsidRDefault="00F7586A" w:rsidP="00F7586A">
      <w:pPr>
        <w:rPr>
          <w:rFonts w:ascii="Times" w:hAnsi="Times"/>
        </w:rPr>
      </w:pPr>
      <w:r w:rsidRPr="00DE1B8E">
        <w:rPr>
          <w:rFonts w:ascii="Times" w:hAnsi="Times"/>
        </w:rPr>
        <w:t xml:space="preserve">Some of our putative species are always well-defined regardless on the gamma shape of the </w:t>
      </w:r>
      <w:proofErr w:type="spellStart"/>
      <w:r w:rsidRPr="00DE1B8E">
        <w:rPr>
          <w:rFonts w:ascii="Times" w:hAnsi="Times"/>
        </w:rPr>
        <w:t>hyperprior</w:t>
      </w:r>
      <w:proofErr w:type="spellEnd"/>
      <w:r w:rsidRPr="00DE1B8E">
        <w:rPr>
          <w:rFonts w:ascii="Times" w:hAnsi="Times"/>
        </w:rPr>
        <w:t xml:space="preserve">, this is the case of </w:t>
      </w:r>
      <w:r w:rsidRPr="00B2462A">
        <w:rPr>
          <w:rFonts w:ascii="Times" w:hAnsi="Times"/>
          <w:i/>
        </w:rPr>
        <w:t xml:space="preserve">P. </w:t>
      </w:r>
      <w:proofErr w:type="spellStart"/>
      <w:r w:rsidRPr="00B2462A">
        <w:rPr>
          <w:rFonts w:ascii="Times" w:hAnsi="Times"/>
          <w:i/>
        </w:rPr>
        <w:t>scabrosella</w:t>
      </w:r>
      <w:proofErr w:type="spellEnd"/>
      <w:r w:rsidRPr="00DE1B8E">
        <w:rPr>
          <w:rFonts w:ascii="Times" w:hAnsi="Times"/>
        </w:rPr>
        <w:t xml:space="preserve">, </w:t>
      </w:r>
      <w:r w:rsidRPr="00B2462A">
        <w:rPr>
          <w:rFonts w:ascii="Times" w:hAnsi="Times"/>
          <w:i/>
        </w:rPr>
        <w:t>P.</w:t>
      </w:r>
      <w:r w:rsidRPr="00DE1B8E">
        <w:rPr>
          <w:rFonts w:ascii="Times" w:hAnsi="Times"/>
        </w:rPr>
        <w:t xml:space="preserve"> sp. 7a, </w:t>
      </w:r>
      <w:r w:rsidRPr="00B2462A">
        <w:rPr>
          <w:rFonts w:ascii="Times" w:hAnsi="Times"/>
          <w:i/>
        </w:rPr>
        <w:t xml:space="preserve">P. </w:t>
      </w:r>
      <w:proofErr w:type="spellStart"/>
      <w:r w:rsidRPr="00B2462A">
        <w:rPr>
          <w:rFonts w:ascii="Times" w:hAnsi="Times"/>
          <w:i/>
        </w:rPr>
        <w:t>occidentalis</w:t>
      </w:r>
      <w:proofErr w:type="spellEnd"/>
      <w:r w:rsidRPr="00DE1B8E">
        <w:rPr>
          <w:rFonts w:ascii="Times" w:hAnsi="Times"/>
        </w:rPr>
        <w:t xml:space="preserve"> (at gamma shape of 18, P3034 is howev</w:t>
      </w:r>
      <w:r w:rsidR="00B2462A">
        <w:rPr>
          <w:rFonts w:ascii="Times" w:hAnsi="Times"/>
        </w:rPr>
        <w:t xml:space="preserve">er considered as a singleton), </w:t>
      </w:r>
      <w:r w:rsidRPr="00B2462A">
        <w:rPr>
          <w:rFonts w:ascii="Times" w:hAnsi="Times"/>
          <w:i/>
        </w:rPr>
        <w:t xml:space="preserve">P. </w:t>
      </w:r>
      <w:proofErr w:type="spellStart"/>
      <w:r w:rsidRPr="00B2462A">
        <w:rPr>
          <w:rFonts w:ascii="Times" w:hAnsi="Times"/>
          <w:i/>
        </w:rPr>
        <w:t>pulverulenta</w:t>
      </w:r>
      <w:proofErr w:type="spellEnd"/>
      <w:r w:rsidRPr="00DE1B8E">
        <w:rPr>
          <w:rFonts w:ascii="Times" w:hAnsi="Times"/>
        </w:rPr>
        <w:t xml:space="preserve"> 2, </w:t>
      </w:r>
      <w:r w:rsidRPr="00B2462A">
        <w:rPr>
          <w:rFonts w:ascii="Times" w:hAnsi="Times"/>
          <w:i/>
        </w:rPr>
        <w:t xml:space="preserve">P. </w:t>
      </w:r>
      <w:proofErr w:type="spellStart"/>
      <w:r w:rsidRPr="00B2462A">
        <w:rPr>
          <w:rFonts w:ascii="Times" w:hAnsi="Times"/>
          <w:i/>
        </w:rPr>
        <w:t>neopolydactyla</w:t>
      </w:r>
      <w:proofErr w:type="spellEnd"/>
      <w:r w:rsidRPr="00DE1B8E">
        <w:rPr>
          <w:rFonts w:ascii="Times" w:hAnsi="Times"/>
        </w:rPr>
        <w:t xml:space="preserve"> 1b, </w:t>
      </w:r>
      <w:r w:rsidRPr="00B2462A">
        <w:rPr>
          <w:rFonts w:ascii="Times" w:hAnsi="Times"/>
          <w:i/>
        </w:rPr>
        <w:t>P.</w:t>
      </w:r>
      <w:r w:rsidRPr="00DE1B8E">
        <w:rPr>
          <w:rFonts w:ascii="Times" w:hAnsi="Times"/>
        </w:rPr>
        <w:t xml:space="preserve"> sp. </w:t>
      </w:r>
      <w:proofErr w:type="gramStart"/>
      <w:ins w:id="320" w:author="Nicolas Magain" w:date="2014-10-09T20:46:00Z">
        <w:r w:rsidR="00B567A0" w:rsidRPr="00DE1B8E">
          <w:rPr>
            <w:rFonts w:ascii="Times" w:hAnsi="Times"/>
          </w:rPr>
          <w:t>5  and</w:t>
        </w:r>
      </w:ins>
      <w:proofErr w:type="gramEnd"/>
      <w:r w:rsidRPr="00DE1B8E">
        <w:rPr>
          <w:rFonts w:ascii="Times" w:hAnsi="Times"/>
        </w:rPr>
        <w:t xml:space="preserve"> </w:t>
      </w:r>
      <w:r w:rsidRPr="00B2462A">
        <w:rPr>
          <w:rFonts w:ascii="Times" w:hAnsi="Times"/>
          <w:i/>
        </w:rPr>
        <w:t xml:space="preserve">P. </w:t>
      </w:r>
      <w:proofErr w:type="spellStart"/>
      <w:r w:rsidRPr="00B2462A">
        <w:rPr>
          <w:rFonts w:ascii="Times" w:hAnsi="Times"/>
          <w:i/>
        </w:rPr>
        <w:t>hawaiensis</w:t>
      </w:r>
      <w:proofErr w:type="spellEnd"/>
      <w:r w:rsidRPr="00DE1B8E">
        <w:rPr>
          <w:rFonts w:ascii="Times" w:hAnsi="Times"/>
        </w:rPr>
        <w:t>.</w:t>
      </w:r>
    </w:p>
    <w:p w14:paraId="729BEDD2" w14:textId="77777777" w:rsidR="00F7586A" w:rsidRPr="00DE1B8E" w:rsidRDefault="00F7586A" w:rsidP="00F7586A">
      <w:pPr>
        <w:rPr>
          <w:rFonts w:ascii="Times" w:hAnsi="Times"/>
        </w:rPr>
      </w:pPr>
    </w:p>
    <w:p w14:paraId="08A72E4F" w14:textId="365081F2" w:rsidR="00B567A0" w:rsidRPr="00DE1B8E" w:rsidRDefault="00F7586A" w:rsidP="00F7586A">
      <w:pPr>
        <w:rPr>
          <w:ins w:id="321" w:author="Nicolas Magain" w:date="2014-10-09T20:47:00Z"/>
          <w:rFonts w:ascii="Times" w:hAnsi="Times"/>
        </w:rPr>
      </w:pPr>
      <w:r w:rsidRPr="00DE1B8E">
        <w:rPr>
          <w:rFonts w:ascii="Times" w:hAnsi="Times"/>
        </w:rPr>
        <w:t xml:space="preserve">On the one hand, some putative species are well defined with low gamma values, but are </w:t>
      </w:r>
      <w:proofErr w:type="spellStart"/>
      <w:r w:rsidRPr="00DE1B8E">
        <w:rPr>
          <w:rFonts w:ascii="Times" w:hAnsi="Times"/>
        </w:rPr>
        <w:t>splitted</w:t>
      </w:r>
      <w:proofErr w:type="spellEnd"/>
      <w:r w:rsidRPr="00DE1B8E">
        <w:rPr>
          <w:rFonts w:ascii="Times" w:hAnsi="Times"/>
        </w:rPr>
        <w:t xml:space="preserve"> in several species with higher gamma values</w:t>
      </w:r>
      <w:ins w:id="322" w:author="Nicolas Magain" w:date="2014-10-09T20:47:00Z">
        <w:r w:rsidR="00B567A0" w:rsidRPr="00DE1B8E">
          <w:rPr>
            <w:rFonts w:ascii="Times" w:hAnsi="Times"/>
          </w:rPr>
          <w:t xml:space="preserve">, like </w:t>
        </w:r>
      </w:ins>
      <w:r w:rsidRPr="00B2462A">
        <w:rPr>
          <w:rFonts w:ascii="Times" w:hAnsi="Times"/>
          <w:i/>
        </w:rPr>
        <w:t>P.</w:t>
      </w:r>
      <w:r w:rsidRPr="00DE1B8E">
        <w:rPr>
          <w:rFonts w:ascii="Times" w:hAnsi="Times"/>
        </w:rPr>
        <w:t xml:space="preserve"> sp. 6 (split in two </w:t>
      </w:r>
      <w:ins w:id="323" w:author="Nicolas Magain" w:date="2014-10-09T20:48:00Z">
        <w:r w:rsidR="00B567A0" w:rsidRPr="00DE1B8E">
          <w:rPr>
            <w:rFonts w:ascii="Times" w:hAnsi="Times"/>
          </w:rPr>
          <w:t>with a</w:t>
        </w:r>
      </w:ins>
      <w:r w:rsidRPr="00DE1B8E">
        <w:rPr>
          <w:rFonts w:ascii="Times" w:hAnsi="Times"/>
        </w:rPr>
        <w:t xml:space="preserve"> gamma shape </w:t>
      </w:r>
      <w:ins w:id="324" w:author="Nicolas Magain" w:date="2014-10-09T20:48:00Z">
        <w:r w:rsidR="00B567A0" w:rsidRPr="00DE1B8E">
          <w:rPr>
            <w:rFonts w:ascii="Times" w:hAnsi="Times"/>
          </w:rPr>
          <w:t>of</w:t>
        </w:r>
      </w:ins>
      <w:r w:rsidRPr="00DE1B8E">
        <w:rPr>
          <w:rFonts w:ascii="Times" w:hAnsi="Times"/>
        </w:rPr>
        <w:t xml:space="preserve"> 8), </w:t>
      </w:r>
      <w:ins w:id="325" w:author="Nicolas Magain" w:date="2014-10-09T20:47:00Z">
        <w:r w:rsidR="00B567A0" w:rsidRPr="00DE1B8E">
          <w:rPr>
            <w:rFonts w:ascii="Times" w:hAnsi="Times"/>
          </w:rPr>
          <w:t xml:space="preserve">or </w:t>
        </w:r>
      </w:ins>
      <w:r w:rsidRPr="00B2462A">
        <w:rPr>
          <w:rFonts w:ascii="Times" w:hAnsi="Times"/>
          <w:i/>
        </w:rPr>
        <w:t>P.</w:t>
      </w:r>
      <w:r w:rsidRPr="00DE1B8E">
        <w:rPr>
          <w:rFonts w:ascii="Times" w:hAnsi="Times"/>
        </w:rPr>
        <w:t xml:space="preserve"> sp. 7b (split in two </w:t>
      </w:r>
      <w:ins w:id="326" w:author="Nicolas Magain" w:date="2014-10-09T20:48:00Z">
        <w:r w:rsidR="00B567A0" w:rsidRPr="00DE1B8E">
          <w:rPr>
            <w:rFonts w:ascii="Times" w:hAnsi="Times"/>
          </w:rPr>
          <w:t>with a</w:t>
        </w:r>
      </w:ins>
      <w:r w:rsidRPr="00DE1B8E">
        <w:rPr>
          <w:rFonts w:ascii="Times" w:hAnsi="Times"/>
        </w:rPr>
        <w:t xml:space="preserve"> gamma shape </w:t>
      </w:r>
      <w:ins w:id="327" w:author="Nicolas Magain" w:date="2014-10-09T20:48:00Z">
        <w:r w:rsidR="00B567A0" w:rsidRPr="00DE1B8E">
          <w:rPr>
            <w:rFonts w:ascii="Times" w:hAnsi="Times"/>
          </w:rPr>
          <w:t>of</w:t>
        </w:r>
      </w:ins>
      <w:r w:rsidRPr="00DE1B8E">
        <w:rPr>
          <w:rFonts w:ascii="Times" w:hAnsi="Times"/>
        </w:rPr>
        <w:t xml:space="preserve"> 15). </w:t>
      </w:r>
    </w:p>
    <w:p w14:paraId="21E68DB2" w14:textId="77777777" w:rsidR="00B567A0" w:rsidRPr="00DE1B8E" w:rsidRDefault="00B567A0" w:rsidP="00F7586A">
      <w:pPr>
        <w:rPr>
          <w:ins w:id="328" w:author="Nicolas Magain" w:date="2014-10-09T20:47:00Z"/>
          <w:rFonts w:ascii="Times" w:hAnsi="Times"/>
        </w:rPr>
      </w:pPr>
    </w:p>
    <w:p w14:paraId="62FF8833" w14:textId="75B18CC6" w:rsidR="00F7586A" w:rsidRPr="00DE1B8E" w:rsidRDefault="00F7586A" w:rsidP="00F7586A">
      <w:pPr>
        <w:rPr>
          <w:rFonts w:ascii="Times" w:hAnsi="Times"/>
        </w:rPr>
      </w:pPr>
      <w:r w:rsidRPr="00DE1B8E">
        <w:rPr>
          <w:rFonts w:ascii="Times" w:hAnsi="Times"/>
        </w:rPr>
        <w:t>On the other hand, some putative species are well-defined at high gamma values, but are clumped with other unrelated taxa at low gamma values (</w:t>
      </w:r>
      <w:r w:rsidRPr="00B2462A">
        <w:rPr>
          <w:rFonts w:ascii="Times" w:hAnsi="Times"/>
          <w:i/>
        </w:rPr>
        <w:t xml:space="preserve">P. </w:t>
      </w:r>
      <w:proofErr w:type="spellStart"/>
      <w:r w:rsidRPr="00B2462A">
        <w:rPr>
          <w:rFonts w:ascii="Times" w:hAnsi="Times"/>
          <w:i/>
        </w:rPr>
        <w:t>hymenina</w:t>
      </w:r>
      <w:proofErr w:type="spellEnd"/>
      <w:r w:rsidRPr="00DE1B8E">
        <w:rPr>
          <w:rFonts w:ascii="Times" w:hAnsi="Times"/>
        </w:rPr>
        <w:t xml:space="preserve">, </w:t>
      </w:r>
      <w:r w:rsidRPr="00B2462A">
        <w:rPr>
          <w:rFonts w:ascii="Times" w:hAnsi="Times"/>
          <w:i/>
        </w:rPr>
        <w:t>P</w:t>
      </w:r>
      <w:r w:rsidRPr="00DE1B8E">
        <w:rPr>
          <w:rFonts w:ascii="Times" w:hAnsi="Times"/>
        </w:rPr>
        <w:t xml:space="preserve">. sp. 1, </w:t>
      </w:r>
      <w:r w:rsidRPr="00B2462A">
        <w:rPr>
          <w:rFonts w:ascii="Times" w:hAnsi="Times"/>
          <w:i/>
        </w:rPr>
        <w:t>P. sp</w:t>
      </w:r>
      <w:r w:rsidRPr="00DE1B8E">
        <w:rPr>
          <w:rFonts w:ascii="Times" w:hAnsi="Times"/>
        </w:rPr>
        <w:t>. 2a</w:t>
      </w:r>
      <w:proofErr w:type="gramStart"/>
      <w:r w:rsidRPr="00DE1B8E">
        <w:rPr>
          <w:rFonts w:ascii="Times" w:hAnsi="Times"/>
        </w:rPr>
        <w:t xml:space="preserve">, </w:t>
      </w:r>
      <w:ins w:id="329" w:author="Nicolas Magain" w:date="2014-10-09T20:47:00Z">
        <w:r w:rsidR="00B567A0" w:rsidRPr="00DE1B8E">
          <w:rPr>
            <w:rFonts w:ascii="Times" w:hAnsi="Times"/>
          </w:rPr>
          <w:t xml:space="preserve"> are</w:t>
        </w:r>
        <w:proofErr w:type="gramEnd"/>
        <w:r w:rsidR="00B567A0" w:rsidRPr="00DE1B8E">
          <w:rPr>
            <w:rFonts w:ascii="Times" w:hAnsi="Times"/>
          </w:rPr>
          <w:t xml:space="preserve"> </w:t>
        </w:r>
      </w:ins>
      <w:r w:rsidRPr="00DE1B8E">
        <w:rPr>
          <w:rFonts w:ascii="Times" w:hAnsi="Times"/>
        </w:rPr>
        <w:t xml:space="preserve">well defined </w:t>
      </w:r>
      <w:ins w:id="330" w:author="Nicolas Magain" w:date="2014-10-09T20:47:00Z">
        <w:r w:rsidR="00B567A0" w:rsidRPr="00DE1B8E">
          <w:rPr>
            <w:rFonts w:ascii="Times" w:hAnsi="Times"/>
          </w:rPr>
          <w:t>with a</w:t>
        </w:r>
      </w:ins>
      <w:r w:rsidRPr="00DE1B8E">
        <w:rPr>
          <w:rFonts w:ascii="Times" w:hAnsi="Times"/>
        </w:rPr>
        <w:t xml:space="preserve"> gamma shape </w:t>
      </w:r>
      <w:ins w:id="331" w:author="Nicolas Magain" w:date="2014-10-09T20:47:00Z">
        <w:r w:rsidR="00B567A0" w:rsidRPr="00DE1B8E">
          <w:rPr>
            <w:rFonts w:ascii="Times" w:hAnsi="Times"/>
          </w:rPr>
          <w:t xml:space="preserve">of </w:t>
        </w:r>
      </w:ins>
      <w:r w:rsidRPr="00DE1B8E">
        <w:rPr>
          <w:rFonts w:ascii="Times" w:hAnsi="Times"/>
        </w:rPr>
        <w:t xml:space="preserve">8 and above,  </w:t>
      </w:r>
      <w:r w:rsidRPr="00B2462A">
        <w:rPr>
          <w:rFonts w:ascii="Times" w:hAnsi="Times"/>
          <w:i/>
        </w:rPr>
        <w:t xml:space="preserve">P. </w:t>
      </w:r>
      <w:proofErr w:type="spellStart"/>
      <w:r w:rsidRPr="00B2462A">
        <w:rPr>
          <w:rFonts w:ascii="Times" w:hAnsi="Times"/>
          <w:i/>
        </w:rPr>
        <w:t>neopolydactyla</w:t>
      </w:r>
      <w:proofErr w:type="spellEnd"/>
      <w:r w:rsidRPr="00DE1B8E">
        <w:rPr>
          <w:rFonts w:ascii="Times" w:hAnsi="Times"/>
        </w:rPr>
        <w:t xml:space="preserve"> 3, </w:t>
      </w:r>
      <w:r w:rsidRPr="00B2462A">
        <w:rPr>
          <w:rFonts w:ascii="Times" w:hAnsi="Times"/>
          <w:i/>
        </w:rPr>
        <w:t xml:space="preserve">P. </w:t>
      </w:r>
      <w:proofErr w:type="spellStart"/>
      <w:r w:rsidRPr="00B2462A">
        <w:rPr>
          <w:rFonts w:ascii="Times" w:hAnsi="Times"/>
          <w:i/>
        </w:rPr>
        <w:t>pacifica</w:t>
      </w:r>
      <w:proofErr w:type="spellEnd"/>
      <w:ins w:id="332" w:author="Nicolas Magain" w:date="2014-10-09T20:47:00Z">
        <w:r w:rsidR="00B567A0" w:rsidRPr="00DE1B8E">
          <w:rPr>
            <w:rFonts w:ascii="Times" w:hAnsi="Times"/>
          </w:rPr>
          <w:t xml:space="preserve"> and</w:t>
        </w:r>
      </w:ins>
      <w:r w:rsidRPr="00DE1B8E">
        <w:rPr>
          <w:rFonts w:ascii="Times" w:hAnsi="Times"/>
        </w:rPr>
        <w:t xml:space="preserve"> </w:t>
      </w:r>
      <w:r w:rsidRPr="00B2462A">
        <w:rPr>
          <w:rFonts w:ascii="Times" w:hAnsi="Times"/>
          <w:i/>
        </w:rPr>
        <w:t>P</w:t>
      </w:r>
      <w:r w:rsidRPr="00DE1B8E">
        <w:rPr>
          <w:rFonts w:ascii="Times" w:hAnsi="Times"/>
        </w:rPr>
        <w:t xml:space="preserve">. sp. 5 at </w:t>
      </w:r>
      <w:ins w:id="333" w:author="Nicolas Magain" w:date="2014-10-09T20:47:00Z">
        <w:r w:rsidR="00B567A0" w:rsidRPr="00DE1B8E">
          <w:rPr>
            <w:rFonts w:ascii="Times" w:hAnsi="Times"/>
          </w:rPr>
          <w:t xml:space="preserve">a </w:t>
        </w:r>
      </w:ins>
      <w:r w:rsidRPr="00DE1B8E">
        <w:rPr>
          <w:rFonts w:ascii="Times" w:hAnsi="Times"/>
        </w:rPr>
        <w:t xml:space="preserve">gamma shape </w:t>
      </w:r>
      <w:ins w:id="334" w:author="Nicolas Magain" w:date="2014-10-09T20:47:00Z">
        <w:r w:rsidR="00B567A0" w:rsidRPr="00DE1B8E">
          <w:rPr>
            <w:rFonts w:ascii="Times" w:hAnsi="Times"/>
          </w:rPr>
          <w:t>of</w:t>
        </w:r>
      </w:ins>
      <w:r w:rsidRPr="00DE1B8E">
        <w:rPr>
          <w:rFonts w:ascii="Times" w:hAnsi="Times"/>
        </w:rPr>
        <w:t xml:space="preserve"> 15</w:t>
      </w:r>
      <w:ins w:id="335" w:author="Nicolas Magain" w:date="2014-10-09T20:47:00Z">
        <w:r w:rsidR="00B567A0" w:rsidRPr="00DE1B8E">
          <w:rPr>
            <w:rFonts w:ascii="Times" w:hAnsi="Times"/>
          </w:rPr>
          <w:t xml:space="preserve"> and abo</w:t>
        </w:r>
      </w:ins>
      <w:r w:rsidR="00B2462A">
        <w:rPr>
          <w:rFonts w:ascii="Times" w:hAnsi="Times"/>
        </w:rPr>
        <w:t>v</w:t>
      </w:r>
      <w:ins w:id="336" w:author="Nicolas Magain" w:date="2014-10-09T20:47:00Z">
        <w:r w:rsidR="00B567A0" w:rsidRPr="00DE1B8E">
          <w:rPr>
            <w:rFonts w:ascii="Times" w:hAnsi="Times"/>
          </w:rPr>
          <w:t>e</w:t>
        </w:r>
      </w:ins>
      <w:r w:rsidRPr="00DE1B8E">
        <w:rPr>
          <w:rFonts w:ascii="Times" w:hAnsi="Times"/>
        </w:rPr>
        <w:t xml:space="preserve">, </w:t>
      </w:r>
      <w:r w:rsidRPr="00B2462A">
        <w:rPr>
          <w:rFonts w:ascii="Times" w:hAnsi="Times"/>
          <w:i/>
        </w:rPr>
        <w:t xml:space="preserve">P. </w:t>
      </w:r>
      <w:proofErr w:type="spellStart"/>
      <w:r w:rsidRPr="00B2462A">
        <w:rPr>
          <w:rFonts w:ascii="Times" w:hAnsi="Times"/>
          <w:i/>
        </w:rPr>
        <w:t>neopolydactyla</w:t>
      </w:r>
      <w:proofErr w:type="spellEnd"/>
      <w:r w:rsidRPr="00DE1B8E">
        <w:rPr>
          <w:rFonts w:ascii="Times" w:hAnsi="Times"/>
        </w:rPr>
        <w:t xml:space="preserve"> 2c at </w:t>
      </w:r>
      <w:ins w:id="337" w:author="Nicolas Magain" w:date="2014-10-09T20:47:00Z">
        <w:r w:rsidR="00B567A0" w:rsidRPr="00DE1B8E">
          <w:rPr>
            <w:rFonts w:ascii="Times" w:hAnsi="Times"/>
          </w:rPr>
          <w:t xml:space="preserve">a </w:t>
        </w:r>
      </w:ins>
      <w:r w:rsidRPr="00DE1B8E">
        <w:rPr>
          <w:rFonts w:ascii="Times" w:hAnsi="Times"/>
        </w:rPr>
        <w:t>gamma shape</w:t>
      </w:r>
      <w:ins w:id="338" w:author="Nicolas Magain" w:date="2014-10-09T20:47:00Z">
        <w:r w:rsidR="00B567A0" w:rsidRPr="00DE1B8E">
          <w:rPr>
            <w:rFonts w:ascii="Times" w:hAnsi="Times"/>
          </w:rPr>
          <w:t xml:space="preserve"> of</w:t>
        </w:r>
      </w:ins>
      <w:r w:rsidRPr="00DE1B8E">
        <w:rPr>
          <w:rFonts w:ascii="Times" w:hAnsi="Times"/>
        </w:rPr>
        <w:t xml:space="preserve"> 18</w:t>
      </w:r>
      <w:ins w:id="339" w:author="Nicolas Magain" w:date="2014-10-09T20:47:00Z">
        <w:r w:rsidR="00B567A0" w:rsidRPr="00DE1B8E">
          <w:rPr>
            <w:rFonts w:ascii="Times" w:hAnsi="Times"/>
          </w:rPr>
          <w:t xml:space="preserve"> or above, but these species are part of non-monophyletic assemblages at lower gamma values</w:t>
        </w:r>
      </w:ins>
      <w:r w:rsidRPr="00DE1B8E">
        <w:rPr>
          <w:rFonts w:ascii="Times" w:hAnsi="Times"/>
        </w:rPr>
        <w:t>).</w:t>
      </w:r>
    </w:p>
    <w:p w14:paraId="0018F090" w14:textId="77777777" w:rsidR="00F7586A" w:rsidRPr="00DE1B8E" w:rsidRDefault="00F7586A" w:rsidP="00F7586A">
      <w:pPr>
        <w:rPr>
          <w:rFonts w:ascii="Times" w:hAnsi="Times"/>
        </w:rPr>
      </w:pPr>
    </w:p>
    <w:p w14:paraId="57D1643B" w14:textId="289243B9" w:rsidR="00F7586A" w:rsidRPr="00DE1B8E" w:rsidRDefault="00F7586A" w:rsidP="00F7586A">
      <w:pPr>
        <w:rPr>
          <w:rFonts w:ascii="Times" w:hAnsi="Times"/>
        </w:rPr>
      </w:pPr>
      <w:r w:rsidRPr="00DE1B8E">
        <w:rPr>
          <w:rFonts w:ascii="Times" w:hAnsi="Times"/>
        </w:rPr>
        <w:t xml:space="preserve">If </w:t>
      </w:r>
      <w:proofErr w:type="spellStart"/>
      <w:r w:rsidRPr="00DE1B8E">
        <w:rPr>
          <w:rFonts w:ascii="Times" w:hAnsi="Times"/>
        </w:rPr>
        <w:t>Structurama</w:t>
      </w:r>
      <w:proofErr w:type="spellEnd"/>
      <w:r w:rsidRPr="00DE1B8E">
        <w:rPr>
          <w:rFonts w:ascii="Times" w:hAnsi="Times"/>
        </w:rPr>
        <w:t xml:space="preserve"> seems to perform well in some parts of our tree, the fact that it is not tree-based, and that specimens which share an allele will </w:t>
      </w:r>
      <w:ins w:id="340" w:author="Nicolas Magain" w:date="2014-10-09T20:48:00Z">
        <w:r w:rsidR="00B567A0" w:rsidRPr="00DE1B8E">
          <w:rPr>
            <w:rFonts w:ascii="Times" w:hAnsi="Times"/>
          </w:rPr>
          <w:t xml:space="preserve">often </w:t>
        </w:r>
      </w:ins>
      <w:r w:rsidRPr="00DE1B8E">
        <w:rPr>
          <w:rFonts w:ascii="Times" w:hAnsi="Times"/>
        </w:rPr>
        <w:t xml:space="preserve">be grouped together, result in </w:t>
      </w:r>
      <w:ins w:id="341" w:author="Nicolas Magain" w:date="2014-10-09T20:48:00Z">
        <w:r w:rsidR="00B567A0" w:rsidRPr="00DE1B8E">
          <w:rPr>
            <w:rFonts w:ascii="Times" w:hAnsi="Times"/>
          </w:rPr>
          <w:t xml:space="preserve">a </w:t>
        </w:r>
      </w:ins>
      <w:r w:rsidRPr="00DE1B8E">
        <w:rPr>
          <w:rFonts w:ascii="Times" w:hAnsi="Times"/>
        </w:rPr>
        <w:t>large paraphyle</w:t>
      </w:r>
      <w:r w:rsidR="004761D9">
        <w:rPr>
          <w:rFonts w:ascii="Times" w:hAnsi="Times"/>
        </w:rPr>
        <w:t>tic species (in grey in figure 4</w:t>
      </w:r>
      <w:r w:rsidRPr="00DE1B8E">
        <w:rPr>
          <w:rFonts w:ascii="Times" w:hAnsi="Times"/>
        </w:rPr>
        <w:t xml:space="preserve">) </w:t>
      </w:r>
      <w:proofErr w:type="spellStart"/>
      <w:r w:rsidRPr="00DE1B8E">
        <w:rPr>
          <w:rFonts w:ascii="Times" w:hAnsi="Times"/>
        </w:rPr>
        <w:t>comprizing</w:t>
      </w:r>
      <w:proofErr w:type="spellEnd"/>
      <w:r w:rsidRPr="00DE1B8E">
        <w:rPr>
          <w:rFonts w:ascii="Times" w:hAnsi="Times"/>
        </w:rPr>
        <w:t xml:space="preserve"> </w:t>
      </w:r>
      <w:r w:rsidRPr="004761D9">
        <w:rPr>
          <w:rFonts w:ascii="Times" w:hAnsi="Times"/>
          <w:i/>
        </w:rPr>
        <w:t>P.</w:t>
      </w:r>
      <w:r w:rsidRPr="00DE1B8E">
        <w:rPr>
          <w:rFonts w:ascii="Times" w:hAnsi="Times"/>
        </w:rPr>
        <w:t xml:space="preserve"> sp. 3, </w:t>
      </w:r>
      <w:r w:rsidRPr="004761D9">
        <w:rPr>
          <w:rFonts w:ascii="Times" w:hAnsi="Times"/>
          <w:i/>
        </w:rPr>
        <w:t xml:space="preserve">P. </w:t>
      </w:r>
      <w:proofErr w:type="spellStart"/>
      <w:r w:rsidRPr="004761D9">
        <w:rPr>
          <w:rFonts w:ascii="Times" w:hAnsi="Times"/>
          <w:i/>
        </w:rPr>
        <w:t>neopolydactyla</w:t>
      </w:r>
      <w:proofErr w:type="spellEnd"/>
      <w:r w:rsidRPr="00DE1B8E">
        <w:rPr>
          <w:rFonts w:ascii="Times" w:hAnsi="Times"/>
        </w:rPr>
        <w:t xml:space="preserve"> 2a, </w:t>
      </w:r>
      <w:ins w:id="342" w:author="Nicolas Magain" w:date="2014-10-09T20:46:00Z">
        <w:r w:rsidR="00B567A0" w:rsidRPr="00DE1B8E">
          <w:rPr>
            <w:rFonts w:ascii="Times" w:hAnsi="Times"/>
          </w:rPr>
          <w:t xml:space="preserve">a subset of </w:t>
        </w:r>
      </w:ins>
      <w:r w:rsidRPr="004761D9">
        <w:rPr>
          <w:rFonts w:ascii="Times" w:hAnsi="Times"/>
          <w:i/>
        </w:rPr>
        <w:t xml:space="preserve">P. </w:t>
      </w:r>
      <w:proofErr w:type="spellStart"/>
      <w:r w:rsidRPr="004761D9">
        <w:rPr>
          <w:rFonts w:ascii="Times" w:hAnsi="Times"/>
          <w:i/>
        </w:rPr>
        <w:t>neopolydactyla</w:t>
      </w:r>
      <w:proofErr w:type="spellEnd"/>
      <w:r w:rsidRPr="00DE1B8E">
        <w:rPr>
          <w:rFonts w:ascii="Times" w:hAnsi="Times"/>
        </w:rPr>
        <w:t xml:space="preserve"> 1, </w:t>
      </w:r>
      <w:r w:rsidRPr="004761D9">
        <w:rPr>
          <w:rFonts w:ascii="Times" w:hAnsi="Times"/>
          <w:i/>
        </w:rPr>
        <w:t xml:space="preserve">P. </w:t>
      </w:r>
      <w:proofErr w:type="spellStart"/>
      <w:r w:rsidRPr="004761D9">
        <w:rPr>
          <w:rFonts w:ascii="Times" w:hAnsi="Times"/>
          <w:i/>
        </w:rPr>
        <w:t>truculenta</w:t>
      </w:r>
      <w:proofErr w:type="spellEnd"/>
      <w:r w:rsidRPr="00DE1B8E">
        <w:rPr>
          <w:rFonts w:ascii="Times" w:hAnsi="Times"/>
        </w:rPr>
        <w:t xml:space="preserve">, </w:t>
      </w:r>
      <w:r w:rsidRPr="004761D9">
        <w:rPr>
          <w:rFonts w:ascii="Times" w:hAnsi="Times"/>
          <w:i/>
        </w:rPr>
        <w:t xml:space="preserve">P. </w:t>
      </w:r>
      <w:proofErr w:type="spellStart"/>
      <w:r w:rsidRPr="004761D9">
        <w:rPr>
          <w:rFonts w:ascii="Times" w:hAnsi="Times"/>
          <w:i/>
        </w:rPr>
        <w:t>dolichorhiza</w:t>
      </w:r>
      <w:proofErr w:type="spellEnd"/>
      <w:r w:rsidRPr="00DE1B8E">
        <w:rPr>
          <w:rFonts w:ascii="Times" w:hAnsi="Times"/>
        </w:rPr>
        <w:t xml:space="preserve">, </w:t>
      </w:r>
      <w:r w:rsidRPr="004761D9">
        <w:rPr>
          <w:rFonts w:ascii="Times" w:hAnsi="Times"/>
          <w:i/>
        </w:rPr>
        <w:t xml:space="preserve">P. </w:t>
      </w:r>
      <w:proofErr w:type="spellStart"/>
      <w:r w:rsidRPr="004761D9">
        <w:rPr>
          <w:rFonts w:ascii="Times" w:hAnsi="Times"/>
          <w:i/>
        </w:rPr>
        <w:t>dolichorhiza</w:t>
      </w:r>
      <w:proofErr w:type="spellEnd"/>
      <w:r w:rsidRPr="00DE1B8E">
        <w:rPr>
          <w:rFonts w:ascii="Times" w:hAnsi="Times"/>
        </w:rPr>
        <w:t xml:space="preserve"> b, </w:t>
      </w:r>
      <w:r w:rsidRPr="004761D9">
        <w:rPr>
          <w:rFonts w:ascii="Times" w:hAnsi="Times"/>
          <w:i/>
        </w:rPr>
        <w:t xml:space="preserve">P. </w:t>
      </w:r>
      <w:proofErr w:type="spellStart"/>
      <w:r w:rsidRPr="004761D9">
        <w:rPr>
          <w:rFonts w:ascii="Times" w:hAnsi="Times"/>
          <w:i/>
        </w:rPr>
        <w:t>dolichorhiza</w:t>
      </w:r>
      <w:proofErr w:type="spellEnd"/>
      <w:r w:rsidRPr="00DE1B8E">
        <w:rPr>
          <w:rFonts w:ascii="Times" w:hAnsi="Times"/>
        </w:rPr>
        <w:t xml:space="preserve"> 2</w:t>
      </w:r>
      <w:ins w:id="343" w:author="Nicolas Magain" w:date="2014-10-09T20:48:00Z">
        <w:r w:rsidR="00C7441D" w:rsidRPr="00DE1B8E">
          <w:rPr>
            <w:rFonts w:ascii="Times" w:hAnsi="Times"/>
          </w:rPr>
          <w:t xml:space="preserve"> and</w:t>
        </w:r>
      </w:ins>
      <w:r w:rsidRPr="00DE1B8E">
        <w:rPr>
          <w:rFonts w:ascii="Times" w:hAnsi="Times"/>
        </w:rPr>
        <w:t xml:space="preserve"> </w:t>
      </w:r>
      <w:r w:rsidRPr="004761D9">
        <w:rPr>
          <w:rFonts w:ascii="Times" w:hAnsi="Times"/>
          <w:i/>
        </w:rPr>
        <w:t>P.</w:t>
      </w:r>
      <w:r w:rsidRPr="00DE1B8E">
        <w:rPr>
          <w:rFonts w:ascii="Times" w:hAnsi="Times"/>
        </w:rPr>
        <w:t xml:space="preserve"> sp. 2b</w:t>
      </w:r>
      <w:ins w:id="344" w:author="Nicolas Magain" w:date="2014-10-09T20:48:00Z">
        <w:r w:rsidR="00107404" w:rsidRPr="00DE1B8E">
          <w:rPr>
            <w:rFonts w:ascii="Times" w:hAnsi="Times"/>
          </w:rPr>
          <w:t>. This paraphyletic species has</w:t>
        </w:r>
      </w:ins>
      <w:r w:rsidRPr="00DE1B8E">
        <w:rPr>
          <w:rFonts w:ascii="Times" w:hAnsi="Times"/>
        </w:rPr>
        <w:t xml:space="preserve"> </w:t>
      </w:r>
      <w:ins w:id="345" w:author="Nicolas Magain" w:date="2014-10-09T20:48:00Z">
        <w:r w:rsidR="00107404" w:rsidRPr="00DE1B8E">
          <w:rPr>
            <w:rFonts w:ascii="Times" w:hAnsi="Times"/>
          </w:rPr>
          <w:t>no geographical or morphological significance.</w:t>
        </w:r>
      </w:ins>
      <w:r w:rsidRPr="00DE1B8E">
        <w:rPr>
          <w:rFonts w:ascii="Times" w:hAnsi="Times"/>
        </w:rPr>
        <w:t xml:space="preserve"> Therefore, </w:t>
      </w:r>
      <w:proofErr w:type="spellStart"/>
      <w:r w:rsidRPr="00DE1B8E">
        <w:rPr>
          <w:rFonts w:ascii="Times" w:hAnsi="Times"/>
        </w:rPr>
        <w:t>Structurama</w:t>
      </w:r>
      <w:proofErr w:type="spellEnd"/>
      <w:r w:rsidRPr="00DE1B8E">
        <w:rPr>
          <w:rFonts w:ascii="Times" w:hAnsi="Times"/>
        </w:rPr>
        <w:t xml:space="preserve"> alone can't infer species boundaries </w:t>
      </w:r>
      <w:ins w:id="346" w:author="Nicolas Magain" w:date="2014-10-09T20:49:00Z">
        <w:r w:rsidR="004D6FA6" w:rsidRPr="00DE1B8E">
          <w:rPr>
            <w:rFonts w:ascii="Times" w:hAnsi="Times"/>
          </w:rPr>
          <w:t>in our</w:t>
        </w:r>
      </w:ins>
      <w:r w:rsidRPr="00DE1B8E">
        <w:rPr>
          <w:rFonts w:ascii="Times" w:hAnsi="Times"/>
        </w:rPr>
        <w:t xml:space="preserve"> whole group.</w:t>
      </w:r>
    </w:p>
    <w:p w14:paraId="62CE9B04" w14:textId="77777777" w:rsidR="00F7586A" w:rsidRPr="00DE1B8E" w:rsidRDefault="00F7586A" w:rsidP="00F7586A">
      <w:pPr>
        <w:rPr>
          <w:rFonts w:ascii="Times" w:hAnsi="Times"/>
        </w:rPr>
      </w:pPr>
    </w:p>
    <w:p w14:paraId="33C13A3B" w14:textId="7F71268F" w:rsidR="00F7586A" w:rsidRPr="00DE1B8E" w:rsidRDefault="00F7586A" w:rsidP="00F7586A">
      <w:pPr>
        <w:rPr>
          <w:rFonts w:ascii="Times" w:hAnsi="Times"/>
        </w:rPr>
      </w:pPr>
      <w:r w:rsidRPr="00DE1B8E">
        <w:rPr>
          <w:rFonts w:ascii="Times" w:hAnsi="Times"/>
        </w:rPr>
        <w:t xml:space="preserve">Some singleton species retrieved by </w:t>
      </w:r>
      <w:proofErr w:type="spellStart"/>
      <w:r w:rsidRPr="00DE1B8E">
        <w:rPr>
          <w:rFonts w:ascii="Times" w:hAnsi="Times"/>
        </w:rPr>
        <w:t>Structurama</w:t>
      </w:r>
      <w:proofErr w:type="spellEnd"/>
      <w:r w:rsidRPr="00DE1B8E">
        <w:rPr>
          <w:rFonts w:ascii="Times" w:hAnsi="Times"/>
        </w:rPr>
        <w:t xml:space="preserve"> are credible </w:t>
      </w:r>
      <w:ins w:id="347" w:author="Nicolas Magain" w:date="2014-10-09T20:49:00Z">
        <w:r w:rsidR="004D6FA6" w:rsidRPr="00DE1B8E">
          <w:rPr>
            <w:rFonts w:ascii="Times" w:hAnsi="Times"/>
          </w:rPr>
          <w:t xml:space="preserve">based on phylogeny, morphology and geography, </w:t>
        </w:r>
        <w:proofErr w:type="gramStart"/>
        <w:r w:rsidR="004D6FA6" w:rsidRPr="00DE1B8E">
          <w:rPr>
            <w:rFonts w:ascii="Times" w:hAnsi="Times"/>
          </w:rPr>
          <w:t xml:space="preserve">as </w:t>
        </w:r>
      </w:ins>
      <w:r w:rsidRPr="00DE1B8E">
        <w:rPr>
          <w:rFonts w:ascii="Times" w:hAnsi="Times"/>
        </w:rPr>
        <w:t xml:space="preserve"> P325</w:t>
      </w:r>
      <w:proofErr w:type="gramEnd"/>
      <w:ins w:id="348" w:author="Nicolas Magain" w:date="2014-10-09T20:49:00Z">
        <w:r w:rsidR="004D6FA6" w:rsidRPr="00DE1B8E">
          <w:rPr>
            <w:rFonts w:ascii="Times" w:hAnsi="Times"/>
          </w:rPr>
          <w:t xml:space="preserve"> (</w:t>
        </w:r>
        <w:r w:rsidR="004D6FA6" w:rsidRPr="004761D9">
          <w:rPr>
            <w:rFonts w:ascii="Times" w:hAnsi="Times"/>
            <w:i/>
          </w:rPr>
          <w:t xml:space="preserve">P. </w:t>
        </w:r>
        <w:proofErr w:type="spellStart"/>
        <w:r w:rsidR="004D6FA6" w:rsidRPr="004761D9">
          <w:rPr>
            <w:rFonts w:ascii="Times" w:hAnsi="Times"/>
            <w:i/>
          </w:rPr>
          <w:t>neopolydactyla</w:t>
        </w:r>
        <w:proofErr w:type="spellEnd"/>
        <w:r w:rsidR="004D6FA6" w:rsidRPr="00DE1B8E">
          <w:rPr>
            <w:rFonts w:ascii="Times" w:hAnsi="Times"/>
          </w:rPr>
          <w:t xml:space="preserve"> 1b)</w:t>
        </w:r>
      </w:ins>
      <w:r w:rsidRPr="00DE1B8E">
        <w:rPr>
          <w:rFonts w:ascii="Times" w:hAnsi="Times"/>
        </w:rPr>
        <w:t xml:space="preserve">, </w:t>
      </w:r>
      <w:ins w:id="349" w:author="Nicolas Magain" w:date="2014-10-09T20:49:00Z">
        <w:r w:rsidR="004D6FA6" w:rsidRPr="00DE1B8E">
          <w:rPr>
            <w:rFonts w:ascii="Times" w:hAnsi="Times"/>
          </w:rPr>
          <w:t>P859 (</w:t>
        </w:r>
        <w:r w:rsidR="004D6FA6" w:rsidRPr="004761D9">
          <w:rPr>
            <w:rFonts w:ascii="Times" w:hAnsi="Times"/>
            <w:i/>
          </w:rPr>
          <w:t xml:space="preserve">P. </w:t>
        </w:r>
      </w:ins>
      <w:proofErr w:type="spellStart"/>
      <w:r w:rsidRPr="004761D9">
        <w:rPr>
          <w:rFonts w:ascii="Times" w:hAnsi="Times"/>
          <w:i/>
        </w:rPr>
        <w:t>neo</w:t>
      </w:r>
      <w:ins w:id="350" w:author="Nicolas Magain" w:date="2014-10-09T20:49:00Z">
        <w:r w:rsidR="004D6FA6" w:rsidRPr="004761D9">
          <w:rPr>
            <w:rFonts w:ascii="Times" w:hAnsi="Times"/>
            <w:i/>
          </w:rPr>
          <w:t>polydactyla</w:t>
        </w:r>
        <w:proofErr w:type="spellEnd"/>
        <w:r w:rsidR="004D6FA6" w:rsidRPr="00DE1B8E">
          <w:rPr>
            <w:rFonts w:ascii="Times" w:hAnsi="Times"/>
          </w:rPr>
          <w:t xml:space="preserve"> </w:t>
        </w:r>
      </w:ins>
      <w:r w:rsidRPr="00DE1B8E">
        <w:rPr>
          <w:rFonts w:ascii="Times" w:hAnsi="Times"/>
        </w:rPr>
        <w:t>3</w:t>
      </w:r>
      <w:ins w:id="351" w:author="Nicolas Magain" w:date="2014-10-09T20:49:00Z">
        <w:r w:rsidR="004D6FA6" w:rsidRPr="00DE1B8E">
          <w:rPr>
            <w:rFonts w:ascii="Times" w:hAnsi="Times"/>
          </w:rPr>
          <w:t>)</w:t>
        </w:r>
      </w:ins>
      <w:r w:rsidRPr="00DE1B8E">
        <w:rPr>
          <w:rFonts w:ascii="Times" w:hAnsi="Times"/>
        </w:rPr>
        <w:t xml:space="preserve">, </w:t>
      </w:r>
      <w:ins w:id="352" w:author="Nicolas Magain" w:date="2014-10-09T20:49:00Z">
        <w:r w:rsidR="004D6FA6" w:rsidRPr="00DE1B8E">
          <w:rPr>
            <w:rFonts w:ascii="Times" w:hAnsi="Times"/>
          </w:rPr>
          <w:t>P1236 (</w:t>
        </w:r>
        <w:r w:rsidR="004D6FA6" w:rsidRPr="004761D9">
          <w:rPr>
            <w:rFonts w:ascii="Times" w:hAnsi="Times"/>
            <w:i/>
          </w:rPr>
          <w:t xml:space="preserve">P. </w:t>
        </w:r>
      </w:ins>
      <w:proofErr w:type="spellStart"/>
      <w:r w:rsidRPr="004761D9">
        <w:rPr>
          <w:rFonts w:ascii="Times" w:hAnsi="Times"/>
          <w:i/>
        </w:rPr>
        <w:t>haw</w:t>
      </w:r>
      <w:ins w:id="353" w:author="Nicolas Magain" w:date="2014-10-09T20:49:00Z">
        <w:r w:rsidR="004D6FA6" w:rsidRPr="004761D9">
          <w:rPr>
            <w:rFonts w:ascii="Times" w:hAnsi="Times"/>
            <w:i/>
          </w:rPr>
          <w:t>aiensis</w:t>
        </w:r>
        <w:proofErr w:type="spellEnd"/>
        <w:r w:rsidR="004D6FA6" w:rsidRPr="00DE1B8E">
          <w:rPr>
            <w:rFonts w:ascii="Times" w:hAnsi="Times"/>
          </w:rPr>
          <w:t>)</w:t>
        </w:r>
      </w:ins>
      <w:r w:rsidRPr="00DE1B8E">
        <w:rPr>
          <w:rFonts w:ascii="Times" w:hAnsi="Times"/>
        </w:rPr>
        <w:t xml:space="preserve">, </w:t>
      </w:r>
      <w:ins w:id="354" w:author="Nicolas Magain" w:date="2014-10-09T20:50:00Z">
        <w:r w:rsidR="004D6FA6" w:rsidRPr="00DE1B8E">
          <w:rPr>
            <w:rFonts w:ascii="Times" w:hAnsi="Times"/>
          </w:rPr>
          <w:t>N1534 (</w:t>
        </w:r>
        <w:r w:rsidR="004D6FA6" w:rsidRPr="004761D9">
          <w:rPr>
            <w:rFonts w:ascii="Times" w:hAnsi="Times"/>
            <w:i/>
          </w:rPr>
          <w:t>P.</w:t>
        </w:r>
        <w:r w:rsidR="004D6FA6" w:rsidRPr="00DE1B8E">
          <w:rPr>
            <w:rFonts w:ascii="Times" w:hAnsi="Times"/>
          </w:rPr>
          <w:t xml:space="preserve"> </w:t>
        </w:r>
      </w:ins>
      <w:r w:rsidRPr="00DE1B8E">
        <w:rPr>
          <w:rFonts w:ascii="Times" w:hAnsi="Times"/>
        </w:rPr>
        <w:t>sp4</w:t>
      </w:r>
      <w:ins w:id="355" w:author="Nicolas Magain" w:date="2014-10-09T20:50:00Z">
        <w:r w:rsidR="004D6FA6" w:rsidRPr="00DE1B8E">
          <w:rPr>
            <w:rFonts w:ascii="Times" w:hAnsi="Times"/>
          </w:rPr>
          <w:t>)</w:t>
        </w:r>
      </w:ins>
      <w:r w:rsidRPr="00DE1B8E">
        <w:rPr>
          <w:rFonts w:ascii="Times" w:hAnsi="Times"/>
        </w:rPr>
        <w:t xml:space="preserve">, </w:t>
      </w:r>
      <w:ins w:id="356" w:author="Nicolas Magain" w:date="2014-10-09T20:50:00Z">
        <w:r w:rsidR="004D6FA6" w:rsidRPr="00DE1B8E">
          <w:rPr>
            <w:rFonts w:ascii="Times" w:hAnsi="Times"/>
          </w:rPr>
          <w:t>N1545 (</w:t>
        </w:r>
        <w:r w:rsidR="004D6FA6" w:rsidRPr="004761D9">
          <w:rPr>
            <w:rFonts w:ascii="Times" w:hAnsi="Times"/>
            <w:i/>
          </w:rPr>
          <w:t>P</w:t>
        </w:r>
        <w:r w:rsidR="004D6FA6" w:rsidRPr="00DE1B8E">
          <w:rPr>
            <w:rFonts w:ascii="Times" w:hAnsi="Times"/>
          </w:rPr>
          <w:t xml:space="preserve">. </w:t>
        </w:r>
      </w:ins>
      <w:r w:rsidRPr="00DE1B8E">
        <w:rPr>
          <w:rFonts w:ascii="Times" w:hAnsi="Times"/>
        </w:rPr>
        <w:t>sp5</w:t>
      </w:r>
      <w:ins w:id="357" w:author="Nicolas Magain" w:date="2014-10-09T20:50:00Z">
        <w:r w:rsidR="004D6FA6" w:rsidRPr="00DE1B8E">
          <w:rPr>
            <w:rFonts w:ascii="Times" w:hAnsi="Times"/>
          </w:rPr>
          <w:t>)</w:t>
        </w:r>
      </w:ins>
      <w:r w:rsidRPr="00DE1B8E">
        <w:rPr>
          <w:rFonts w:ascii="Times" w:hAnsi="Times"/>
        </w:rPr>
        <w:t xml:space="preserve">, </w:t>
      </w:r>
      <w:ins w:id="358" w:author="Nicolas Magain" w:date="2014-10-09T20:50:00Z">
        <w:r w:rsidR="004D6FA6" w:rsidRPr="00DE1B8E">
          <w:rPr>
            <w:rFonts w:ascii="Times" w:hAnsi="Times"/>
          </w:rPr>
          <w:t>P3304 (</w:t>
        </w:r>
        <w:r w:rsidR="004D6FA6" w:rsidRPr="004761D9">
          <w:rPr>
            <w:rFonts w:ascii="Times" w:hAnsi="Times"/>
            <w:i/>
          </w:rPr>
          <w:t>P</w:t>
        </w:r>
        <w:r w:rsidR="004D6FA6" w:rsidRPr="00DE1B8E">
          <w:rPr>
            <w:rFonts w:ascii="Times" w:hAnsi="Times"/>
          </w:rPr>
          <w:t>. sp. 12)</w:t>
        </w:r>
      </w:ins>
      <w:r w:rsidRPr="00DE1B8E">
        <w:rPr>
          <w:rFonts w:ascii="Times" w:hAnsi="Times"/>
        </w:rPr>
        <w:t xml:space="preserve">. On the contrary, </w:t>
      </w:r>
      <w:ins w:id="359" w:author="Nicolas Magain" w:date="2014-10-09T20:51:00Z">
        <w:r w:rsidR="004D6FA6" w:rsidRPr="00DE1B8E">
          <w:rPr>
            <w:rFonts w:ascii="Times" w:hAnsi="Times"/>
          </w:rPr>
          <w:t xml:space="preserve">we consider that </w:t>
        </w:r>
      </w:ins>
      <w:r w:rsidRPr="00DE1B8E">
        <w:rPr>
          <w:rFonts w:ascii="Times" w:hAnsi="Times"/>
        </w:rPr>
        <w:t>other</w:t>
      </w:r>
      <w:ins w:id="360" w:author="Nicolas Magain" w:date="2014-10-09T20:51:00Z">
        <w:r w:rsidR="004D6FA6" w:rsidRPr="00DE1B8E">
          <w:rPr>
            <w:rFonts w:ascii="Times" w:hAnsi="Times"/>
          </w:rPr>
          <w:t xml:space="preserve"> singletons </w:t>
        </w:r>
      </w:ins>
      <w:r w:rsidRPr="00DE1B8E">
        <w:rPr>
          <w:rFonts w:ascii="Times" w:hAnsi="Times"/>
        </w:rPr>
        <w:t>such as P1291, N1929,</w:t>
      </w:r>
      <w:ins w:id="361" w:author="Nicolas Magain" w:date="2014-10-09T20:50:00Z">
        <w:r w:rsidR="004D6FA6" w:rsidRPr="00DE1B8E">
          <w:rPr>
            <w:rFonts w:ascii="Times" w:hAnsi="Times"/>
          </w:rPr>
          <w:t xml:space="preserve"> P3032,</w:t>
        </w:r>
      </w:ins>
      <w:r w:rsidRPr="00DE1B8E">
        <w:rPr>
          <w:rFonts w:ascii="Times" w:hAnsi="Times"/>
        </w:rPr>
        <w:t xml:space="preserve"> P1662</w:t>
      </w:r>
      <w:ins w:id="362" w:author="Nicolas Magain" w:date="2014-10-09T20:50:00Z">
        <w:r w:rsidR="004D6FA6" w:rsidRPr="00DE1B8E">
          <w:rPr>
            <w:rFonts w:ascii="Times" w:hAnsi="Times"/>
          </w:rPr>
          <w:t xml:space="preserve"> (parts of </w:t>
        </w:r>
        <w:r w:rsidR="004D6FA6" w:rsidRPr="004761D9">
          <w:rPr>
            <w:rFonts w:ascii="Times" w:hAnsi="Times"/>
            <w:i/>
          </w:rPr>
          <w:t xml:space="preserve">P. </w:t>
        </w:r>
        <w:proofErr w:type="spellStart"/>
        <w:r w:rsidR="004D6FA6" w:rsidRPr="004761D9">
          <w:rPr>
            <w:rFonts w:ascii="Times" w:hAnsi="Times"/>
            <w:i/>
          </w:rPr>
          <w:t>neopolydactyla</w:t>
        </w:r>
        <w:proofErr w:type="spellEnd"/>
        <w:r w:rsidR="004D6FA6" w:rsidRPr="00DE1B8E">
          <w:rPr>
            <w:rFonts w:ascii="Times" w:hAnsi="Times"/>
          </w:rPr>
          <w:t xml:space="preserve"> 2 </w:t>
        </w:r>
        <w:proofErr w:type="spellStart"/>
        <w:r w:rsidR="004D6FA6" w:rsidRPr="00DE1B8E">
          <w:rPr>
            <w:rFonts w:ascii="Times" w:hAnsi="Times"/>
          </w:rPr>
          <w:t>s.l</w:t>
        </w:r>
        <w:proofErr w:type="spellEnd"/>
        <w:r w:rsidR="004D6FA6" w:rsidRPr="00DE1B8E">
          <w:rPr>
            <w:rFonts w:ascii="Times" w:hAnsi="Times"/>
          </w:rPr>
          <w:t>.)</w:t>
        </w:r>
      </w:ins>
      <w:proofErr w:type="gramStart"/>
      <w:r w:rsidRPr="00DE1B8E">
        <w:rPr>
          <w:rFonts w:ascii="Times" w:hAnsi="Times"/>
        </w:rPr>
        <w:t xml:space="preserve">, </w:t>
      </w:r>
      <w:ins w:id="363" w:author="Nicolas Magain" w:date="2014-10-09T20:50:00Z">
        <w:r w:rsidR="004D6FA6" w:rsidRPr="00DE1B8E">
          <w:rPr>
            <w:rFonts w:ascii="Times" w:hAnsi="Times"/>
          </w:rPr>
          <w:t xml:space="preserve"> the</w:t>
        </w:r>
        <w:proofErr w:type="gramEnd"/>
        <w:r w:rsidR="004D6FA6" w:rsidRPr="00DE1B8E">
          <w:rPr>
            <w:rFonts w:ascii="Times" w:hAnsi="Times"/>
          </w:rPr>
          <w:t xml:space="preserve"> pair </w:t>
        </w:r>
      </w:ins>
      <w:r w:rsidRPr="00DE1B8E">
        <w:rPr>
          <w:rFonts w:ascii="Times" w:hAnsi="Times"/>
        </w:rPr>
        <w:t xml:space="preserve">P640-645 </w:t>
      </w:r>
      <w:ins w:id="364" w:author="Nicolas Magain" w:date="2014-10-09T20:50:00Z">
        <w:r w:rsidR="004D6FA6" w:rsidRPr="00DE1B8E">
          <w:rPr>
            <w:rFonts w:ascii="Times" w:hAnsi="Times"/>
          </w:rPr>
          <w:t xml:space="preserve">(parts of </w:t>
        </w:r>
        <w:r w:rsidR="004D6FA6" w:rsidRPr="004761D9">
          <w:rPr>
            <w:rFonts w:ascii="Times" w:hAnsi="Times"/>
            <w:i/>
          </w:rPr>
          <w:t xml:space="preserve">P. </w:t>
        </w:r>
        <w:proofErr w:type="spellStart"/>
        <w:r w:rsidR="004D6FA6" w:rsidRPr="004761D9">
          <w:rPr>
            <w:rFonts w:ascii="Times" w:hAnsi="Times"/>
            <w:i/>
          </w:rPr>
          <w:t>neopolydactyla</w:t>
        </w:r>
        <w:proofErr w:type="spellEnd"/>
        <w:r w:rsidR="004D6FA6" w:rsidRPr="00DE1B8E">
          <w:rPr>
            <w:rFonts w:ascii="Times" w:hAnsi="Times"/>
          </w:rPr>
          <w:t xml:space="preserve"> 1 </w:t>
        </w:r>
        <w:proofErr w:type="spellStart"/>
        <w:r w:rsidR="004D6FA6" w:rsidRPr="00DE1B8E">
          <w:rPr>
            <w:rFonts w:ascii="Times" w:hAnsi="Times"/>
          </w:rPr>
          <w:t>s.l</w:t>
        </w:r>
        <w:proofErr w:type="spellEnd"/>
        <w:r w:rsidR="004D6FA6" w:rsidRPr="00DE1B8E">
          <w:rPr>
            <w:rFonts w:ascii="Times" w:hAnsi="Times"/>
          </w:rPr>
          <w:t xml:space="preserve">.) </w:t>
        </w:r>
      </w:ins>
      <w:ins w:id="365" w:author="Nicolas Magain" w:date="2014-10-09T20:51:00Z">
        <w:r w:rsidR="004D6FA6" w:rsidRPr="00DE1B8E">
          <w:rPr>
            <w:rFonts w:ascii="Times" w:hAnsi="Times"/>
          </w:rPr>
          <w:t>more likely represent</w:t>
        </w:r>
      </w:ins>
      <w:r w:rsidRPr="00DE1B8E">
        <w:rPr>
          <w:rFonts w:ascii="Times" w:hAnsi="Times"/>
        </w:rPr>
        <w:t xml:space="preserve"> samples from species with intraspecific </w:t>
      </w:r>
      <w:ins w:id="366" w:author="Nicolas Magain" w:date="2014-10-09T20:51:00Z">
        <w:r w:rsidR="004D6FA6" w:rsidRPr="00DE1B8E">
          <w:rPr>
            <w:rFonts w:ascii="Times" w:hAnsi="Times"/>
          </w:rPr>
          <w:t xml:space="preserve">allelic </w:t>
        </w:r>
      </w:ins>
      <w:r w:rsidRPr="00DE1B8E">
        <w:rPr>
          <w:rFonts w:ascii="Times" w:hAnsi="Times"/>
        </w:rPr>
        <w:t xml:space="preserve">variation, </w:t>
      </w:r>
      <w:ins w:id="367" w:author="Nicolas Magain" w:date="2014-10-09T20:51:00Z">
        <w:r w:rsidR="004D6FA6" w:rsidRPr="00DE1B8E">
          <w:rPr>
            <w:rFonts w:ascii="Times" w:hAnsi="Times"/>
          </w:rPr>
          <w:t xml:space="preserve">that </w:t>
        </w:r>
        <w:proofErr w:type="spellStart"/>
        <w:r w:rsidR="004D6FA6" w:rsidRPr="00DE1B8E">
          <w:rPr>
            <w:rFonts w:ascii="Times" w:hAnsi="Times"/>
          </w:rPr>
          <w:t>Structurama</w:t>
        </w:r>
        <w:proofErr w:type="spellEnd"/>
        <w:r w:rsidR="004D6FA6" w:rsidRPr="00DE1B8E">
          <w:rPr>
            <w:rFonts w:ascii="Times" w:hAnsi="Times"/>
          </w:rPr>
          <w:t xml:space="preserve"> fails to cluster together</w:t>
        </w:r>
      </w:ins>
      <w:r w:rsidRPr="00DE1B8E">
        <w:rPr>
          <w:rFonts w:ascii="Times" w:hAnsi="Times"/>
        </w:rPr>
        <w:t>.</w:t>
      </w:r>
    </w:p>
    <w:p w14:paraId="16E3CB4B" w14:textId="77777777" w:rsidR="00F7586A" w:rsidRPr="00DE1B8E" w:rsidRDefault="00F7586A" w:rsidP="00F7586A">
      <w:pPr>
        <w:rPr>
          <w:rFonts w:ascii="Times" w:hAnsi="Times"/>
        </w:rPr>
      </w:pPr>
    </w:p>
    <w:p w14:paraId="54C641AA" w14:textId="47482CA8" w:rsidR="00F7586A" w:rsidRPr="00DE1B8E" w:rsidRDefault="00DB19BC" w:rsidP="00F7586A">
      <w:pPr>
        <w:rPr>
          <w:rFonts w:ascii="Times" w:hAnsi="Times"/>
        </w:rPr>
      </w:pPr>
      <w:ins w:id="368" w:author="Nicolas Magain" w:date="2014-10-09T20:51:00Z">
        <w:r w:rsidRPr="00DE1B8E">
          <w:rPr>
            <w:rFonts w:ascii="Times" w:hAnsi="Times"/>
          </w:rPr>
          <w:t xml:space="preserve">At the low gamma shape of 3, </w:t>
        </w:r>
      </w:ins>
      <w:r w:rsidR="00F7586A" w:rsidRPr="00DE1B8E">
        <w:rPr>
          <w:rFonts w:ascii="Times" w:hAnsi="Times"/>
        </w:rPr>
        <w:t xml:space="preserve">in the </w:t>
      </w:r>
      <w:proofErr w:type="spellStart"/>
      <w:r w:rsidR="00F7586A" w:rsidRPr="00DE1B8E">
        <w:rPr>
          <w:rFonts w:ascii="Times" w:hAnsi="Times"/>
        </w:rPr>
        <w:t>Dolichorhizoid</w:t>
      </w:r>
      <w:proofErr w:type="spellEnd"/>
      <w:r w:rsidR="00F7586A" w:rsidRPr="00DE1B8E">
        <w:rPr>
          <w:rFonts w:ascii="Times" w:hAnsi="Times"/>
        </w:rPr>
        <w:t xml:space="preserve"> clade, some samples </w:t>
      </w:r>
      <w:ins w:id="369" w:author="Nicolas Magain" w:date="2014-10-09T20:52:00Z">
        <w:r w:rsidRPr="00DE1B8E">
          <w:rPr>
            <w:rFonts w:ascii="Times" w:hAnsi="Times"/>
          </w:rPr>
          <w:t xml:space="preserve">even </w:t>
        </w:r>
      </w:ins>
      <w:r w:rsidR="00F7586A" w:rsidRPr="00DE1B8E">
        <w:rPr>
          <w:rFonts w:ascii="Times" w:hAnsi="Times"/>
        </w:rPr>
        <w:t xml:space="preserve">cluster </w:t>
      </w:r>
      <w:ins w:id="370" w:author="Nicolas Magain" w:date="2014-10-09T20:52:00Z">
        <w:r w:rsidRPr="00DE1B8E">
          <w:rPr>
            <w:rFonts w:ascii="Times" w:hAnsi="Times"/>
          </w:rPr>
          <w:t xml:space="preserve">while </w:t>
        </w:r>
      </w:ins>
      <w:r w:rsidR="00F7586A" w:rsidRPr="00DE1B8E">
        <w:rPr>
          <w:rFonts w:ascii="Times" w:hAnsi="Times"/>
        </w:rPr>
        <w:t xml:space="preserve">why don't even share an allele (e.g., </w:t>
      </w:r>
      <w:ins w:id="371" w:author="Nicolas Magain" w:date="2014-10-09T20:52:00Z">
        <w:r w:rsidRPr="00DE1B8E">
          <w:rPr>
            <w:rFonts w:ascii="Times" w:hAnsi="Times"/>
          </w:rPr>
          <w:t xml:space="preserve">the very distantly related </w:t>
        </w:r>
      </w:ins>
      <w:r w:rsidR="00F7586A" w:rsidRPr="004761D9">
        <w:rPr>
          <w:rFonts w:ascii="Times" w:hAnsi="Times"/>
          <w:i/>
        </w:rPr>
        <w:t>P.</w:t>
      </w:r>
      <w:r w:rsidR="00F7586A" w:rsidRPr="00DE1B8E">
        <w:rPr>
          <w:rFonts w:ascii="Times" w:hAnsi="Times"/>
        </w:rPr>
        <w:t xml:space="preserve"> sp</w:t>
      </w:r>
      <w:ins w:id="372" w:author="Nicolas Magain" w:date="2014-10-09T20:52:00Z">
        <w:r w:rsidRPr="00DE1B8E">
          <w:rPr>
            <w:rFonts w:ascii="Times" w:hAnsi="Times"/>
          </w:rPr>
          <w:t xml:space="preserve">. </w:t>
        </w:r>
      </w:ins>
      <w:r w:rsidR="00F7586A" w:rsidRPr="00DE1B8E">
        <w:rPr>
          <w:rFonts w:ascii="Times" w:hAnsi="Times"/>
        </w:rPr>
        <w:t xml:space="preserve">7a and </w:t>
      </w:r>
      <w:r w:rsidR="00F7586A" w:rsidRPr="004761D9">
        <w:rPr>
          <w:rFonts w:ascii="Times" w:hAnsi="Times"/>
          <w:i/>
        </w:rPr>
        <w:t xml:space="preserve">P. </w:t>
      </w:r>
      <w:r w:rsidR="00F7586A" w:rsidRPr="00DE1B8E">
        <w:rPr>
          <w:rFonts w:ascii="Times" w:hAnsi="Times"/>
        </w:rPr>
        <w:t>sp</w:t>
      </w:r>
      <w:ins w:id="373" w:author="Nicolas Magain" w:date="2014-10-09T20:52:00Z">
        <w:r w:rsidRPr="00DE1B8E">
          <w:rPr>
            <w:rFonts w:ascii="Times" w:hAnsi="Times"/>
          </w:rPr>
          <w:t xml:space="preserve">. </w:t>
        </w:r>
      </w:ins>
      <w:r w:rsidR="00F7586A" w:rsidRPr="00DE1B8E">
        <w:rPr>
          <w:rFonts w:ascii="Times" w:hAnsi="Times"/>
        </w:rPr>
        <w:t xml:space="preserve">2a </w:t>
      </w:r>
      <w:ins w:id="374" w:author="Nicolas Magain" w:date="2014-10-09T20:52:00Z">
        <w:r w:rsidRPr="00DE1B8E">
          <w:rPr>
            <w:rFonts w:ascii="Times" w:hAnsi="Times"/>
          </w:rPr>
          <w:t>cluster together</w:t>
        </w:r>
      </w:ins>
      <w:r w:rsidR="00F7586A" w:rsidRPr="00DE1B8E">
        <w:rPr>
          <w:rFonts w:ascii="Times" w:hAnsi="Times"/>
        </w:rPr>
        <w:t>).</w:t>
      </w:r>
      <w:ins w:id="375" w:author="Nicolas Magain" w:date="2014-10-09T20:52:00Z">
        <w:r w:rsidRPr="00DE1B8E">
          <w:rPr>
            <w:rFonts w:ascii="Times" w:hAnsi="Times"/>
          </w:rPr>
          <w:t xml:space="preserve"> </w:t>
        </w:r>
      </w:ins>
      <w:r w:rsidR="00F7586A" w:rsidRPr="00DE1B8E">
        <w:rPr>
          <w:rFonts w:ascii="Times" w:hAnsi="Times"/>
        </w:rPr>
        <w:t xml:space="preserve">The value of the gamma shape of the </w:t>
      </w:r>
      <w:proofErr w:type="spellStart"/>
      <w:r w:rsidR="00F7586A" w:rsidRPr="00DE1B8E">
        <w:rPr>
          <w:rFonts w:ascii="Times" w:hAnsi="Times"/>
        </w:rPr>
        <w:t>hyperprior</w:t>
      </w:r>
      <w:proofErr w:type="spellEnd"/>
      <w:r w:rsidR="00F7586A" w:rsidRPr="00DE1B8E">
        <w:rPr>
          <w:rFonts w:ascii="Times" w:hAnsi="Times"/>
        </w:rPr>
        <w:t xml:space="preserve"> is thus very important, a value too low will result in paraphyletic assemblages of unrelated taxa, whereas a value too high will result in splitting </w:t>
      </w:r>
      <w:ins w:id="376" w:author="Nicolas Magain" w:date="2014-10-09T20:52:00Z">
        <w:r w:rsidR="00684FE8" w:rsidRPr="00DE1B8E">
          <w:rPr>
            <w:rFonts w:ascii="Times" w:hAnsi="Times"/>
          </w:rPr>
          <w:t xml:space="preserve">some </w:t>
        </w:r>
      </w:ins>
      <w:r w:rsidR="00F7586A" w:rsidRPr="00DE1B8E">
        <w:rPr>
          <w:rFonts w:ascii="Times" w:hAnsi="Times"/>
        </w:rPr>
        <w:t xml:space="preserve">species in </w:t>
      </w:r>
      <w:ins w:id="377" w:author="Nicolas Magain" w:date="2014-10-09T20:52:00Z">
        <w:r w:rsidR="00684FE8" w:rsidRPr="00DE1B8E">
          <w:rPr>
            <w:rFonts w:ascii="Times" w:hAnsi="Times"/>
          </w:rPr>
          <w:t xml:space="preserve">several </w:t>
        </w:r>
      </w:ins>
      <w:r w:rsidR="00F7586A" w:rsidRPr="00DE1B8E">
        <w:rPr>
          <w:rFonts w:ascii="Times" w:hAnsi="Times"/>
        </w:rPr>
        <w:t>singletons.</w:t>
      </w:r>
    </w:p>
    <w:p w14:paraId="040F2C8D" w14:textId="77777777" w:rsidR="00B567A0" w:rsidRPr="00DE1B8E" w:rsidRDefault="00B567A0" w:rsidP="00B567A0">
      <w:pPr>
        <w:rPr>
          <w:rFonts w:ascii="Times" w:hAnsi="Times"/>
        </w:rPr>
      </w:pPr>
    </w:p>
    <w:p w14:paraId="45F28618" w14:textId="32E140CC" w:rsidR="00B567A0" w:rsidRPr="00DE1B8E" w:rsidRDefault="00B567A0" w:rsidP="00F7586A">
      <w:pPr>
        <w:rPr>
          <w:rFonts w:ascii="Times" w:hAnsi="Times"/>
        </w:rPr>
      </w:pPr>
      <w:r w:rsidRPr="00DE1B8E">
        <w:rPr>
          <w:rFonts w:ascii="Times" w:hAnsi="Times"/>
        </w:rPr>
        <w:t xml:space="preserve">Removing IGS3, IGS16 don't affect the species delimitation, suggesting that their high variability is not informative in this analysis.  </w:t>
      </w:r>
    </w:p>
    <w:p w14:paraId="13F11BCD" w14:textId="31289543" w:rsidR="00F7586A" w:rsidRPr="00DE1B8E" w:rsidRDefault="00F7586A" w:rsidP="00F7586A">
      <w:pPr>
        <w:pStyle w:val="Heading2"/>
        <w:rPr>
          <w:rFonts w:ascii="Times" w:hAnsi="Times"/>
          <w:sz w:val="24"/>
          <w:szCs w:val="24"/>
        </w:rPr>
      </w:pPr>
      <w:proofErr w:type="spellStart"/>
      <w:proofErr w:type="gramStart"/>
      <w:r w:rsidRPr="00DE1B8E">
        <w:rPr>
          <w:rFonts w:ascii="Times" w:hAnsi="Times"/>
          <w:sz w:val="24"/>
          <w:szCs w:val="24"/>
        </w:rPr>
        <w:t>bGMYC</w:t>
      </w:r>
      <w:proofErr w:type="spellEnd"/>
      <w:proofErr w:type="gramEnd"/>
      <w:r w:rsidRPr="00DE1B8E">
        <w:rPr>
          <w:rFonts w:ascii="Times" w:hAnsi="Times"/>
          <w:sz w:val="24"/>
          <w:szCs w:val="24"/>
        </w:rPr>
        <w:t xml:space="preserve"> </w:t>
      </w:r>
      <w:ins w:id="378" w:author="Jolanta Miadlikowska" w:date="2014-10-08T23:28:00Z">
        <w:r w:rsidR="005E7111" w:rsidRPr="00DE1B8E">
          <w:rPr>
            <w:rFonts w:ascii="Times" w:hAnsi="Times"/>
            <w:sz w:val="24"/>
            <w:szCs w:val="24"/>
          </w:rPr>
          <w:t xml:space="preserve">and </w:t>
        </w:r>
      </w:ins>
      <w:proofErr w:type="spellStart"/>
      <w:r w:rsidRPr="00DE1B8E">
        <w:rPr>
          <w:rFonts w:ascii="Times" w:hAnsi="Times"/>
          <w:sz w:val="24"/>
          <w:szCs w:val="24"/>
        </w:rPr>
        <w:t>bPTP</w:t>
      </w:r>
      <w:proofErr w:type="spellEnd"/>
    </w:p>
    <w:p w14:paraId="3C6F12EC" w14:textId="77777777" w:rsidR="00F7586A" w:rsidRPr="00DE1B8E" w:rsidRDefault="00F7586A" w:rsidP="00F7586A">
      <w:pPr>
        <w:rPr>
          <w:rFonts w:ascii="Times" w:hAnsi="Times"/>
        </w:rPr>
      </w:pPr>
    </w:p>
    <w:p w14:paraId="0C35AFD2" w14:textId="7CF2FDC2" w:rsidR="00F7586A" w:rsidRPr="00DE1B8E" w:rsidRDefault="00835C5A" w:rsidP="00F7586A">
      <w:pPr>
        <w:rPr>
          <w:rFonts w:ascii="Times" w:hAnsi="Times"/>
        </w:rPr>
      </w:pPr>
      <w:ins w:id="379" w:author="Nicolas Magain" w:date="2014-10-09T20:55:00Z">
        <w:r w:rsidRPr="00DE1B8E">
          <w:rPr>
            <w:rFonts w:ascii="Times" w:hAnsi="Times"/>
          </w:rPr>
          <w:t xml:space="preserve">Posterior </w:t>
        </w:r>
      </w:ins>
      <w:r w:rsidR="00F7586A" w:rsidRPr="00DE1B8E">
        <w:rPr>
          <w:rFonts w:ascii="Times" w:hAnsi="Times"/>
        </w:rPr>
        <w:t xml:space="preserve">probabilities to support a species in </w:t>
      </w:r>
      <w:proofErr w:type="spellStart"/>
      <w:r w:rsidR="00F7586A" w:rsidRPr="00DE1B8E">
        <w:rPr>
          <w:rFonts w:ascii="Times" w:hAnsi="Times"/>
        </w:rPr>
        <w:t>bGMYC</w:t>
      </w:r>
      <w:proofErr w:type="spellEnd"/>
      <w:r w:rsidR="00F7586A" w:rsidRPr="00DE1B8E">
        <w:rPr>
          <w:rFonts w:ascii="Times" w:hAnsi="Times"/>
        </w:rPr>
        <w:t xml:space="preserve"> are </w:t>
      </w:r>
      <w:ins w:id="380" w:author="Nicolas Magain" w:date="2014-10-09T20:55:00Z">
        <w:r w:rsidRPr="00DE1B8E">
          <w:rPr>
            <w:rFonts w:ascii="Times" w:hAnsi="Times"/>
          </w:rPr>
          <w:t xml:space="preserve">usually </w:t>
        </w:r>
      </w:ins>
      <w:ins w:id="381" w:author="Nicolas Magain" w:date="2014-10-09T21:02:00Z">
        <w:r w:rsidR="00C64A49" w:rsidRPr="00DE1B8E">
          <w:rPr>
            <w:rFonts w:ascii="Times" w:hAnsi="Times"/>
          </w:rPr>
          <w:t>relatively low, because it takes the tree uncertainties into account</w:t>
        </w:r>
      </w:ins>
      <w:r w:rsidR="00F7586A" w:rsidRPr="00DE1B8E">
        <w:rPr>
          <w:rFonts w:ascii="Times" w:hAnsi="Times"/>
        </w:rPr>
        <w:t xml:space="preserve">. Indeed, in the present case, a posterior probability of 0.5 means that half of the 200 trees tested support </w:t>
      </w:r>
      <w:ins w:id="382" w:author="Nicolas Magain" w:date="2014-10-09T21:03:00Z">
        <w:r w:rsidR="00C64A49" w:rsidRPr="00DE1B8E">
          <w:rPr>
            <w:rFonts w:ascii="Times" w:hAnsi="Times"/>
          </w:rPr>
          <w:t xml:space="preserve">the delimitation of </w:t>
        </w:r>
      </w:ins>
      <w:ins w:id="383" w:author="Nicolas Magain" w:date="2014-10-09T20:55:00Z">
        <w:r w:rsidRPr="00DE1B8E">
          <w:rPr>
            <w:rFonts w:ascii="Times" w:hAnsi="Times"/>
          </w:rPr>
          <w:t xml:space="preserve">a certain </w:t>
        </w:r>
      </w:ins>
      <w:r w:rsidR="00F7586A" w:rsidRPr="00DE1B8E">
        <w:rPr>
          <w:rFonts w:ascii="Times" w:hAnsi="Times"/>
        </w:rPr>
        <w:t xml:space="preserve">species, which is </w:t>
      </w:r>
      <w:ins w:id="384" w:author="Nicolas Magain" w:date="2014-10-09T20:55:00Z">
        <w:r w:rsidRPr="00DE1B8E">
          <w:rPr>
            <w:rFonts w:ascii="Times" w:hAnsi="Times"/>
          </w:rPr>
          <w:t>considerable</w:t>
        </w:r>
      </w:ins>
      <w:r w:rsidR="00F7586A" w:rsidRPr="00DE1B8E">
        <w:rPr>
          <w:rFonts w:ascii="Times" w:hAnsi="Times"/>
        </w:rPr>
        <w:t xml:space="preserve">, especially </w:t>
      </w:r>
      <w:ins w:id="385" w:author="Nicolas Magain" w:date="2014-10-09T20:55:00Z">
        <w:r w:rsidRPr="00DE1B8E">
          <w:rPr>
            <w:rFonts w:ascii="Times" w:hAnsi="Times"/>
          </w:rPr>
          <w:t>considering</w:t>
        </w:r>
      </w:ins>
      <w:r w:rsidR="00F7586A" w:rsidRPr="00DE1B8E">
        <w:rPr>
          <w:rFonts w:ascii="Times" w:hAnsi="Times"/>
        </w:rPr>
        <w:t xml:space="preserve"> all the other possible combinations</w:t>
      </w:r>
      <w:ins w:id="386" w:author="Nicolas Magain" w:date="2014-10-09T20:56:00Z">
        <w:r w:rsidRPr="00DE1B8E">
          <w:rPr>
            <w:rFonts w:ascii="Times" w:hAnsi="Times"/>
          </w:rPr>
          <w:t>.</w:t>
        </w:r>
      </w:ins>
    </w:p>
    <w:p w14:paraId="02A6B4BA" w14:textId="77777777" w:rsidR="00F7586A" w:rsidRPr="00DE1B8E" w:rsidRDefault="00F7586A" w:rsidP="00F7586A">
      <w:pPr>
        <w:rPr>
          <w:rFonts w:ascii="Times" w:hAnsi="Times"/>
        </w:rPr>
      </w:pPr>
    </w:p>
    <w:p w14:paraId="50700834" w14:textId="6B3F1796" w:rsidR="00F7586A" w:rsidRPr="00DE1B8E" w:rsidRDefault="00F7586A" w:rsidP="00F7586A">
      <w:pPr>
        <w:rPr>
          <w:rFonts w:ascii="Times" w:hAnsi="Times"/>
        </w:rPr>
      </w:pPr>
      <w:r w:rsidRPr="00DE1B8E">
        <w:rPr>
          <w:rFonts w:ascii="Times" w:hAnsi="Times"/>
        </w:rPr>
        <w:t xml:space="preserve">We will consider that a species is delimited by </w:t>
      </w:r>
      <w:proofErr w:type="spellStart"/>
      <w:r w:rsidRPr="00DE1B8E">
        <w:rPr>
          <w:rFonts w:ascii="Times" w:hAnsi="Times"/>
        </w:rPr>
        <w:t>bGMYC</w:t>
      </w:r>
      <w:proofErr w:type="spellEnd"/>
      <w:r w:rsidRPr="00DE1B8E">
        <w:rPr>
          <w:rFonts w:ascii="Times" w:hAnsi="Times"/>
        </w:rPr>
        <w:t xml:space="preserve"> when the probability of grouping </w:t>
      </w:r>
      <w:ins w:id="387" w:author="Nicolas Magain" w:date="2014-10-09T20:58:00Z">
        <w:r w:rsidR="006C0CFB" w:rsidRPr="00DE1B8E">
          <w:rPr>
            <w:rFonts w:ascii="Times" w:hAnsi="Times"/>
          </w:rPr>
          <w:t xml:space="preserve">only </w:t>
        </w:r>
      </w:ins>
      <w:r w:rsidRPr="00DE1B8E">
        <w:rPr>
          <w:rFonts w:ascii="Times" w:hAnsi="Times"/>
        </w:rPr>
        <w:t>the</w:t>
      </w:r>
      <w:ins w:id="388" w:author="Nicolas Magain" w:date="2014-10-09T20:58:00Z">
        <w:r w:rsidR="006C0CFB" w:rsidRPr="00DE1B8E">
          <w:rPr>
            <w:rFonts w:ascii="Times" w:hAnsi="Times"/>
          </w:rPr>
          <w:t>se</w:t>
        </w:r>
      </w:ins>
      <w:r w:rsidRPr="00DE1B8E">
        <w:rPr>
          <w:rFonts w:ascii="Times" w:hAnsi="Times"/>
        </w:rPr>
        <w:t xml:space="preserve"> samples</w:t>
      </w:r>
      <w:ins w:id="389" w:author="Nicolas Magain" w:date="2014-10-09T20:58:00Z">
        <w:r w:rsidR="006C0CFB" w:rsidRPr="00DE1B8E">
          <w:rPr>
            <w:rFonts w:ascii="Times" w:hAnsi="Times"/>
          </w:rPr>
          <w:t xml:space="preserve"> together</w:t>
        </w:r>
      </w:ins>
      <w:r w:rsidRPr="00DE1B8E">
        <w:rPr>
          <w:rFonts w:ascii="Times" w:hAnsi="Times"/>
        </w:rPr>
        <w:t xml:space="preserve"> is higher than </w:t>
      </w:r>
      <w:ins w:id="390" w:author="Nicolas Magain" w:date="2014-10-09T20:58:00Z">
        <w:r w:rsidR="006C0CFB" w:rsidRPr="00DE1B8E">
          <w:rPr>
            <w:rFonts w:ascii="Times" w:hAnsi="Times"/>
          </w:rPr>
          <w:t>all the probabilities of</w:t>
        </w:r>
      </w:ins>
      <w:r w:rsidRPr="00DE1B8E">
        <w:rPr>
          <w:rFonts w:ascii="Times" w:hAnsi="Times"/>
        </w:rPr>
        <w:t xml:space="preserve"> other groupings including at least one of these samples. </w:t>
      </w:r>
    </w:p>
    <w:p w14:paraId="2ADCECD5" w14:textId="77777777" w:rsidR="00F7586A" w:rsidRPr="00DE1B8E" w:rsidRDefault="00F7586A" w:rsidP="00F7586A">
      <w:pPr>
        <w:rPr>
          <w:rFonts w:ascii="Times" w:hAnsi="Times"/>
        </w:rPr>
      </w:pPr>
    </w:p>
    <w:p w14:paraId="34C6E74E" w14:textId="27A978A4" w:rsidR="00456735" w:rsidRPr="00DE1B8E" w:rsidRDefault="00C64A49" w:rsidP="00F7586A">
      <w:pPr>
        <w:rPr>
          <w:ins w:id="391" w:author="Nicolas Magain" w:date="2014-10-09T21:05:00Z"/>
          <w:rFonts w:ascii="Times" w:hAnsi="Times"/>
        </w:rPr>
      </w:pPr>
      <w:proofErr w:type="gramStart"/>
      <w:ins w:id="392" w:author="Nicolas Magain" w:date="2014-10-09T21:01:00Z">
        <w:r w:rsidRPr="00DE1B8E">
          <w:rPr>
            <w:rFonts w:ascii="Times" w:hAnsi="Times"/>
          </w:rPr>
          <w:t>M</w:t>
        </w:r>
      </w:ins>
      <w:r w:rsidR="00F7586A" w:rsidRPr="00DE1B8E">
        <w:rPr>
          <w:rFonts w:ascii="Times" w:hAnsi="Times"/>
        </w:rPr>
        <w:t xml:space="preserve">issing samples differ from one locus to the other </w:t>
      </w:r>
      <w:ins w:id="393" w:author="Nicolas Magain" w:date="2014-10-09T21:01:00Z">
        <w:r w:rsidRPr="00DE1B8E">
          <w:rPr>
            <w:rFonts w:ascii="Times" w:hAnsi="Times"/>
          </w:rPr>
          <w:t>but</w:t>
        </w:r>
      </w:ins>
      <w:ins w:id="394" w:author="Nicolas Magain" w:date="2014-10-09T21:00:00Z">
        <w:r w:rsidRPr="00DE1B8E">
          <w:rPr>
            <w:rFonts w:ascii="Times" w:hAnsi="Times"/>
          </w:rPr>
          <w:t xml:space="preserve"> if </w:t>
        </w:r>
      </w:ins>
      <w:ins w:id="395" w:author="Nicolas Magain" w:date="2014-10-09T21:01:00Z">
        <w:r w:rsidRPr="00DE1B8E">
          <w:rPr>
            <w:rFonts w:ascii="Times" w:hAnsi="Times"/>
          </w:rPr>
          <w:t xml:space="preserve">the </w:t>
        </w:r>
      </w:ins>
      <w:proofErr w:type="spellStart"/>
      <w:ins w:id="396" w:author="Nicolas Magain" w:date="2014-10-09T21:00:00Z">
        <w:r w:rsidRPr="00DE1B8E">
          <w:rPr>
            <w:rFonts w:ascii="Times" w:hAnsi="Times"/>
          </w:rPr>
          <w:t>bGMYC</w:t>
        </w:r>
        <w:proofErr w:type="spellEnd"/>
        <w:r w:rsidRPr="00DE1B8E">
          <w:rPr>
            <w:rFonts w:ascii="Times" w:hAnsi="Times"/>
          </w:rPr>
          <w:t xml:space="preserve"> </w:t>
        </w:r>
      </w:ins>
      <w:ins w:id="397" w:author="Nicolas Magain" w:date="2014-10-09T21:01:00Z">
        <w:r w:rsidRPr="00DE1B8E">
          <w:rPr>
            <w:rFonts w:ascii="Times" w:hAnsi="Times"/>
          </w:rPr>
          <w:t xml:space="preserve">analysis </w:t>
        </w:r>
      </w:ins>
      <w:ins w:id="398" w:author="Nicolas Magain" w:date="2014-10-09T21:00:00Z">
        <w:r w:rsidRPr="00DE1B8E">
          <w:rPr>
            <w:rFonts w:ascii="Times" w:hAnsi="Times"/>
          </w:rPr>
          <w:t>on a</w:t>
        </w:r>
      </w:ins>
      <w:r w:rsidR="00F7586A" w:rsidRPr="00DE1B8E">
        <w:rPr>
          <w:rFonts w:ascii="Times" w:hAnsi="Times"/>
        </w:rPr>
        <w:t xml:space="preserve"> locus</w:t>
      </w:r>
      <w:ins w:id="399" w:author="Nicolas Magain" w:date="2014-10-09T21:00:00Z">
        <w:r w:rsidRPr="00DE1B8E">
          <w:rPr>
            <w:rFonts w:ascii="Times" w:hAnsi="Times"/>
          </w:rPr>
          <w:t xml:space="preserve"> assigns</w:t>
        </w:r>
      </w:ins>
      <w:r w:rsidR="00F7586A" w:rsidRPr="00DE1B8E">
        <w:rPr>
          <w:rFonts w:ascii="Times" w:hAnsi="Times"/>
        </w:rPr>
        <w:t xml:space="preserve"> A, B</w:t>
      </w:r>
      <w:ins w:id="400" w:author="Nicolas Magain" w:date="2014-10-09T21:00:00Z">
        <w:r w:rsidRPr="00DE1B8E">
          <w:rPr>
            <w:rFonts w:ascii="Times" w:hAnsi="Times"/>
          </w:rPr>
          <w:t xml:space="preserve"> and</w:t>
        </w:r>
      </w:ins>
      <w:r w:rsidR="00F7586A" w:rsidRPr="00DE1B8E">
        <w:rPr>
          <w:rFonts w:ascii="Times" w:hAnsi="Times"/>
        </w:rPr>
        <w:t xml:space="preserve"> C </w:t>
      </w:r>
      <w:ins w:id="401" w:author="Nicolas Magain" w:date="2014-10-09T21:00:00Z">
        <w:r w:rsidRPr="00DE1B8E">
          <w:rPr>
            <w:rFonts w:ascii="Times" w:hAnsi="Times"/>
          </w:rPr>
          <w:t>to</w:t>
        </w:r>
      </w:ins>
      <w:r w:rsidR="00F7586A" w:rsidRPr="00DE1B8E">
        <w:rPr>
          <w:rFonts w:ascii="Times" w:hAnsi="Times"/>
        </w:rPr>
        <w:t xml:space="preserve"> </w:t>
      </w:r>
      <w:ins w:id="402" w:author="Nicolas Magain" w:date="2014-10-09T21:00:00Z">
        <w:r w:rsidRPr="00DE1B8E">
          <w:rPr>
            <w:rFonts w:ascii="Times" w:hAnsi="Times"/>
          </w:rPr>
          <w:t>a</w:t>
        </w:r>
      </w:ins>
      <w:r w:rsidR="00F7586A" w:rsidRPr="00DE1B8E">
        <w:rPr>
          <w:rFonts w:ascii="Times" w:hAnsi="Times"/>
        </w:rPr>
        <w:t xml:space="preserve"> species, and </w:t>
      </w:r>
      <w:ins w:id="403" w:author="Nicolas Magain" w:date="2014-10-09T21:01:00Z">
        <w:r w:rsidRPr="00DE1B8E">
          <w:rPr>
            <w:rFonts w:ascii="Times" w:hAnsi="Times"/>
          </w:rPr>
          <w:t xml:space="preserve">the analysis on another locus where C is missing </w:t>
        </w:r>
      </w:ins>
      <w:ins w:id="404" w:author="Nicolas Magain" w:date="2014-10-09T21:00:00Z">
        <w:r w:rsidRPr="00DE1B8E">
          <w:rPr>
            <w:rFonts w:ascii="Times" w:hAnsi="Times"/>
          </w:rPr>
          <w:t xml:space="preserve">assigns A and B to a species, we will consider that </w:t>
        </w:r>
        <w:proofErr w:type="spellStart"/>
        <w:r w:rsidRPr="00DE1B8E">
          <w:rPr>
            <w:rFonts w:ascii="Times" w:hAnsi="Times"/>
          </w:rPr>
          <w:t>bGMYC</w:t>
        </w:r>
        <w:proofErr w:type="spellEnd"/>
        <w:r w:rsidRPr="00DE1B8E">
          <w:rPr>
            <w:rFonts w:ascii="Times" w:hAnsi="Times"/>
          </w:rPr>
          <w:t xml:space="preserve"> is</w:t>
        </w:r>
        <w:proofErr w:type="gramEnd"/>
        <w:r w:rsidRPr="00DE1B8E">
          <w:rPr>
            <w:rFonts w:ascii="Times" w:hAnsi="Times"/>
          </w:rPr>
          <w:t xml:space="preserve"> congruent on these two loci. </w:t>
        </w:r>
      </w:ins>
    </w:p>
    <w:p w14:paraId="76D8A6DD" w14:textId="77777777" w:rsidR="00456735" w:rsidRPr="00DE1B8E" w:rsidRDefault="00456735" w:rsidP="00F7586A">
      <w:pPr>
        <w:rPr>
          <w:ins w:id="405" w:author="Nicolas Magain" w:date="2014-10-09T21:05:00Z"/>
          <w:rFonts w:ascii="Times" w:hAnsi="Times"/>
        </w:rPr>
      </w:pPr>
    </w:p>
    <w:p w14:paraId="78766245" w14:textId="4E0C5CBE" w:rsidR="00F7586A" w:rsidRPr="00DE1B8E" w:rsidRDefault="00456735" w:rsidP="00F7586A">
      <w:pPr>
        <w:rPr>
          <w:rFonts w:ascii="Times" w:hAnsi="Times"/>
        </w:rPr>
      </w:pPr>
      <w:ins w:id="406" w:author="Nicolas Magain" w:date="2014-10-09T21:05:00Z">
        <w:r w:rsidRPr="00DE1B8E">
          <w:rPr>
            <w:rFonts w:ascii="Times" w:hAnsi="Times"/>
          </w:rPr>
          <w:t xml:space="preserve">Supplementary Table S4 contains </w:t>
        </w:r>
        <w:proofErr w:type="gramStart"/>
        <w:r w:rsidRPr="00DE1B8E">
          <w:rPr>
            <w:rFonts w:ascii="Times" w:hAnsi="Times"/>
          </w:rPr>
          <w:t>the  posterior</w:t>
        </w:r>
        <w:proofErr w:type="gramEnd"/>
        <w:r w:rsidRPr="00DE1B8E">
          <w:rPr>
            <w:rFonts w:ascii="Times" w:hAnsi="Times"/>
          </w:rPr>
          <w:t xml:space="preserve"> probabilities for each species delimited by </w:t>
        </w:r>
        <w:proofErr w:type="spellStart"/>
        <w:r w:rsidRPr="00DE1B8E">
          <w:rPr>
            <w:rFonts w:ascii="Times" w:hAnsi="Times"/>
          </w:rPr>
          <w:t>bGMYC</w:t>
        </w:r>
        <w:proofErr w:type="spellEnd"/>
        <w:r w:rsidRPr="00DE1B8E">
          <w:rPr>
            <w:rFonts w:ascii="Times" w:hAnsi="Times"/>
          </w:rPr>
          <w:t xml:space="preserve">. </w:t>
        </w:r>
      </w:ins>
    </w:p>
    <w:p w14:paraId="70A4E86D" w14:textId="77777777" w:rsidR="00F7586A" w:rsidRPr="00DE1B8E" w:rsidRDefault="00F7586A" w:rsidP="00F7586A">
      <w:pPr>
        <w:rPr>
          <w:rFonts w:ascii="Times" w:hAnsi="Times"/>
        </w:rPr>
      </w:pPr>
    </w:p>
    <w:p w14:paraId="01758514" w14:textId="77777777" w:rsidR="00F7586A" w:rsidRPr="00DE1B8E" w:rsidRDefault="00F7586A" w:rsidP="00F7586A">
      <w:pPr>
        <w:rPr>
          <w:rFonts w:ascii="Times" w:hAnsi="Times"/>
        </w:rPr>
      </w:pPr>
      <w:r w:rsidRPr="00DE1B8E">
        <w:rPr>
          <w:rFonts w:ascii="Times" w:hAnsi="Times"/>
        </w:rPr>
        <w:t xml:space="preserve">1) </w:t>
      </w:r>
      <w:proofErr w:type="spellStart"/>
      <w:r w:rsidRPr="00DE1B8E">
        <w:rPr>
          <w:rFonts w:ascii="Times" w:hAnsi="Times"/>
        </w:rPr>
        <w:t>Scabrosoid</w:t>
      </w:r>
      <w:proofErr w:type="spellEnd"/>
      <w:r w:rsidRPr="00DE1B8E">
        <w:rPr>
          <w:rFonts w:ascii="Times" w:hAnsi="Times"/>
        </w:rPr>
        <w:t xml:space="preserve"> clade</w:t>
      </w:r>
    </w:p>
    <w:p w14:paraId="1A9F8B16" w14:textId="77777777" w:rsidR="00F7586A" w:rsidRPr="00DE1B8E" w:rsidRDefault="00F7586A" w:rsidP="00F7586A">
      <w:pPr>
        <w:rPr>
          <w:rFonts w:ascii="Times" w:hAnsi="Times"/>
        </w:rPr>
      </w:pPr>
    </w:p>
    <w:p w14:paraId="220F6284" w14:textId="3C4F4AC4" w:rsidR="00456735" w:rsidRPr="00DE1B8E" w:rsidRDefault="0079379B" w:rsidP="00F7586A">
      <w:pPr>
        <w:rPr>
          <w:ins w:id="407" w:author="Nicolas Magain" w:date="2014-10-09T21:05:00Z"/>
          <w:rFonts w:ascii="Times" w:hAnsi="Times"/>
        </w:rPr>
      </w:pPr>
      <w:ins w:id="408" w:author="Nicolas Magain" w:date="2014-10-09T21:04:00Z">
        <w:r w:rsidRPr="00DE1B8E">
          <w:rPr>
            <w:rFonts w:ascii="Times" w:hAnsi="Times"/>
          </w:rPr>
          <w:t xml:space="preserve">Figure </w:t>
        </w:r>
      </w:ins>
      <w:r w:rsidR="003710F2">
        <w:rPr>
          <w:rFonts w:ascii="Times" w:hAnsi="Times"/>
        </w:rPr>
        <w:t>4</w:t>
      </w:r>
      <w:ins w:id="409" w:author="Nicolas Magain" w:date="2014-10-09T21:04:00Z">
        <w:r w:rsidRPr="00DE1B8E">
          <w:rPr>
            <w:rFonts w:ascii="Times" w:hAnsi="Times"/>
          </w:rPr>
          <w:t xml:space="preserve"> shows the species delimitation </w:t>
        </w:r>
        <w:r w:rsidR="00456735" w:rsidRPr="00DE1B8E">
          <w:rPr>
            <w:rFonts w:ascii="Times" w:hAnsi="Times"/>
          </w:rPr>
          <w:t xml:space="preserve">by </w:t>
        </w:r>
        <w:proofErr w:type="spellStart"/>
        <w:r w:rsidR="00456735" w:rsidRPr="00DE1B8E">
          <w:rPr>
            <w:rFonts w:ascii="Times" w:hAnsi="Times"/>
          </w:rPr>
          <w:t>bGMYC</w:t>
        </w:r>
        <w:proofErr w:type="spellEnd"/>
        <w:r w:rsidR="00456735" w:rsidRPr="00DE1B8E">
          <w:rPr>
            <w:rFonts w:ascii="Times" w:hAnsi="Times"/>
          </w:rPr>
          <w:t xml:space="preserve"> in the </w:t>
        </w:r>
        <w:proofErr w:type="spellStart"/>
        <w:r w:rsidR="00456735" w:rsidRPr="00DE1B8E">
          <w:rPr>
            <w:rFonts w:ascii="Times" w:hAnsi="Times"/>
          </w:rPr>
          <w:t>Scabrosoid</w:t>
        </w:r>
        <w:proofErr w:type="spellEnd"/>
        <w:r w:rsidR="00456735" w:rsidRPr="00DE1B8E">
          <w:rPr>
            <w:rFonts w:ascii="Times" w:hAnsi="Times"/>
          </w:rPr>
          <w:t xml:space="preserve"> clade.</w:t>
        </w:r>
      </w:ins>
      <w:ins w:id="410" w:author="Nicolas Magain" w:date="2014-10-09T21:05:00Z">
        <w:r w:rsidR="00456735" w:rsidRPr="00DE1B8E">
          <w:rPr>
            <w:rFonts w:ascii="Times" w:hAnsi="Times"/>
          </w:rPr>
          <w:t xml:space="preserve"> </w:t>
        </w:r>
      </w:ins>
    </w:p>
    <w:p w14:paraId="02295127" w14:textId="77777777" w:rsidR="00456735" w:rsidRPr="00DE1B8E" w:rsidRDefault="00456735" w:rsidP="00F7586A">
      <w:pPr>
        <w:rPr>
          <w:ins w:id="411" w:author="Nicolas Magain" w:date="2014-10-09T21:05:00Z"/>
          <w:rFonts w:ascii="Times" w:hAnsi="Times"/>
        </w:rPr>
      </w:pPr>
    </w:p>
    <w:p w14:paraId="75A78AAE" w14:textId="376EABD6" w:rsidR="00F7586A" w:rsidRPr="00DE1B8E" w:rsidRDefault="00F7586A" w:rsidP="00F7586A">
      <w:pPr>
        <w:rPr>
          <w:rFonts w:ascii="Times" w:hAnsi="Times"/>
        </w:rPr>
      </w:pPr>
      <w:proofErr w:type="spellStart"/>
      <w:proofErr w:type="gramStart"/>
      <w:r w:rsidRPr="00DE1B8E">
        <w:rPr>
          <w:rFonts w:ascii="Times" w:hAnsi="Times"/>
        </w:rPr>
        <w:t>bGMYC</w:t>
      </w:r>
      <w:proofErr w:type="spellEnd"/>
      <w:proofErr w:type="gramEnd"/>
      <w:r w:rsidRPr="00DE1B8E">
        <w:rPr>
          <w:rFonts w:ascii="Times" w:hAnsi="Times"/>
        </w:rPr>
        <w:t xml:space="preserve"> on each locus agrees with the </w:t>
      </w:r>
      <w:ins w:id="412" w:author="Nicolas Magain" w:date="2014-10-09T21:05:00Z">
        <w:r w:rsidR="00456735" w:rsidRPr="00DE1B8E">
          <w:rPr>
            <w:rFonts w:ascii="Times" w:hAnsi="Times"/>
          </w:rPr>
          <w:t xml:space="preserve">final </w:t>
        </w:r>
      </w:ins>
      <w:r w:rsidRPr="00DE1B8E">
        <w:rPr>
          <w:rFonts w:ascii="Times" w:hAnsi="Times"/>
        </w:rPr>
        <w:t xml:space="preserve">species delimitation from </w:t>
      </w:r>
      <w:ins w:id="413" w:author="Nicolas Magain" w:date="2014-10-09T21:05:00Z">
        <w:r w:rsidR="00456735" w:rsidRPr="00DE1B8E">
          <w:rPr>
            <w:rFonts w:ascii="Times" w:hAnsi="Times"/>
          </w:rPr>
          <w:t xml:space="preserve">the </w:t>
        </w:r>
      </w:ins>
      <w:proofErr w:type="spellStart"/>
      <w:r w:rsidRPr="00DE1B8E">
        <w:rPr>
          <w:rFonts w:ascii="Times" w:hAnsi="Times"/>
        </w:rPr>
        <w:t>Structurama</w:t>
      </w:r>
      <w:proofErr w:type="spellEnd"/>
      <w:r w:rsidRPr="00DE1B8E">
        <w:rPr>
          <w:rFonts w:ascii="Times" w:hAnsi="Times"/>
        </w:rPr>
        <w:t xml:space="preserve"> </w:t>
      </w:r>
      <w:ins w:id="414" w:author="Nicolas Magain" w:date="2014-10-09T21:05:00Z">
        <w:r w:rsidR="00456735" w:rsidRPr="00DE1B8E">
          <w:rPr>
            <w:rFonts w:ascii="Times" w:hAnsi="Times"/>
          </w:rPr>
          <w:t xml:space="preserve">analysis </w:t>
        </w:r>
      </w:ins>
      <w:r w:rsidRPr="00DE1B8E">
        <w:rPr>
          <w:rFonts w:ascii="Times" w:hAnsi="Times"/>
        </w:rPr>
        <w:t>(</w:t>
      </w:r>
      <w:ins w:id="415" w:author="Nicolas Magain" w:date="2014-10-09T21:05:00Z">
        <w:r w:rsidR="00456735" w:rsidRPr="00DE1B8E">
          <w:rPr>
            <w:rFonts w:ascii="Times" w:hAnsi="Times"/>
          </w:rPr>
          <w:t xml:space="preserve">performed </w:t>
        </w:r>
      </w:ins>
      <w:r w:rsidRPr="00DE1B8E">
        <w:rPr>
          <w:rFonts w:ascii="Times" w:hAnsi="Times"/>
        </w:rPr>
        <w:t xml:space="preserve">without </w:t>
      </w:r>
      <w:r w:rsidRPr="002E2F2B">
        <w:rPr>
          <w:rFonts w:ascii="Times" w:hAnsi="Times"/>
          <w:i/>
        </w:rPr>
        <w:t>RPB1</w:t>
      </w:r>
      <w:r w:rsidRPr="00DE1B8E">
        <w:rPr>
          <w:rFonts w:ascii="Times" w:hAnsi="Times"/>
        </w:rPr>
        <w:t xml:space="preserve">), </w:t>
      </w:r>
      <w:ins w:id="416" w:author="Nicolas Magain" w:date="2014-10-09T21:05:00Z">
        <w:r w:rsidR="00456735" w:rsidRPr="00DE1B8E">
          <w:rPr>
            <w:rFonts w:ascii="Times" w:hAnsi="Times"/>
          </w:rPr>
          <w:t xml:space="preserve">at the </w:t>
        </w:r>
      </w:ins>
      <w:r w:rsidRPr="00DE1B8E">
        <w:rPr>
          <w:rFonts w:ascii="Times" w:hAnsi="Times"/>
        </w:rPr>
        <w:t>except</w:t>
      </w:r>
      <w:ins w:id="417" w:author="Nicolas Magain" w:date="2014-10-09T21:05:00Z">
        <w:r w:rsidR="00456735" w:rsidRPr="00DE1B8E">
          <w:rPr>
            <w:rFonts w:ascii="Times" w:hAnsi="Times"/>
          </w:rPr>
          <w:t>ion of the analysis</w:t>
        </w:r>
      </w:ins>
      <w:r w:rsidRPr="00DE1B8E">
        <w:rPr>
          <w:rFonts w:ascii="Times" w:hAnsi="Times"/>
        </w:rPr>
        <w:t xml:space="preserve"> on ITS</w:t>
      </w:r>
      <w:ins w:id="418" w:author="Nicolas Magain" w:date="2014-10-09T21:05:00Z">
        <w:r w:rsidR="00456735" w:rsidRPr="00DE1B8E">
          <w:rPr>
            <w:rFonts w:ascii="Times" w:hAnsi="Times"/>
          </w:rPr>
          <w:t>,</w:t>
        </w:r>
      </w:ins>
      <w:r w:rsidRPr="00DE1B8E">
        <w:rPr>
          <w:rFonts w:ascii="Times" w:hAnsi="Times"/>
        </w:rPr>
        <w:t xml:space="preserve"> where </w:t>
      </w:r>
      <w:r w:rsidRPr="002E2F2B">
        <w:rPr>
          <w:rFonts w:ascii="Times" w:hAnsi="Times"/>
          <w:i/>
        </w:rPr>
        <w:t xml:space="preserve">P. </w:t>
      </w:r>
      <w:proofErr w:type="spellStart"/>
      <w:r w:rsidRPr="002E2F2B">
        <w:rPr>
          <w:rFonts w:ascii="Times" w:hAnsi="Times"/>
          <w:i/>
        </w:rPr>
        <w:t>scabrosa</w:t>
      </w:r>
      <w:proofErr w:type="spellEnd"/>
      <w:r w:rsidRPr="00DE1B8E">
        <w:rPr>
          <w:rFonts w:ascii="Times" w:hAnsi="Times"/>
        </w:rPr>
        <w:t xml:space="preserve"> 3a and </w:t>
      </w:r>
      <w:r w:rsidRPr="002E2F2B">
        <w:rPr>
          <w:rFonts w:ascii="Times" w:hAnsi="Times"/>
          <w:i/>
        </w:rPr>
        <w:t xml:space="preserve">P. </w:t>
      </w:r>
      <w:proofErr w:type="spellStart"/>
      <w:r w:rsidRPr="002E2F2B">
        <w:rPr>
          <w:rFonts w:ascii="Times" w:hAnsi="Times"/>
          <w:i/>
        </w:rPr>
        <w:t>scabrosa</w:t>
      </w:r>
      <w:proofErr w:type="spellEnd"/>
      <w:r w:rsidRPr="00DE1B8E">
        <w:rPr>
          <w:rFonts w:ascii="Times" w:hAnsi="Times"/>
        </w:rPr>
        <w:t xml:space="preserve"> 3b are </w:t>
      </w:r>
      <w:ins w:id="419" w:author="Nicolas Magain" w:date="2014-10-09T21:05:00Z">
        <w:r w:rsidR="00456735" w:rsidRPr="00DE1B8E">
          <w:rPr>
            <w:rFonts w:ascii="Times" w:hAnsi="Times"/>
          </w:rPr>
          <w:t xml:space="preserve">assigned </w:t>
        </w:r>
      </w:ins>
      <w:r w:rsidRPr="00DE1B8E">
        <w:rPr>
          <w:rFonts w:ascii="Times" w:hAnsi="Times"/>
        </w:rPr>
        <w:t>together as a sin</w:t>
      </w:r>
      <w:ins w:id="420" w:author="Nicolas Magain" w:date="2014-10-09T21:06:00Z">
        <w:r w:rsidR="00456735" w:rsidRPr="00DE1B8E">
          <w:rPr>
            <w:rFonts w:ascii="Times" w:hAnsi="Times"/>
          </w:rPr>
          <w:t>g</w:t>
        </w:r>
      </w:ins>
      <w:r w:rsidRPr="00DE1B8E">
        <w:rPr>
          <w:rFonts w:ascii="Times" w:hAnsi="Times"/>
        </w:rPr>
        <w:t>l</w:t>
      </w:r>
      <w:ins w:id="421" w:author="Nicolas Magain" w:date="2014-10-09T21:06:00Z">
        <w:r w:rsidR="00456735" w:rsidRPr="00DE1B8E">
          <w:rPr>
            <w:rFonts w:ascii="Times" w:hAnsi="Times"/>
          </w:rPr>
          <w:t>e</w:t>
        </w:r>
      </w:ins>
      <w:r w:rsidRPr="00DE1B8E">
        <w:rPr>
          <w:rFonts w:ascii="Times" w:hAnsi="Times"/>
        </w:rPr>
        <w:t xml:space="preserve"> species. </w:t>
      </w:r>
    </w:p>
    <w:p w14:paraId="37801E30" w14:textId="77777777" w:rsidR="00F7586A" w:rsidRPr="00DE1B8E" w:rsidRDefault="00F7586A" w:rsidP="00F7586A">
      <w:pPr>
        <w:rPr>
          <w:rFonts w:ascii="Times" w:hAnsi="Times"/>
        </w:rPr>
      </w:pPr>
    </w:p>
    <w:p w14:paraId="4912DD58" w14:textId="1B41F9CA" w:rsidR="00F7586A" w:rsidRPr="00DE1B8E" w:rsidRDefault="00456735" w:rsidP="00F7586A">
      <w:pPr>
        <w:rPr>
          <w:rFonts w:ascii="Times" w:hAnsi="Times"/>
        </w:rPr>
      </w:pPr>
      <w:ins w:id="422" w:author="Nicolas Magain" w:date="2014-10-09T21:06:00Z">
        <w:r w:rsidRPr="00DE1B8E">
          <w:rPr>
            <w:rFonts w:ascii="Times" w:hAnsi="Times"/>
          </w:rPr>
          <w:t>The</w:t>
        </w:r>
      </w:ins>
      <w:r w:rsidR="00F7586A" w:rsidRPr="00DE1B8E">
        <w:rPr>
          <w:rFonts w:ascii="Times" w:hAnsi="Times"/>
        </w:rPr>
        <w:t xml:space="preserve"> delimitation from </w:t>
      </w:r>
      <w:proofErr w:type="spellStart"/>
      <w:r w:rsidR="00F7586A" w:rsidRPr="00DE1B8E">
        <w:rPr>
          <w:rFonts w:ascii="Times" w:hAnsi="Times"/>
        </w:rPr>
        <w:t>bPTP</w:t>
      </w:r>
      <w:proofErr w:type="spellEnd"/>
      <w:r w:rsidR="00F7586A" w:rsidRPr="00DE1B8E">
        <w:rPr>
          <w:rFonts w:ascii="Times" w:hAnsi="Times"/>
        </w:rPr>
        <w:t xml:space="preserve"> on the best ML tree from the </w:t>
      </w:r>
      <w:proofErr w:type="spellStart"/>
      <w:r w:rsidR="00F7586A" w:rsidRPr="00DE1B8E">
        <w:rPr>
          <w:rFonts w:ascii="Times" w:hAnsi="Times"/>
        </w:rPr>
        <w:t>RAxML</w:t>
      </w:r>
      <w:proofErr w:type="spellEnd"/>
      <w:r w:rsidR="00F7586A" w:rsidRPr="00DE1B8E">
        <w:rPr>
          <w:rFonts w:ascii="Times" w:hAnsi="Times"/>
        </w:rPr>
        <w:t xml:space="preserve"> analysis on the </w:t>
      </w:r>
      <w:ins w:id="423" w:author="Nicolas Magain" w:date="2014-10-09T21:06:00Z">
        <w:r w:rsidRPr="00DE1B8E">
          <w:rPr>
            <w:rFonts w:ascii="Times" w:hAnsi="Times"/>
          </w:rPr>
          <w:t>concatenated</w:t>
        </w:r>
      </w:ins>
      <w:r w:rsidR="00F7586A" w:rsidRPr="00DE1B8E">
        <w:rPr>
          <w:rFonts w:ascii="Times" w:hAnsi="Times"/>
        </w:rPr>
        <w:t xml:space="preserve"> dataset gives</w:t>
      </w:r>
      <w:r w:rsidR="002E2F2B">
        <w:rPr>
          <w:rFonts w:ascii="Times" w:hAnsi="Times"/>
        </w:rPr>
        <w:t xml:space="preserve"> a</w:t>
      </w:r>
      <w:r w:rsidR="00F7586A" w:rsidRPr="00DE1B8E">
        <w:rPr>
          <w:rFonts w:ascii="Times" w:hAnsi="Times"/>
        </w:rPr>
        <w:t xml:space="preserve"> similar result, at the exception of </w:t>
      </w:r>
      <w:r w:rsidR="00F7586A" w:rsidRPr="002E2F2B">
        <w:rPr>
          <w:rFonts w:ascii="Times" w:hAnsi="Times"/>
          <w:i/>
        </w:rPr>
        <w:t xml:space="preserve">P. </w:t>
      </w:r>
      <w:proofErr w:type="spellStart"/>
      <w:r w:rsidR="00F7586A" w:rsidRPr="002E2F2B">
        <w:rPr>
          <w:rFonts w:ascii="Times" w:hAnsi="Times"/>
          <w:i/>
        </w:rPr>
        <w:t>scabrosa</w:t>
      </w:r>
      <w:proofErr w:type="spellEnd"/>
      <w:r w:rsidR="00F7586A" w:rsidRPr="00DE1B8E">
        <w:rPr>
          <w:rFonts w:ascii="Times" w:hAnsi="Times"/>
        </w:rPr>
        <w:t xml:space="preserve"> 3a</w:t>
      </w:r>
      <w:ins w:id="424" w:author="Nicolas Magain" w:date="2014-10-09T21:06:00Z">
        <w:r w:rsidRPr="00DE1B8E">
          <w:rPr>
            <w:rFonts w:ascii="Times" w:hAnsi="Times"/>
          </w:rPr>
          <w:t>,</w:t>
        </w:r>
      </w:ins>
      <w:r w:rsidR="00F7586A" w:rsidRPr="00DE1B8E">
        <w:rPr>
          <w:rFonts w:ascii="Times" w:hAnsi="Times"/>
        </w:rPr>
        <w:t xml:space="preserve"> which is spl</w:t>
      </w:r>
      <w:r w:rsidR="002E2F2B">
        <w:rPr>
          <w:rFonts w:ascii="Times" w:hAnsi="Times"/>
        </w:rPr>
        <w:t>it in two with a probability of</w:t>
      </w:r>
      <w:r w:rsidR="00F7586A" w:rsidRPr="00DE1B8E">
        <w:rPr>
          <w:rFonts w:ascii="Times" w:hAnsi="Times"/>
        </w:rPr>
        <w:t xml:space="preserve"> 0.5</w:t>
      </w:r>
      <w:ins w:id="425" w:author="Nicolas Magain" w:date="2014-10-09T21:06:00Z">
        <w:r w:rsidRPr="00DE1B8E">
          <w:rPr>
            <w:rFonts w:ascii="Times" w:hAnsi="Times"/>
          </w:rPr>
          <w:t xml:space="preserve"> and</w:t>
        </w:r>
      </w:ins>
      <w:r w:rsidR="00F7586A" w:rsidRPr="00DE1B8E">
        <w:rPr>
          <w:rFonts w:ascii="Times" w:hAnsi="Times"/>
        </w:rPr>
        <w:t xml:space="preserve"> </w:t>
      </w:r>
      <w:r w:rsidR="00F7586A" w:rsidRPr="002E2F2B">
        <w:rPr>
          <w:rFonts w:ascii="Times" w:hAnsi="Times"/>
          <w:i/>
        </w:rPr>
        <w:t xml:space="preserve">P. </w:t>
      </w:r>
      <w:proofErr w:type="spellStart"/>
      <w:r w:rsidR="00F7586A" w:rsidRPr="002E2F2B">
        <w:rPr>
          <w:rFonts w:ascii="Times" w:hAnsi="Times"/>
          <w:i/>
        </w:rPr>
        <w:t>neopolydactyla</w:t>
      </w:r>
      <w:proofErr w:type="spellEnd"/>
      <w:r w:rsidR="002E2F2B">
        <w:rPr>
          <w:rFonts w:ascii="Times" w:hAnsi="Times"/>
        </w:rPr>
        <w:t xml:space="preserve"> 5, which </w:t>
      </w:r>
      <w:ins w:id="426" w:author="Nicolas Magain" w:date="2014-10-09T21:06:00Z">
        <w:r w:rsidRPr="00DE1B8E">
          <w:rPr>
            <w:rFonts w:ascii="Times" w:hAnsi="Times"/>
          </w:rPr>
          <w:t>is also split in two</w:t>
        </w:r>
      </w:ins>
      <w:ins w:id="427" w:author="Nicolas Magain" w:date="2014-10-09T21:07:00Z">
        <w:r w:rsidRPr="00DE1B8E">
          <w:rPr>
            <w:rFonts w:ascii="Times" w:hAnsi="Times"/>
          </w:rPr>
          <w:t xml:space="preserve">. This is a very </w:t>
        </w:r>
      </w:ins>
      <w:r w:rsidR="002E2F2B" w:rsidRPr="00DE1B8E">
        <w:rPr>
          <w:rFonts w:ascii="Times" w:hAnsi="Times"/>
        </w:rPr>
        <w:t>surprising</w:t>
      </w:r>
      <w:ins w:id="428" w:author="Nicolas Magain" w:date="2014-10-09T21:07:00Z">
        <w:r w:rsidRPr="00DE1B8E">
          <w:rPr>
            <w:rFonts w:ascii="Times" w:hAnsi="Times"/>
          </w:rPr>
          <w:t xml:space="preserve"> result, as the topology of the tree do</w:t>
        </w:r>
      </w:ins>
      <w:r w:rsidR="002E2F2B">
        <w:rPr>
          <w:rFonts w:ascii="Times" w:hAnsi="Times"/>
        </w:rPr>
        <w:t xml:space="preserve">es </w:t>
      </w:r>
      <w:ins w:id="429" w:author="Nicolas Magain" w:date="2014-10-09T21:07:00Z">
        <w:r w:rsidRPr="00DE1B8E">
          <w:rPr>
            <w:rFonts w:ascii="Times" w:hAnsi="Times"/>
          </w:rPr>
          <w:t>n</w:t>
        </w:r>
      </w:ins>
      <w:r w:rsidR="002E2F2B">
        <w:rPr>
          <w:rFonts w:ascii="Times" w:hAnsi="Times"/>
        </w:rPr>
        <w:t>o</w:t>
      </w:r>
      <w:ins w:id="430" w:author="Nicolas Magain" w:date="2014-10-09T21:07:00Z">
        <w:r w:rsidRPr="00DE1B8E">
          <w:rPr>
            <w:rFonts w:ascii="Times" w:hAnsi="Times"/>
          </w:rPr>
          <w:t xml:space="preserve">t support such delimitation (Figure </w:t>
        </w:r>
      </w:ins>
      <w:r w:rsidR="00E83804">
        <w:rPr>
          <w:rFonts w:ascii="Times" w:hAnsi="Times"/>
        </w:rPr>
        <w:t>2</w:t>
      </w:r>
      <w:ins w:id="431" w:author="Nicolas Magain" w:date="2014-10-09T21:07:00Z">
        <w:r w:rsidRPr="00DE1B8E">
          <w:rPr>
            <w:rFonts w:ascii="Times" w:hAnsi="Times"/>
          </w:rPr>
          <w:t>).</w:t>
        </w:r>
      </w:ins>
    </w:p>
    <w:p w14:paraId="73C264DD" w14:textId="77777777" w:rsidR="00F7586A" w:rsidRPr="00DE1B8E" w:rsidRDefault="00F7586A" w:rsidP="00F7586A">
      <w:pPr>
        <w:rPr>
          <w:rFonts w:ascii="Times" w:hAnsi="Times"/>
        </w:rPr>
      </w:pPr>
    </w:p>
    <w:p w14:paraId="03A461B5" w14:textId="0B78CAD5" w:rsidR="00F7586A" w:rsidRPr="00DE1B8E" w:rsidRDefault="00F7586A" w:rsidP="00F7586A">
      <w:pPr>
        <w:rPr>
          <w:rFonts w:ascii="Times" w:hAnsi="Times"/>
        </w:rPr>
      </w:pPr>
      <w:r w:rsidRPr="00DE1B8E">
        <w:rPr>
          <w:rFonts w:ascii="Times" w:hAnsi="Times"/>
        </w:rPr>
        <w:t xml:space="preserve">By comparison, when applying </w:t>
      </w:r>
      <w:proofErr w:type="spellStart"/>
      <w:r w:rsidRPr="00DE1B8E">
        <w:rPr>
          <w:rFonts w:ascii="Times" w:hAnsi="Times"/>
        </w:rPr>
        <w:t>bPTP</w:t>
      </w:r>
      <w:proofErr w:type="spellEnd"/>
      <w:r w:rsidRPr="00DE1B8E">
        <w:rPr>
          <w:rFonts w:ascii="Times" w:hAnsi="Times"/>
        </w:rPr>
        <w:t xml:space="preserve"> to the 50% </w:t>
      </w:r>
      <w:proofErr w:type="spellStart"/>
      <w:r w:rsidRPr="00DE1B8E">
        <w:rPr>
          <w:rFonts w:ascii="Times" w:hAnsi="Times"/>
        </w:rPr>
        <w:t>bayesian</w:t>
      </w:r>
      <w:proofErr w:type="spellEnd"/>
      <w:r w:rsidRPr="00DE1B8E">
        <w:rPr>
          <w:rFonts w:ascii="Times" w:hAnsi="Times"/>
        </w:rPr>
        <w:t xml:space="preserve"> consensus tree, </w:t>
      </w:r>
      <w:ins w:id="432" w:author="Nicolas Magain" w:date="2014-10-09T21:07:00Z">
        <w:r w:rsidR="00456735" w:rsidRPr="00DE1B8E">
          <w:rPr>
            <w:rFonts w:ascii="Times" w:hAnsi="Times"/>
          </w:rPr>
          <w:t>the species delimitation is the same</w:t>
        </w:r>
      </w:ins>
      <w:r w:rsidRPr="00DE1B8E">
        <w:rPr>
          <w:rFonts w:ascii="Times" w:hAnsi="Times"/>
        </w:rPr>
        <w:t xml:space="preserve"> as in </w:t>
      </w:r>
      <w:proofErr w:type="spellStart"/>
      <w:r w:rsidRPr="00DE1B8E">
        <w:rPr>
          <w:rFonts w:ascii="Times" w:hAnsi="Times"/>
        </w:rPr>
        <w:t>bGMYC</w:t>
      </w:r>
      <w:proofErr w:type="spellEnd"/>
      <w:ins w:id="433" w:author="Nicolas Magain" w:date="2014-10-09T21:07:00Z">
        <w:r w:rsidR="00456735" w:rsidRPr="00DE1B8E">
          <w:rPr>
            <w:rFonts w:ascii="Times" w:hAnsi="Times"/>
          </w:rPr>
          <w:t xml:space="preserve"> and </w:t>
        </w:r>
        <w:proofErr w:type="spellStart"/>
        <w:r w:rsidR="00456735" w:rsidRPr="00DE1B8E">
          <w:rPr>
            <w:rFonts w:ascii="Times" w:hAnsi="Times"/>
          </w:rPr>
          <w:t>Structurama</w:t>
        </w:r>
      </w:ins>
      <w:proofErr w:type="spellEnd"/>
      <w:r w:rsidRPr="00DE1B8E">
        <w:rPr>
          <w:rFonts w:ascii="Times" w:hAnsi="Times"/>
        </w:rPr>
        <w:t>.</w:t>
      </w:r>
    </w:p>
    <w:p w14:paraId="54451420" w14:textId="77777777" w:rsidR="00F7586A" w:rsidRPr="00DE1B8E" w:rsidRDefault="00F7586A" w:rsidP="00F7586A">
      <w:pPr>
        <w:rPr>
          <w:rFonts w:ascii="Times" w:hAnsi="Times"/>
        </w:rPr>
      </w:pPr>
    </w:p>
    <w:p w14:paraId="265C5C84" w14:textId="3409F278" w:rsidR="00F7586A" w:rsidRPr="00DE1B8E" w:rsidRDefault="00F7586A" w:rsidP="00F7586A">
      <w:pPr>
        <w:rPr>
          <w:rFonts w:ascii="Times" w:hAnsi="Times"/>
        </w:rPr>
      </w:pPr>
      <w:r w:rsidRPr="00DE1B8E">
        <w:rPr>
          <w:rFonts w:ascii="Times" w:hAnsi="Times"/>
        </w:rPr>
        <w:t xml:space="preserve">2) </w:t>
      </w:r>
      <w:proofErr w:type="spellStart"/>
      <w:r w:rsidRPr="00DE1B8E">
        <w:rPr>
          <w:rFonts w:ascii="Times" w:hAnsi="Times"/>
        </w:rPr>
        <w:t>Dolichorhizoid</w:t>
      </w:r>
      <w:proofErr w:type="spellEnd"/>
      <w:r w:rsidRPr="00DE1B8E">
        <w:rPr>
          <w:rFonts w:ascii="Times" w:hAnsi="Times"/>
        </w:rPr>
        <w:t xml:space="preserve"> clade</w:t>
      </w:r>
    </w:p>
    <w:p w14:paraId="4055EF5F" w14:textId="77777777" w:rsidR="00F7586A" w:rsidRPr="00DE1B8E" w:rsidRDefault="00F7586A" w:rsidP="00F7586A">
      <w:pPr>
        <w:rPr>
          <w:rFonts w:ascii="Times" w:hAnsi="Times"/>
        </w:rPr>
      </w:pPr>
    </w:p>
    <w:p w14:paraId="3BCCEAED" w14:textId="2A4F3106" w:rsidR="00F7586A" w:rsidRPr="00DE1B8E" w:rsidRDefault="00456735" w:rsidP="00F7586A">
      <w:pPr>
        <w:rPr>
          <w:rFonts w:ascii="Times" w:hAnsi="Times"/>
        </w:rPr>
      </w:pPr>
      <w:ins w:id="434" w:author="Nicolas Magain" w:date="2014-10-09T21:08:00Z">
        <w:r w:rsidRPr="00DE1B8E">
          <w:rPr>
            <w:rFonts w:ascii="Times" w:hAnsi="Times"/>
          </w:rPr>
          <w:t xml:space="preserve">In the </w:t>
        </w:r>
        <w:proofErr w:type="spellStart"/>
        <w:r w:rsidRPr="00DE1B8E">
          <w:rPr>
            <w:rFonts w:ascii="Times" w:hAnsi="Times"/>
          </w:rPr>
          <w:t>Dolichorhizoid</w:t>
        </w:r>
        <w:proofErr w:type="spellEnd"/>
        <w:r w:rsidRPr="00DE1B8E">
          <w:rPr>
            <w:rFonts w:ascii="Times" w:hAnsi="Times"/>
          </w:rPr>
          <w:t xml:space="preserve"> clade, w</w:t>
        </w:r>
      </w:ins>
      <w:r w:rsidR="00F7586A" w:rsidRPr="00DE1B8E">
        <w:rPr>
          <w:rFonts w:ascii="Times" w:hAnsi="Times"/>
        </w:rPr>
        <w:t xml:space="preserve">e tested </w:t>
      </w:r>
      <w:proofErr w:type="spellStart"/>
      <w:r w:rsidR="00F7586A" w:rsidRPr="00DE1B8E">
        <w:rPr>
          <w:rFonts w:ascii="Times" w:hAnsi="Times"/>
        </w:rPr>
        <w:t>bGMYC</w:t>
      </w:r>
      <w:proofErr w:type="spellEnd"/>
      <w:r w:rsidR="00F7586A" w:rsidRPr="00DE1B8E">
        <w:rPr>
          <w:rFonts w:ascii="Times" w:hAnsi="Times"/>
        </w:rPr>
        <w:t xml:space="preserve"> on the 5 most variable loci: ITS, ß-tubulin, IGS1, IGS3 and IGS16. </w:t>
      </w:r>
    </w:p>
    <w:p w14:paraId="3F5D50A7" w14:textId="77777777" w:rsidR="00F7586A" w:rsidRPr="00DE1B8E" w:rsidRDefault="00F7586A" w:rsidP="00F7586A">
      <w:pPr>
        <w:rPr>
          <w:rFonts w:ascii="Times" w:hAnsi="Times"/>
        </w:rPr>
      </w:pPr>
    </w:p>
    <w:p w14:paraId="79EBE63D" w14:textId="574B4BD7" w:rsidR="00F7586A" w:rsidRPr="00DE1B8E" w:rsidRDefault="00456735" w:rsidP="00F7586A">
      <w:pPr>
        <w:rPr>
          <w:rFonts w:ascii="Times" w:hAnsi="Times"/>
        </w:rPr>
      </w:pPr>
      <w:ins w:id="435" w:author="Nicolas Magain" w:date="2014-10-09T21:08:00Z">
        <w:r w:rsidRPr="00DE1B8E">
          <w:rPr>
            <w:rFonts w:ascii="Times" w:hAnsi="Times"/>
          </w:rPr>
          <w:t xml:space="preserve">Figure </w:t>
        </w:r>
      </w:ins>
      <w:r w:rsidR="003710F2">
        <w:rPr>
          <w:rFonts w:ascii="Times" w:hAnsi="Times"/>
        </w:rPr>
        <w:t>6</w:t>
      </w:r>
      <w:ins w:id="436" w:author="Nicolas Magain" w:date="2014-10-09T21:09:00Z">
        <w:r w:rsidRPr="00DE1B8E">
          <w:rPr>
            <w:rFonts w:ascii="Times" w:hAnsi="Times"/>
          </w:rPr>
          <w:t xml:space="preserve"> shows the results of the species delimitation by </w:t>
        </w:r>
        <w:proofErr w:type="spellStart"/>
        <w:r w:rsidRPr="00DE1B8E">
          <w:rPr>
            <w:rFonts w:ascii="Times" w:hAnsi="Times"/>
          </w:rPr>
          <w:t>bGMYC</w:t>
        </w:r>
        <w:proofErr w:type="spellEnd"/>
        <w:r w:rsidRPr="00DE1B8E">
          <w:rPr>
            <w:rFonts w:ascii="Times" w:hAnsi="Times"/>
          </w:rPr>
          <w:t xml:space="preserve"> on each locus, as well as the species delimitation by </w:t>
        </w:r>
        <w:proofErr w:type="spellStart"/>
        <w:r w:rsidRPr="00DE1B8E">
          <w:rPr>
            <w:rFonts w:ascii="Times" w:hAnsi="Times"/>
          </w:rPr>
          <w:t>bPTP</w:t>
        </w:r>
        <w:proofErr w:type="spellEnd"/>
        <w:r w:rsidRPr="00DE1B8E">
          <w:rPr>
            <w:rFonts w:ascii="Times" w:hAnsi="Times"/>
          </w:rPr>
          <w:t xml:space="preserve">. </w:t>
        </w:r>
      </w:ins>
    </w:p>
    <w:p w14:paraId="69ECAE9D" w14:textId="77777777" w:rsidR="00F7586A" w:rsidRPr="00DE1B8E" w:rsidRDefault="00F7586A" w:rsidP="00F7586A">
      <w:pPr>
        <w:rPr>
          <w:rFonts w:ascii="Times" w:hAnsi="Times"/>
        </w:rPr>
      </w:pPr>
    </w:p>
    <w:p w14:paraId="2E7093FC" w14:textId="6CEAFFE0" w:rsidR="00392003" w:rsidRPr="00DE1B8E" w:rsidRDefault="00F7586A" w:rsidP="00392003">
      <w:pPr>
        <w:rPr>
          <w:rFonts w:ascii="Times" w:hAnsi="Times"/>
        </w:rPr>
      </w:pPr>
      <w:r w:rsidRPr="00DE1B8E">
        <w:rPr>
          <w:rFonts w:ascii="Times" w:hAnsi="Times"/>
        </w:rPr>
        <w:t xml:space="preserve">Some species are </w:t>
      </w:r>
      <w:ins w:id="437" w:author="Nicolas Magain" w:date="2014-10-09T21:09:00Z">
        <w:r w:rsidR="00456735" w:rsidRPr="00DE1B8E">
          <w:rPr>
            <w:rFonts w:ascii="Times" w:hAnsi="Times"/>
          </w:rPr>
          <w:t xml:space="preserve">retrieved </w:t>
        </w:r>
      </w:ins>
      <w:r w:rsidRPr="00DE1B8E">
        <w:rPr>
          <w:rFonts w:ascii="Times" w:hAnsi="Times"/>
        </w:rPr>
        <w:t xml:space="preserve">by </w:t>
      </w:r>
      <w:ins w:id="438" w:author="Nicolas Magain" w:date="2014-10-09T21:09:00Z">
        <w:r w:rsidR="00456735" w:rsidRPr="00DE1B8E">
          <w:rPr>
            <w:rFonts w:ascii="Times" w:hAnsi="Times"/>
          </w:rPr>
          <w:t xml:space="preserve">the analyses on </w:t>
        </w:r>
      </w:ins>
      <w:r w:rsidRPr="00DE1B8E">
        <w:rPr>
          <w:rFonts w:ascii="Times" w:hAnsi="Times"/>
        </w:rPr>
        <w:t>every locus</w:t>
      </w:r>
      <w:ins w:id="439" w:author="Nicolas Magain" w:date="2014-10-09T21:09:00Z">
        <w:r w:rsidR="00456735" w:rsidRPr="00DE1B8E">
          <w:rPr>
            <w:rFonts w:ascii="Times" w:hAnsi="Times"/>
          </w:rPr>
          <w:t>:</w:t>
        </w:r>
      </w:ins>
      <w:r w:rsidRPr="00DE1B8E">
        <w:rPr>
          <w:rFonts w:ascii="Times" w:hAnsi="Times"/>
        </w:rPr>
        <w:t xml:space="preserve"> it is the case of</w:t>
      </w:r>
      <w:ins w:id="440" w:author="Nicolas Magain" w:date="2014-10-09T21:11:00Z">
        <w:r w:rsidR="00392003" w:rsidRPr="00DE1B8E">
          <w:rPr>
            <w:rFonts w:ascii="Times" w:hAnsi="Times"/>
          </w:rPr>
          <w:t xml:space="preserve"> the </w:t>
        </w:r>
      </w:ins>
      <w:proofErr w:type="gramStart"/>
      <w:ins w:id="441" w:author="Nicolas Magain" w:date="2014-10-09T21:12:00Z">
        <w:r w:rsidR="00392003" w:rsidRPr="00DE1B8E">
          <w:rPr>
            <w:rFonts w:ascii="Times" w:hAnsi="Times"/>
          </w:rPr>
          <w:t>t</w:t>
        </w:r>
      </w:ins>
      <w:ins w:id="442" w:author="Nicolas Magain" w:date="2014-10-09T21:11:00Z">
        <w:r w:rsidR="00392003" w:rsidRPr="00DE1B8E">
          <w:rPr>
            <w:rFonts w:ascii="Times" w:hAnsi="Times"/>
          </w:rPr>
          <w:t>wo singleton</w:t>
        </w:r>
        <w:proofErr w:type="gramEnd"/>
        <w:r w:rsidR="00392003" w:rsidRPr="00DE1B8E">
          <w:rPr>
            <w:rFonts w:ascii="Times" w:hAnsi="Times"/>
          </w:rPr>
          <w:t xml:space="preserve"> species P. </w:t>
        </w:r>
        <w:proofErr w:type="spellStart"/>
        <w:r w:rsidR="00392003" w:rsidRPr="00DE1B8E">
          <w:rPr>
            <w:rFonts w:ascii="Times" w:hAnsi="Times"/>
          </w:rPr>
          <w:t>neopolydactyla</w:t>
        </w:r>
        <w:proofErr w:type="spellEnd"/>
        <w:r w:rsidR="00392003" w:rsidRPr="00DE1B8E">
          <w:rPr>
            <w:rFonts w:ascii="Times" w:hAnsi="Times"/>
          </w:rPr>
          <w:t xml:space="preserve"> 3 (</w:t>
        </w:r>
        <w:proofErr w:type="spellStart"/>
        <w:r w:rsidR="00392003" w:rsidRPr="00DE1B8E">
          <w:rPr>
            <w:rFonts w:ascii="Times" w:hAnsi="Times"/>
          </w:rPr>
          <w:t>pp</w:t>
        </w:r>
        <w:proofErr w:type="spellEnd"/>
        <w:r w:rsidR="00392003" w:rsidRPr="00DE1B8E">
          <w:rPr>
            <w:rFonts w:ascii="Times" w:hAnsi="Times"/>
          </w:rPr>
          <w:t xml:space="preserve"> varying from 0.19 to 0.86</w:t>
        </w:r>
      </w:ins>
      <w:ins w:id="443" w:author="Nicolas Magain" w:date="2014-10-09T21:12:00Z">
        <w:r w:rsidR="00392003" w:rsidRPr="00DE1B8E">
          <w:rPr>
            <w:rFonts w:ascii="Times" w:hAnsi="Times"/>
          </w:rPr>
          <w:t xml:space="preserve"> in </w:t>
        </w:r>
        <w:proofErr w:type="spellStart"/>
        <w:r w:rsidR="00392003" w:rsidRPr="00DE1B8E">
          <w:rPr>
            <w:rFonts w:ascii="Times" w:hAnsi="Times"/>
          </w:rPr>
          <w:t>bGMYC</w:t>
        </w:r>
        <w:proofErr w:type="spellEnd"/>
        <w:r w:rsidR="00392003" w:rsidRPr="00DE1B8E">
          <w:rPr>
            <w:rFonts w:ascii="Times" w:hAnsi="Times"/>
          </w:rPr>
          <w:t xml:space="preserve">, </w:t>
        </w:r>
        <w:proofErr w:type="spellStart"/>
        <w:r w:rsidR="00392003" w:rsidRPr="00DE1B8E">
          <w:rPr>
            <w:rFonts w:ascii="Times" w:hAnsi="Times"/>
          </w:rPr>
          <w:t>pp</w:t>
        </w:r>
        <w:proofErr w:type="spellEnd"/>
        <w:r w:rsidR="00392003" w:rsidRPr="00DE1B8E">
          <w:rPr>
            <w:rFonts w:ascii="Times" w:hAnsi="Times"/>
          </w:rPr>
          <w:t xml:space="preserve">=1 in </w:t>
        </w:r>
        <w:proofErr w:type="spellStart"/>
        <w:r w:rsidR="00392003" w:rsidRPr="00DE1B8E">
          <w:rPr>
            <w:rFonts w:ascii="Times" w:hAnsi="Times"/>
          </w:rPr>
          <w:t>bPTP</w:t>
        </w:r>
      </w:ins>
      <w:proofErr w:type="spellEnd"/>
      <w:ins w:id="444" w:author="Nicolas Magain" w:date="2014-10-09T21:11:00Z">
        <w:r w:rsidR="00392003" w:rsidRPr="00DE1B8E">
          <w:rPr>
            <w:rFonts w:ascii="Times" w:hAnsi="Times"/>
          </w:rPr>
          <w:t xml:space="preserve">) and </w:t>
        </w:r>
      </w:ins>
      <w:r w:rsidRPr="00DE1B8E">
        <w:rPr>
          <w:rFonts w:ascii="Times" w:hAnsi="Times"/>
        </w:rPr>
        <w:t>P. sp. 12 (</w:t>
      </w:r>
      <w:proofErr w:type="spellStart"/>
      <w:r w:rsidRPr="00DE1B8E">
        <w:rPr>
          <w:rFonts w:ascii="Times" w:hAnsi="Times"/>
        </w:rPr>
        <w:t>pp</w:t>
      </w:r>
      <w:proofErr w:type="spellEnd"/>
      <w:r w:rsidRPr="00DE1B8E">
        <w:rPr>
          <w:rFonts w:ascii="Times" w:hAnsi="Times"/>
        </w:rPr>
        <w:t xml:space="preserve"> from 0.53 to 0.84</w:t>
      </w:r>
      <w:ins w:id="445" w:author="Nicolas Magain" w:date="2014-10-09T21:12:00Z">
        <w:r w:rsidR="00392003" w:rsidRPr="00DE1B8E">
          <w:rPr>
            <w:rFonts w:ascii="Times" w:hAnsi="Times"/>
          </w:rPr>
          <w:t xml:space="preserve"> in </w:t>
        </w:r>
        <w:proofErr w:type="spellStart"/>
        <w:r w:rsidR="00392003" w:rsidRPr="00DE1B8E">
          <w:rPr>
            <w:rFonts w:ascii="Times" w:hAnsi="Times"/>
          </w:rPr>
          <w:t>bGMYC</w:t>
        </w:r>
        <w:proofErr w:type="spellEnd"/>
        <w:r w:rsidR="00392003" w:rsidRPr="00DE1B8E">
          <w:rPr>
            <w:rFonts w:ascii="Times" w:hAnsi="Times"/>
          </w:rPr>
          <w:t xml:space="preserve">, </w:t>
        </w:r>
        <w:proofErr w:type="spellStart"/>
        <w:r w:rsidR="00392003" w:rsidRPr="00DE1B8E">
          <w:rPr>
            <w:rFonts w:ascii="Times" w:hAnsi="Times"/>
          </w:rPr>
          <w:t>pp</w:t>
        </w:r>
        <w:proofErr w:type="spellEnd"/>
        <w:r w:rsidR="00392003" w:rsidRPr="00DE1B8E">
          <w:rPr>
            <w:rFonts w:ascii="Times" w:hAnsi="Times"/>
          </w:rPr>
          <w:t xml:space="preserve">=1 in </w:t>
        </w:r>
        <w:proofErr w:type="spellStart"/>
        <w:r w:rsidR="00392003" w:rsidRPr="00DE1B8E">
          <w:rPr>
            <w:rFonts w:ascii="Times" w:hAnsi="Times"/>
          </w:rPr>
          <w:t>bPTP</w:t>
        </w:r>
      </w:ins>
      <w:proofErr w:type="spellEnd"/>
      <w:ins w:id="446" w:author="Nicolas Magain" w:date="2014-10-09T21:11:00Z">
        <w:r w:rsidR="00392003" w:rsidRPr="00DE1B8E">
          <w:rPr>
            <w:rFonts w:ascii="Times" w:hAnsi="Times"/>
          </w:rPr>
          <w:t>)</w:t>
        </w:r>
      </w:ins>
      <w:ins w:id="447" w:author="Nicolas Magain" w:date="2014-10-09T21:12:00Z">
        <w:r w:rsidR="00392003" w:rsidRPr="00DE1B8E">
          <w:rPr>
            <w:rFonts w:ascii="Times" w:hAnsi="Times"/>
          </w:rPr>
          <w:t xml:space="preserve">. </w:t>
        </w:r>
      </w:ins>
      <w:r w:rsidRPr="00DE1B8E">
        <w:rPr>
          <w:rFonts w:ascii="Times" w:hAnsi="Times"/>
        </w:rPr>
        <w:t xml:space="preserve">P. </w:t>
      </w:r>
      <w:proofErr w:type="gramStart"/>
      <w:r w:rsidRPr="00DE1B8E">
        <w:rPr>
          <w:rFonts w:ascii="Times" w:hAnsi="Times"/>
        </w:rPr>
        <w:t>sp</w:t>
      </w:r>
      <w:proofErr w:type="gramEnd"/>
      <w:r w:rsidRPr="00DE1B8E">
        <w:rPr>
          <w:rFonts w:ascii="Times" w:hAnsi="Times"/>
        </w:rPr>
        <w:t xml:space="preserve">. 6 is also </w:t>
      </w:r>
      <w:ins w:id="448" w:author="Nicolas Magain" w:date="2014-10-09T21:12:00Z">
        <w:r w:rsidR="00392003" w:rsidRPr="00DE1B8E">
          <w:rPr>
            <w:rFonts w:ascii="Times" w:hAnsi="Times"/>
          </w:rPr>
          <w:t xml:space="preserve">retrieved as </w:t>
        </w:r>
      </w:ins>
      <w:r w:rsidRPr="00DE1B8E">
        <w:rPr>
          <w:rFonts w:ascii="Times" w:hAnsi="Times"/>
        </w:rPr>
        <w:t>a species according to all loci (</w:t>
      </w:r>
      <w:proofErr w:type="spellStart"/>
      <w:r w:rsidRPr="00DE1B8E">
        <w:rPr>
          <w:rFonts w:ascii="Times" w:hAnsi="Times"/>
        </w:rPr>
        <w:t>pp</w:t>
      </w:r>
      <w:proofErr w:type="spellEnd"/>
      <w:r w:rsidRPr="00DE1B8E">
        <w:rPr>
          <w:rFonts w:ascii="Times" w:hAnsi="Times"/>
        </w:rPr>
        <w:t xml:space="preserve"> ranging from 0.56 to 0.81, </w:t>
      </w:r>
      <w:proofErr w:type="spellStart"/>
      <w:r w:rsidRPr="00DE1B8E">
        <w:rPr>
          <w:rFonts w:ascii="Times" w:hAnsi="Times"/>
        </w:rPr>
        <w:t>bPTP</w:t>
      </w:r>
      <w:proofErr w:type="spellEnd"/>
      <w:r w:rsidRPr="00DE1B8E">
        <w:rPr>
          <w:rFonts w:ascii="Times" w:hAnsi="Times"/>
        </w:rPr>
        <w:t xml:space="preserve"> </w:t>
      </w:r>
      <w:proofErr w:type="spellStart"/>
      <w:r w:rsidRPr="00DE1B8E">
        <w:rPr>
          <w:rFonts w:ascii="Times" w:hAnsi="Times"/>
        </w:rPr>
        <w:t>pp</w:t>
      </w:r>
      <w:proofErr w:type="spellEnd"/>
      <w:r w:rsidRPr="00DE1B8E">
        <w:rPr>
          <w:rFonts w:ascii="Times" w:hAnsi="Times"/>
        </w:rPr>
        <w:t>=0.86)</w:t>
      </w:r>
      <w:ins w:id="449" w:author="Nicolas Magain" w:date="2014-10-09T21:13:00Z">
        <w:r w:rsidR="00392003" w:rsidRPr="00DE1B8E">
          <w:rPr>
            <w:rFonts w:ascii="Times" w:hAnsi="Times"/>
          </w:rPr>
          <w:t xml:space="preserve">, as well as </w:t>
        </w:r>
      </w:ins>
      <w:r w:rsidR="00392003" w:rsidRPr="00DE1B8E">
        <w:rPr>
          <w:rFonts w:ascii="Times" w:hAnsi="Times"/>
        </w:rPr>
        <w:t xml:space="preserve">P. </w:t>
      </w:r>
      <w:proofErr w:type="spellStart"/>
      <w:r w:rsidR="00392003" w:rsidRPr="00DE1B8E">
        <w:rPr>
          <w:rFonts w:ascii="Times" w:hAnsi="Times"/>
        </w:rPr>
        <w:t>pulverulenta</w:t>
      </w:r>
      <w:proofErr w:type="spellEnd"/>
      <w:r w:rsidR="00392003" w:rsidRPr="00DE1B8E">
        <w:rPr>
          <w:rFonts w:ascii="Times" w:hAnsi="Times"/>
        </w:rPr>
        <w:t xml:space="preserve"> 2 is supported as a species by all loci (</w:t>
      </w:r>
      <w:proofErr w:type="spellStart"/>
      <w:r w:rsidR="00392003" w:rsidRPr="00DE1B8E">
        <w:rPr>
          <w:rFonts w:ascii="Times" w:hAnsi="Times"/>
        </w:rPr>
        <w:t>pp</w:t>
      </w:r>
      <w:proofErr w:type="spellEnd"/>
      <w:r w:rsidR="00392003" w:rsidRPr="00DE1B8E">
        <w:rPr>
          <w:rFonts w:ascii="Times" w:hAnsi="Times"/>
        </w:rPr>
        <w:t xml:space="preserve"> ranging from 0.25 to 0.55, </w:t>
      </w:r>
      <w:proofErr w:type="spellStart"/>
      <w:r w:rsidR="00392003" w:rsidRPr="00DE1B8E">
        <w:rPr>
          <w:rFonts w:ascii="Times" w:hAnsi="Times"/>
        </w:rPr>
        <w:t>bPTP</w:t>
      </w:r>
      <w:proofErr w:type="spellEnd"/>
      <w:r w:rsidR="00392003" w:rsidRPr="00DE1B8E">
        <w:rPr>
          <w:rFonts w:ascii="Times" w:hAnsi="Times"/>
        </w:rPr>
        <w:t xml:space="preserve"> </w:t>
      </w:r>
      <w:proofErr w:type="spellStart"/>
      <w:r w:rsidR="00392003" w:rsidRPr="00DE1B8E">
        <w:rPr>
          <w:rFonts w:ascii="Times" w:hAnsi="Times"/>
        </w:rPr>
        <w:t>pp</w:t>
      </w:r>
      <w:proofErr w:type="spellEnd"/>
      <w:r w:rsidR="00392003" w:rsidRPr="00DE1B8E">
        <w:rPr>
          <w:rFonts w:ascii="Times" w:hAnsi="Times"/>
        </w:rPr>
        <w:t>=0.64).</w:t>
      </w:r>
    </w:p>
    <w:p w14:paraId="37F3B200" w14:textId="33654636" w:rsidR="00F7586A" w:rsidRPr="00DE1B8E" w:rsidRDefault="00F7586A" w:rsidP="00F7586A">
      <w:pPr>
        <w:rPr>
          <w:rFonts w:ascii="Times" w:hAnsi="Times"/>
        </w:rPr>
      </w:pPr>
      <w:r w:rsidRPr="00DE1B8E">
        <w:rPr>
          <w:rFonts w:ascii="Times" w:hAnsi="Times"/>
        </w:rPr>
        <w:t xml:space="preserve">P. </w:t>
      </w:r>
      <w:proofErr w:type="spellStart"/>
      <w:proofErr w:type="gramStart"/>
      <w:r w:rsidRPr="00DE1B8E">
        <w:rPr>
          <w:rFonts w:ascii="Times" w:hAnsi="Times"/>
        </w:rPr>
        <w:t>occidentalis</w:t>
      </w:r>
      <w:proofErr w:type="spellEnd"/>
      <w:proofErr w:type="gramEnd"/>
      <w:r w:rsidRPr="00DE1B8E">
        <w:rPr>
          <w:rFonts w:ascii="Times" w:hAnsi="Times"/>
        </w:rPr>
        <w:t xml:space="preserve"> </w:t>
      </w:r>
      <w:ins w:id="450" w:author="Nicolas Magain" w:date="2014-10-09T21:13:00Z">
        <w:r w:rsidR="00392003" w:rsidRPr="00DE1B8E">
          <w:rPr>
            <w:rFonts w:ascii="Times" w:hAnsi="Times"/>
          </w:rPr>
          <w:t xml:space="preserve">is also retrieved as a species by all </w:t>
        </w:r>
        <w:proofErr w:type="spellStart"/>
        <w:r w:rsidR="00392003" w:rsidRPr="00DE1B8E">
          <w:rPr>
            <w:rFonts w:ascii="Times" w:hAnsi="Times"/>
          </w:rPr>
          <w:t>bGMYC</w:t>
        </w:r>
        <w:proofErr w:type="spellEnd"/>
        <w:r w:rsidR="00392003" w:rsidRPr="00DE1B8E">
          <w:rPr>
            <w:rFonts w:ascii="Times" w:hAnsi="Times"/>
          </w:rPr>
          <w:t xml:space="preserve"> analyses (</w:t>
        </w:r>
      </w:ins>
      <w:proofErr w:type="spellStart"/>
      <w:r w:rsidRPr="00DE1B8E">
        <w:rPr>
          <w:rFonts w:ascii="Times" w:hAnsi="Times"/>
        </w:rPr>
        <w:t>pp</w:t>
      </w:r>
      <w:proofErr w:type="spellEnd"/>
      <w:r w:rsidRPr="00DE1B8E">
        <w:rPr>
          <w:rFonts w:ascii="Times" w:hAnsi="Times"/>
        </w:rPr>
        <w:t xml:space="preserve"> from 0.3 to 0.51</w:t>
      </w:r>
      <w:ins w:id="451" w:author="Nicolas Magain" w:date="2014-10-09T21:13:00Z">
        <w:r w:rsidR="00392003" w:rsidRPr="00DE1B8E">
          <w:rPr>
            <w:rFonts w:ascii="Times" w:hAnsi="Times"/>
          </w:rPr>
          <w:t xml:space="preserve">) but not by </w:t>
        </w:r>
        <w:proofErr w:type="spellStart"/>
        <w:r w:rsidR="00392003" w:rsidRPr="00DE1B8E">
          <w:rPr>
            <w:rFonts w:ascii="Times" w:hAnsi="Times"/>
          </w:rPr>
          <w:t>bPTP</w:t>
        </w:r>
        <w:proofErr w:type="spellEnd"/>
        <w:r w:rsidR="00392003" w:rsidRPr="00DE1B8E">
          <w:rPr>
            <w:rFonts w:ascii="Times" w:hAnsi="Times"/>
          </w:rPr>
          <w:t>.</w:t>
        </w:r>
      </w:ins>
      <w:r w:rsidRPr="00DE1B8E">
        <w:rPr>
          <w:rFonts w:ascii="Times" w:hAnsi="Times"/>
        </w:rPr>
        <w:t xml:space="preserve"> </w:t>
      </w:r>
    </w:p>
    <w:p w14:paraId="7B2B1F2A" w14:textId="77777777" w:rsidR="00F7586A" w:rsidRPr="00DE1B8E" w:rsidRDefault="00F7586A" w:rsidP="00F7586A">
      <w:pPr>
        <w:rPr>
          <w:rFonts w:ascii="Times" w:hAnsi="Times"/>
        </w:rPr>
      </w:pPr>
    </w:p>
    <w:p w14:paraId="40579760" w14:textId="31942B4A" w:rsidR="00F7586A" w:rsidRPr="00DE1B8E" w:rsidRDefault="00F7586A" w:rsidP="00F7586A">
      <w:pPr>
        <w:rPr>
          <w:rFonts w:ascii="Times" w:hAnsi="Times"/>
        </w:rPr>
      </w:pPr>
      <w:r w:rsidRPr="00DE1B8E">
        <w:rPr>
          <w:rFonts w:ascii="Times" w:hAnsi="Times"/>
        </w:rPr>
        <w:t xml:space="preserve">P. </w:t>
      </w:r>
      <w:proofErr w:type="gramStart"/>
      <w:r w:rsidRPr="00DE1B8E">
        <w:rPr>
          <w:rFonts w:ascii="Times" w:hAnsi="Times"/>
        </w:rPr>
        <w:t>sp</w:t>
      </w:r>
      <w:proofErr w:type="gramEnd"/>
      <w:r w:rsidRPr="00DE1B8E">
        <w:rPr>
          <w:rFonts w:ascii="Times" w:hAnsi="Times"/>
        </w:rPr>
        <w:t xml:space="preserve">. 2a (P1555 and P1570) is supported </w:t>
      </w:r>
      <w:ins w:id="452" w:author="Nicolas Magain" w:date="2014-10-09T21:14:00Z">
        <w:r w:rsidR="00392003" w:rsidRPr="00DE1B8E">
          <w:rPr>
            <w:rFonts w:ascii="Times" w:hAnsi="Times"/>
          </w:rPr>
          <w:t xml:space="preserve">as a species by </w:t>
        </w:r>
      </w:ins>
      <w:r w:rsidRPr="00DE1B8E">
        <w:rPr>
          <w:rFonts w:ascii="Times" w:hAnsi="Times"/>
        </w:rPr>
        <w:t>all loci (</w:t>
      </w:r>
      <w:proofErr w:type="spellStart"/>
      <w:r w:rsidRPr="00DE1B8E">
        <w:rPr>
          <w:rFonts w:ascii="Times" w:hAnsi="Times"/>
        </w:rPr>
        <w:t>pp</w:t>
      </w:r>
      <w:proofErr w:type="spellEnd"/>
      <w:ins w:id="453" w:author="Nicolas Magain" w:date="2014-10-09T21:14:00Z">
        <w:r w:rsidR="00392003" w:rsidRPr="00DE1B8E">
          <w:rPr>
            <w:rFonts w:ascii="Times" w:hAnsi="Times"/>
          </w:rPr>
          <w:t xml:space="preserve"> </w:t>
        </w:r>
      </w:ins>
      <w:r w:rsidRPr="00DE1B8E">
        <w:rPr>
          <w:rFonts w:ascii="Times" w:hAnsi="Times"/>
        </w:rPr>
        <w:t>0.28-0.59), but in ITS</w:t>
      </w:r>
      <w:ins w:id="454" w:author="Nicolas Magain" w:date="2014-10-09T21:14:00Z">
        <w:r w:rsidR="00392003" w:rsidRPr="00DE1B8E">
          <w:rPr>
            <w:rFonts w:ascii="Times" w:hAnsi="Times"/>
          </w:rPr>
          <w:t>,</w:t>
        </w:r>
      </w:ins>
      <w:r w:rsidRPr="00DE1B8E">
        <w:rPr>
          <w:rFonts w:ascii="Times" w:hAnsi="Times"/>
        </w:rPr>
        <w:t xml:space="preserve"> P907 is </w:t>
      </w:r>
      <w:ins w:id="455" w:author="Nicolas Magain" w:date="2014-10-09T21:14:00Z">
        <w:r w:rsidR="00392003" w:rsidRPr="00DE1B8E">
          <w:rPr>
            <w:rFonts w:ascii="Times" w:hAnsi="Times"/>
          </w:rPr>
          <w:t>included in</w:t>
        </w:r>
      </w:ins>
      <w:r w:rsidRPr="00DE1B8E">
        <w:rPr>
          <w:rFonts w:ascii="Times" w:hAnsi="Times"/>
        </w:rPr>
        <w:t xml:space="preserve"> the species (</w:t>
      </w:r>
      <w:proofErr w:type="spellStart"/>
      <w:r w:rsidRPr="00DE1B8E">
        <w:rPr>
          <w:rFonts w:ascii="Times" w:hAnsi="Times"/>
        </w:rPr>
        <w:t>pp</w:t>
      </w:r>
      <w:proofErr w:type="spellEnd"/>
      <w:r w:rsidRPr="00DE1B8E">
        <w:rPr>
          <w:rFonts w:ascii="Times" w:hAnsi="Times"/>
        </w:rPr>
        <w:t>=0.38).</w:t>
      </w:r>
    </w:p>
    <w:p w14:paraId="7B57274C" w14:textId="77777777" w:rsidR="00F7586A" w:rsidRPr="00DE1B8E" w:rsidRDefault="00F7586A" w:rsidP="00F7586A">
      <w:pPr>
        <w:rPr>
          <w:rFonts w:ascii="Times" w:hAnsi="Times"/>
        </w:rPr>
      </w:pPr>
    </w:p>
    <w:p w14:paraId="598B7E40" w14:textId="1E90AA4F" w:rsidR="00F7586A" w:rsidRPr="00DE1B8E" w:rsidRDefault="0029324E" w:rsidP="00F7586A">
      <w:pPr>
        <w:rPr>
          <w:rFonts w:ascii="Times" w:hAnsi="Times"/>
        </w:rPr>
      </w:pPr>
      <w:ins w:id="456" w:author="Nicolas Magain" w:date="2014-10-09T21:14:00Z">
        <w:r w:rsidRPr="00DE1B8E">
          <w:rPr>
            <w:rFonts w:ascii="Times" w:hAnsi="Times"/>
          </w:rPr>
          <w:t>Several species</w:t>
        </w:r>
      </w:ins>
      <w:r w:rsidR="00F7586A" w:rsidRPr="00DE1B8E">
        <w:rPr>
          <w:rFonts w:ascii="Times" w:hAnsi="Times"/>
        </w:rPr>
        <w:t xml:space="preserve"> are supported by all loci </w:t>
      </w:r>
      <w:ins w:id="457" w:author="Nicolas Magain" w:date="2014-10-09T21:14:00Z">
        <w:r w:rsidRPr="00DE1B8E">
          <w:rPr>
            <w:rFonts w:ascii="Times" w:hAnsi="Times"/>
          </w:rPr>
          <w:t>but</w:t>
        </w:r>
      </w:ins>
      <w:r w:rsidR="00F7586A" w:rsidRPr="00DE1B8E">
        <w:rPr>
          <w:rFonts w:ascii="Times" w:hAnsi="Times"/>
        </w:rPr>
        <w:t xml:space="preserve"> 1</w:t>
      </w:r>
      <w:ins w:id="458" w:author="Nicolas Magain" w:date="2014-10-09T21:14:00Z">
        <w:r w:rsidRPr="00DE1B8E">
          <w:rPr>
            <w:rFonts w:ascii="Times" w:hAnsi="Times"/>
          </w:rPr>
          <w:t>:</w:t>
        </w:r>
      </w:ins>
      <w:r w:rsidR="00F7586A" w:rsidRPr="00DE1B8E">
        <w:rPr>
          <w:rFonts w:ascii="Times" w:hAnsi="Times"/>
        </w:rPr>
        <w:t xml:space="preserve"> it is the case </w:t>
      </w:r>
      <w:proofErr w:type="gramStart"/>
      <w:r w:rsidR="00F7586A" w:rsidRPr="00DE1B8E">
        <w:rPr>
          <w:rFonts w:ascii="Times" w:hAnsi="Times"/>
        </w:rPr>
        <w:t>of  P</w:t>
      </w:r>
      <w:proofErr w:type="gramEnd"/>
      <w:r w:rsidR="00F7586A" w:rsidRPr="00DE1B8E">
        <w:rPr>
          <w:rFonts w:ascii="Times" w:hAnsi="Times"/>
        </w:rPr>
        <w:t xml:space="preserve">. </w:t>
      </w:r>
      <w:proofErr w:type="spellStart"/>
      <w:r w:rsidR="00F7586A" w:rsidRPr="00DE1B8E">
        <w:rPr>
          <w:rFonts w:ascii="Times" w:hAnsi="Times"/>
        </w:rPr>
        <w:t>pulverulenta</w:t>
      </w:r>
      <w:proofErr w:type="spellEnd"/>
      <w:r w:rsidR="00F7586A" w:rsidRPr="00DE1B8E">
        <w:rPr>
          <w:rFonts w:ascii="Times" w:hAnsi="Times"/>
        </w:rPr>
        <w:t xml:space="preserve"> 1 (</w:t>
      </w:r>
      <w:proofErr w:type="spellStart"/>
      <w:r w:rsidR="00F7586A" w:rsidRPr="00DE1B8E">
        <w:rPr>
          <w:rFonts w:ascii="Times" w:hAnsi="Times"/>
        </w:rPr>
        <w:t>pp</w:t>
      </w:r>
      <w:proofErr w:type="spellEnd"/>
      <w:r w:rsidR="00F7586A" w:rsidRPr="00DE1B8E">
        <w:rPr>
          <w:rFonts w:ascii="Times" w:hAnsi="Times"/>
        </w:rPr>
        <w:t xml:space="preserve"> from 0.28 to 0.56, </w:t>
      </w:r>
      <w:proofErr w:type="spellStart"/>
      <w:r w:rsidR="00F7586A" w:rsidRPr="00DE1B8E">
        <w:rPr>
          <w:rFonts w:ascii="Times" w:hAnsi="Times"/>
        </w:rPr>
        <w:t>bPTP</w:t>
      </w:r>
      <w:proofErr w:type="spellEnd"/>
      <w:r w:rsidR="00F7586A" w:rsidRPr="00DE1B8E">
        <w:rPr>
          <w:rFonts w:ascii="Times" w:hAnsi="Times"/>
        </w:rPr>
        <w:t xml:space="preserve"> </w:t>
      </w:r>
      <w:proofErr w:type="spellStart"/>
      <w:r w:rsidR="00F7586A" w:rsidRPr="00DE1B8E">
        <w:rPr>
          <w:rFonts w:ascii="Times" w:hAnsi="Times"/>
        </w:rPr>
        <w:t>pp</w:t>
      </w:r>
      <w:proofErr w:type="spellEnd"/>
      <w:r w:rsidR="00F7586A" w:rsidRPr="00DE1B8E">
        <w:rPr>
          <w:rFonts w:ascii="Times" w:hAnsi="Times"/>
        </w:rPr>
        <w:t xml:space="preserve">=0.75 but </w:t>
      </w:r>
      <w:ins w:id="459" w:author="Nicolas Magain" w:date="2014-10-09T21:15:00Z">
        <w:r w:rsidRPr="00DE1B8E">
          <w:rPr>
            <w:rFonts w:ascii="Times" w:hAnsi="Times"/>
          </w:rPr>
          <w:t>not retrieved in</w:t>
        </w:r>
      </w:ins>
      <w:r w:rsidR="00F7586A" w:rsidRPr="00DE1B8E">
        <w:rPr>
          <w:rFonts w:ascii="Times" w:hAnsi="Times"/>
        </w:rPr>
        <w:t xml:space="preserve"> IGS1);  P. </w:t>
      </w:r>
      <w:proofErr w:type="spellStart"/>
      <w:r w:rsidR="00F7586A" w:rsidRPr="00DE1B8E">
        <w:rPr>
          <w:rFonts w:ascii="Times" w:hAnsi="Times"/>
        </w:rPr>
        <w:t>pulverulenta</w:t>
      </w:r>
      <w:proofErr w:type="spellEnd"/>
      <w:r w:rsidR="00F7586A" w:rsidRPr="00DE1B8E">
        <w:rPr>
          <w:rFonts w:ascii="Times" w:hAnsi="Times"/>
        </w:rPr>
        <w:t xml:space="preserve">  3 (</w:t>
      </w:r>
      <w:proofErr w:type="spellStart"/>
      <w:r w:rsidR="00F7586A" w:rsidRPr="00DE1B8E">
        <w:rPr>
          <w:rFonts w:ascii="Times" w:hAnsi="Times"/>
        </w:rPr>
        <w:t>pp</w:t>
      </w:r>
      <w:proofErr w:type="spellEnd"/>
      <w:r w:rsidR="00F7586A" w:rsidRPr="00DE1B8E">
        <w:rPr>
          <w:rFonts w:ascii="Times" w:hAnsi="Times"/>
        </w:rPr>
        <w:t xml:space="preserve"> from 0.35 to 0.54 and </w:t>
      </w:r>
      <w:proofErr w:type="spellStart"/>
      <w:r w:rsidR="00F7586A" w:rsidRPr="00DE1B8E">
        <w:rPr>
          <w:rFonts w:ascii="Times" w:hAnsi="Times"/>
        </w:rPr>
        <w:t>bPTP</w:t>
      </w:r>
      <w:proofErr w:type="spellEnd"/>
      <w:r w:rsidR="00F7586A" w:rsidRPr="00DE1B8E">
        <w:rPr>
          <w:rFonts w:ascii="Times" w:hAnsi="Times"/>
        </w:rPr>
        <w:t xml:space="preserve"> </w:t>
      </w:r>
      <w:proofErr w:type="spellStart"/>
      <w:r w:rsidR="00F7586A" w:rsidRPr="00DE1B8E">
        <w:rPr>
          <w:rFonts w:ascii="Times" w:hAnsi="Times"/>
        </w:rPr>
        <w:t>pp</w:t>
      </w:r>
      <w:proofErr w:type="spellEnd"/>
      <w:r w:rsidR="00F7586A" w:rsidRPr="00DE1B8E">
        <w:rPr>
          <w:rFonts w:ascii="Times" w:hAnsi="Times"/>
        </w:rPr>
        <w:t xml:space="preserve">=0.65, but </w:t>
      </w:r>
      <w:ins w:id="460" w:author="Nicolas Magain" w:date="2014-10-09T21:15:00Z">
        <w:r w:rsidRPr="00DE1B8E">
          <w:rPr>
            <w:rFonts w:ascii="Times" w:hAnsi="Times"/>
          </w:rPr>
          <w:t>retrieved</w:t>
        </w:r>
      </w:ins>
      <w:r w:rsidR="00F7586A" w:rsidRPr="00DE1B8E">
        <w:rPr>
          <w:rFonts w:ascii="Times" w:hAnsi="Times"/>
        </w:rPr>
        <w:t xml:space="preserve"> in IGS16); P. </w:t>
      </w:r>
      <w:proofErr w:type="spellStart"/>
      <w:r w:rsidR="00F7586A" w:rsidRPr="00DE1B8E">
        <w:rPr>
          <w:rFonts w:ascii="Times" w:hAnsi="Times"/>
        </w:rPr>
        <w:t>pacifica</w:t>
      </w:r>
      <w:proofErr w:type="spellEnd"/>
      <w:r w:rsidR="00F7586A" w:rsidRPr="00DE1B8E">
        <w:rPr>
          <w:rFonts w:ascii="Times" w:hAnsi="Times"/>
        </w:rPr>
        <w:t xml:space="preserve"> (</w:t>
      </w:r>
      <w:proofErr w:type="spellStart"/>
      <w:r w:rsidR="00F7586A" w:rsidRPr="00DE1B8E">
        <w:rPr>
          <w:rFonts w:ascii="Times" w:hAnsi="Times"/>
        </w:rPr>
        <w:t>pp</w:t>
      </w:r>
      <w:proofErr w:type="spellEnd"/>
      <w:r w:rsidR="00F7586A" w:rsidRPr="00DE1B8E">
        <w:rPr>
          <w:rFonts w:ascii="Times" w:hAnsi="Times"/>
        </w:rPr>
        <w:t xml:space="preserve"> from 0.27-0.47, </w:t>
      </w:r>
      <w:proofErr w:type="spellStart"/>
      <w:r w:rsidR="00F7586A" w:rsidRPr="00DE1B8E">
        <w:rPr>
          <w:rFonts w:ascii="Times" w:hAnsi="Times"/>
        </w:rPr>
        <w:t>bPTP</w:t>
      </w:r>
      <w:proofErr w:type="spellEnd"/>
      <w:r w:rsidR="00F7586A" w:rsidRPr="00DE1B8E">
        <w:rPr>
          <w:rFonts w:ascii="Times" w:hAnsi="Times"/>
        </w:rPr>
        <w:t xml:space="preserve"> </w:t>
      </w:r>
      <w:proofErr w:type="spellStart"/>
      <w:r w:rsidR="00F7586A" w:rsidRPr="00DE1B8E">
        <w:rPr>
          <w:rFonts w:ascii="Times" w:hAnsi="Times"/>
        </w:rPr>
        <w:t>pp</w:t>
      </w:r>
      <w:proofErr w:type="spellEnd"/>
      <w:r w:rsidR="00F7586A" w:rsidRPr="00DE1B8E">
        <w:rPr>
          <w:rFonts w:ascii="Times" w:hAnsi="Times"/>
        </w:rPr>
        <w:t xml:space="preserve">=0.88 but not </w:t>
      </w:r>
      <w:ins w:id="461" w:author="Nicolas Magain" w:date="2014-10-09T21:15:00Z">
        <w:r w:rsidRPr="00DE1B8E">
          <w:rPr>
            <w:rFonts w:ascii="Times" w:hAnsi="Times"/>
          </w:rPr>
          <w:t xml:space="preserve">retrieved </w:t>
        </w:r>
      </w:ins>
      <w:r w:rsidR="00F7586A" w:rsidRPr="00DE1B8E">
        <w:rPr>
          <w:rFonts w:ascii="Times" w:hAnsi="Times"/>
        </w:rPr>
        <w:t xml:space="preserve">in IGS3); P. </w:t>
      </w:r>
      <w:proofErr w:type="spellStart"/>
      <w:r w:rsidR="00F7586A" w:rsidRPr="00DE1B8E">
        <w:rPr>
          <w:rFonts w:ascii="Times" w:hAnsi="Times"/>
        </w:rPr>
        <w:t>dolichorhiza</w:t>
      </w:r>
      <w:proofErr w:type="spellEnd"/>
      <w:r w:rsidR="00F7586A" w:rsidRPr="00DE1B8E">
        <w:rPr>
          <w:rFonts w:ascii="Times" w:hAnsi="Times"/>
        </w:rPr>
        <w:t xml:space="preserve"> (</w:t>
      </w:r>
      <w:proofErr w:type="spellStart"/>
      <w:r w:rsidR="00F7586A" w:rsidRPr="00DE1B8E">
        <w:rPr>
          <w:rFonts w:ascii="Times" w:hAnsi="Times"/>
        </w:rPr>
        <w:t>pp</w:t>
      </w:r>
      <w:proofErr w:type="spellEnd"/>
      <w:r w:rsidR="00F7586A" w:rsidRPr="00DE1B8E">
        <w:rPr>
          <w:rFonts w:ascii="Times" w:hAnsi="Times"/>
        </w:rPr>
        <w:t xml:space="preserve"> from 0.18-0.46, </w:t>
      </w:r>
      <w:proofErr w:type="spellStart"/>
      <w:r w:rsidR="00F7586A" w:rsidRPr="00DE1B8E">
        <w:rPr>
          <w:rFonts w:ascii="Times" w:hAnsi="Times"/>
        </w:rPr>
        <w:t>bPTP</w:t>
      </w:r>
      <w:proofErr w:type="spellEnd"/>
      <w:r w:rsidR="00F7586A" w:rsidRPr="00DE1B8E">
        <w:rPr>
          <w:rFonts w:ascii="Times" w:hAnsi="Times"/>
        </w:rPr>
        <w:t xml:space="preserve"> </w:t>
      </w:r>
      <w:proofErr w:type="spellStart"/>
      <w:r w:rsidR="00F7586A" w:rsidRPr="00DE1B8E">
        <w:rPr>
          <w:rFonts w:ascii="Times" w:hAnsi="Times"/>
        </w:rPr>
        <w:t>pp</w:t>
      </w:r>
      <w:proofErr w:type="spellEnd"/>
      <w:r w:rsidR="00F7586A" w:rsidRPr="00DE1B8E">
        <w:rPr>
          <w:rFonts w:ascii="Times" w:hAnsi="Times"/>
        </w:rPr>
        <w:t xml:space="preserve">=0.62, not </w:t>
      </w:r>
      <w:ins w:id="462" w:author="Nicolas Magain" w:date="2014-10-09T21:15:00Z">
        <w:r w:rsidRPr="00DE1B8E">
          <w:rPr>
            <w:rFonts w:ascii="Times" w:hAnsi="Times"/>
          </w:rPr>
          <w:t xml:space="preserve">retrieved </w:t>
        </w:r>
      </w:ins>
      <w:r w:rsidR="00F7586A" w:rsidRPr="00DE1B8E">
        <w:rPr>
          <w:rFonts w:ascii="Times" w:hAnsi="Times"/>
        </w:rPr>
        <w:t xml:space="preserve">in IGS16); P. </w:t>
      </w:r>
      <w:proofErr w:type="spellStart"/>
      <w:r w:rsidR="00F7586A" w:rsidRPr="00DE1B8E">
        <w:rPr>
          <w:rFonts w:ascii="Times" w:hAnsi="Times"/>
        </w:rPr>
        <w:t>neopolydactyla</w:t>
      </w:r>
      <w:proofErr w:type="spellEnd"/>
      <w:r w:rsidR="00F7586A" w:rsidRPr="00DE1B8E">
        <w:rPr>
          <w:rFonts w:ascii="Times" w:hAnsi="Times"/>
        </w:rPr>
        <w:t xml:space="preserve"> 3 (</w:t>
      </w:r>
      <w:proofErr w:type="spellStart"/>
      <w:r w:rsidR="00F7586A" w:rsidRPr="00DE1B8E">
        <w:rPr>
          <w:rFonts w:ascii="Times" w:hAnsi="Times"/>
        </w:rPr>
        <w:t>pp</w:t>
      </w:r>
      <w:proofErr w:type="spellEnd"/>
      <w:r w:rsidR="00F7586A" w:rsidRPr="00DE1B8E">
        <w:rPr>
          <w:rFonts w:ascii="Times" w:hAnsi="Times"/>
        </w:rPr>
        <w:t xml:space="preserve"> varying from 0.19 to 0.86, not </w:t>
      </w:r>
      <w:ins w:id="463" w:author="Nicolas Magain" w:date="2014-10-09T21:15:00Z">
        <w:r w:rsidRPr="00DE1B8E">
          <w:rPr>
            <w:rFonts w:ascii="Times" w:hAnsi="Times"/>
          </w:rPr>
          <w:t xml:space="preserve">retrieved </w:t>
        </w:r>
      </w:ins>
      <w:r w:rsidR="00F7586A" w:rsidRPr="00DE1B8E">
        <w:rPr>
          <w:rFonts w:ascii="Times" w:hAnsi="Times"/>
        </w:rPr>
        <w:t>in IGS3).</w:t>
      </w:r>
    </w:p>
    <w:p w14:paraId="57774FF7" w14:textId="77777777" w:rsidR="00F7586A" w:rsidRPr="00DE1B8E" w:rsidRDefault="00F7586A" w:rsidP="00F7586A">
      <w:pPr>
        <w:rPr>
          <w:rFonts w:ascii="Times" w:hAnsi="Times"/>
        </w:rPr>
      </w:pPr>
    </w:p>
    <w:p w14:paraId="106F9E50" w14:textId="1E9A4AA8" w:rsidR="00F7586A" w:rsidRPr="00DE1B8E" w:rsidRDefault="0029324E" w:rsidP="00F7586A">
      <w:pPr>
        <w:rPr>
          <w:rFonts w:ascii="Times" w:hAnsi="Times"/>
        </w:rPr>
      </w:pPr>
      <w:ins w:id="464" w:author="Nicolas Magain" w:date="2014-10-09T21:16:00Z">
        <w:r w:rsidRPr="00DE1B8E">
          <w:rPr>
            <w:rFonts w:ascii="Times" w:hAnsi="Times"/>
          </w:rPr>
          <w:t xml:space="preserve">Among the disagreements between loci, </w:t>
        </w:r>
      </w:ins>
      <w:r w:rsidR="00F7586A" w:rsidRPr="00DE1B8E">
        <w:rPr>
          <w:rFonts w:ascii="Times" w:hAnsi="Times"/>
        </w:rPr>
        <w:t xml:space="preserve">P1202 and P1596 (P. </w:t>
      </w:r>
      <w:proofErr w:type="spellStart"/>
      <w:r w:rsidR="00F7586A" w:rsidRPr="00DE1B8E">
        <w:rPr>
          <w:rFonts w:ascii="Times" w:hAnsi="Times"/>
        </w:rPr>
        <w:t>dolichorhiza</w:t>
      </w:r>
      <w:proofErr w:type="spellEnd"/>
      <w:r w:rsidR="00F7586A" w:rsidRPr="00DE1B8E">
        <w:rPr>
          <w:rFonts w:ascii="Times" w:hAnsi="Times"/>
        </w:rPr>
        <w:t xml:space="preserve"> b) are part of a same species in ITS and ß-tubulin, but separate species in IGS3 and IGS16. </w:t>
      </w:r>
    </w:p>
    <w:p w14:paraId="25192CA5" w14:textId="77777777" w:rsidR="00F7586A" w:rsidRPr="00DE1B8E" w:rsidRDefault="00F7586A" w:rsidP="00F7586A">
      <w:pPr>
        <w:rPr>
          <w:rFonts w:ascii="Times" w:hAnsi="Times"/>
        </w:rPr>
      </w:pPr>
    </w:p>
    <w:p w14:paraId="51D277A7" w14:textId="16CAC34F" w:rsidR="00F7586A" w:rsidRPr="00DE1B8E" w:rsidRDefault="0029324E" w:rsidP="00F7586A">
      <w:pPr>
        <w:rPr>
          <w:rFonts w:ascii="Times" w:hAnsi="Times"/>
        </w:rPr>
      </w:pPr>
      <w:ins w:id="465" w:author="Nicolas Magain" w:date="2014-10-09T21:16:00Z">
        <w:r w:rsidRPr="00DE1B8E">
          <w:rPr>
            <w:rFonts w:ascii="Times" w:hAnsi="Times"/>
          </w:rPr>
          <w:t xml:space="preserve">Similarly, </w:t>
        </w:r>
      </w:ins>
      <w:r w:rsidR="00F7586A" w:rsidRPr="00DE1B8E">
        <w:rPr>
          <w:rFonts w:ascii="Times" w:hAnsi="Times"/>
        </w:rPr>
        <w:t xml:space="preserve">P. </w:t>
      </w:r>
      <w:proofErr w:type="spellStart"/>
      <w:r w:rsidR="00F7586A" w:rsidRPr="00DE1B8E">
        <w:rPr>
          <w:rFonts w:ascii="Times" w:hAnsi="Times"/>
        </w:rPr>
        <w:t>scabrosella</w:t>
      </w:r>
      <w:proofErr w:type="spellEnd"/>
      <w:ins w:id="466" w:author="Nicolas Magain" w:date="2014-10-09T21:16:00Z">
        <w:r w:rsidRPr="00DE1B8E">
          <w:rPr>
            <w:rFonts w:ascii="Times" w:hAnsi="Times"/>
          </w:rPr>
          <w:t>,</w:t>
        </w:r>
      </w:ins>
      <w:r w:rsidR="00F7586A" w:rsidRPr="00DE1B8E">
        <w:rPr>
          <w:rFonts w:ascii="Times" w:hAnsi="Times"/>
        </w:rPr>
        <w:t xml:space="preserve"> P. sp</w:t>
      </w:r>
      <w:ins w:id="467" w:author="Nicolas Magain" w:date="2014-10-09T21:16:00Z">
        <w:r w:rsidRPr="00DE1B8E">
          <w:rPr>
            <w:rFonts w:ascii="Times" w:hAnsi="Times"/>
          </w:rPr>
          <w:t xml:space="preserve">. </w:t>
        </w:r>
      </w:ins>
      <w:r w:rsidR="00F7586A" w:rsidRPr="00DE1B8E">
        <w:rPr>
          <w:rFonts w:ascii="Times" w:hAnsi="Times"/>
        </w:rPr>
        <w:t xml:space="preserve">7a </w:t>
      </w:r>
      <w:ins w:id="468" w:author="Nicolas Magain" w:date="2014-10-09T21:16:00Z">
        <w:r w:rsidRPr="00DE1B8E">
          <w:rPr>
            <w:rFonts w:ascii="Times" w:hAnsi="Times"/>
          </w:rPr>
          <w:t>and</w:t>
        </w:r>
      </w:ins>
      <w:r w:rsidR="00F7586A" w:rsidRPr="00DE1B8E">
        <w:rPr>
          <w:rFonts w:ascii="Times" w:hAnsi="Times"/>
        </w:rPr>
        <w:t xml:space="preserve"> P. sp</w:t>
      </w:r>
      <w:ins w:id="469" w:author="Nicolas Magain" w:date="2014-10-09T21:16:00Z">
        <w:r w:rsidRPr="00DE1B8E">
          <w:rPr>
            <w:rFonts w:ascii="Times" w:hAnsi="Times"/>
          </w:rPr>
          <w:t xml:space="preserve">. </w:t>
        </w:r>
      </w:ins>
      <w:r w:rsidR="00F7586A" w:rsidRPr="00DE1B8E">
        <w:rPr>
          <w:rFonts w:ascii="Times" w:hAnsi="Times"/>
        </w:rPr>
        <w:t xml:space="preserve">7b </w:t>
      </w:r>
      <w:ins w:id="470" w:author="Nicolas Magain" w:date="2014-10-09T21:16:00Z">
        <w:r w:rsidRPr="00DE1B8E">
          <w:rPr>
            <w:rFonts w:ascii="Times" w:hAnsi="Times"/>
          </w:rPr>
          <w:t>are merged in a single species by</w:t>
        </w:r>
      </w:ins>
      <w:r w:rsidR="00F7586A" w:rsidRPr="00DE1B8E">
        <w:rPr>
          <w:rFonts w:ascii="Times" w:hAnsi="Times"/>
        </w:rPr>
        <w:t xml:space="preserve"> 4 loci (</w:t>
      </w:r>
      <w:ins w:id="471" w:author="Nicolas Magain" w:date="2014-10-09T21:16:00Z">
        <w:r w:rsidRPr="00DE1B8E">
          <w:rPr>
            <w:rFonts w:ascii="Times" w:hAnsi="Times"/>
          </w:rPr>
          <w:t xml:space="preserve">with </w:t>
        </w:r>
        <w:proofErr w:type="spellStart"/>
        <w:r w:rsidRPr="00DE1B8E">
          <w:rPr>
            <w:rFonts w:ascii="Times" w:hAnsi="Times"/>
          </w:rPr>
          <w:t>pp</w:t>
        </w:r>
        <w:proofErr w:type="spellEnd"/>
        <w:r w:rsidRPr="00DE1B8E">
          <w:rPr>
            <w:rFonts w:ascii="Times" w:hAnsi="Times"/>
          </w:rPr>
          <w:t xml:space="preserve"> from </w:t>
        </w:r>
      </w:ins>
      <w:r w:rsidR="00F7586A" w:rsidRPr="00DE1B8E">
        <w:rPr>
          <w:rFonts w:ascii="Times" w:hAnsi="Times"/>
        </w:rPr>
        <w:t xml:space="preserve">0.52-0.8) but ß-tubulin and </w:t>
      </w:r>
      <w:proofErr w:type="spellStart"/>
      <w:r w:rsidR="00F7586A" w:rsidRPr="00DE1B8E">
        <w:rPr>
          <w:rFonts w:ascii="Times" w:hAnsi="Times"/>
        </w:rPr>
        <w:t>bPTP</w:t>
      </w:r>
      <w:proofErr w:type="spellEnd"/>
      <w:r w:rsidR="00F7586A" w:rsidRPr="00DE1B8E">
        <w:rPr>
          <w:rFonts w:ascii="Times" w:hAnsi="Times"/>
        </w:rPr>
        <w:t xml:space="preserve"> consider them as 3 distinct species</w:t>
      </w:r>
      <w:ins w:id="472" w:author="Nicolas Magain" w:date="2014-10-09T21:16:00Z">
        <w:r w:rsidRPr="00DE1B8E">
          <w:rPr>
            <w:rFonts w:ascii="Times" w:hAnsi="Times"/>
          </w:rPr>
          <w:t xml:space="preserve">, as did </w:t>
        </w:r>
        <w:proofErr w:type="spellStart"/>
        <w:proofErr w:type="gramStart"/>
        <w:r w:rsidRPr="00DE1B8E">
          <w:rPr>
            <w:rFonts w:ascii="Times" w:hAnsi="Times"/>
          </w:rPr>
          <w:t>Structurama</w:t>
        </w:r>
        <w:proofErr w:type="spellEnd"/>
        <w:r w:rsidRPr="00DE1B8E">
          <w:rPr>
            <w:rFonts w:ascii="Times" w:hAnsi="Times"/>
          </w:rPr>
          <w:t xml:space="preserve"> </w:t>
        </w:r>
      </w:ins>
      <w:r w:rsidR="00F7586A" w:rsidRPr="00DE1B8E">
        <w:rPr>
          <w:rFonts w:ascii="Times" w:hAnsi="Times"/>
        </w:rPr>
        <w:t>.</w:t>
      </w:r>
      <w:proofErr w:type="gramEnd"/>
      <w:r w:rsidR="00F7586A" w:rsidRPr="00DE1B8E">
        <w:rPr>
          <w:rFonts w:ascii="Times" w:hAnsi="Times"/>
        </w:rPr>
        <w:t xml:space="preserve"> </w:t>
      </w:r>
    </w:p>
    <w:p w14:paraId="124526F9" w14:textId="77777777" w:rsidR="00F7586A" w:rsidRPr="00DE1B8E" w:rsidRDefault="00F7586A" w:rsidP="00F7586A">
      <w:pPr>
        <w:rPr>
          <w:rFonts w:ascii="Times" w:hAnsi="Times"/>
        </w:rPr>
      </w:pPr>
    </w:p>
    <w:p w14:paraId="4D3407F5" w14:textId="17E65B65" w:rsidR="0029324E" w:rsidRPr="00DE1B8E" w:rsidRDefault="0029324E" w:rsidP="00F7586A">
      <w:pPr>
        <w:rPr>
          <w:ins w:id="473" w:author="Nicolas Magain" w:date="2014-10-09T21:17:00Z"/>
          <w:rFonts w:ascii="Times" w:hAnsi="Times"/>
        </w:rPr>
      </w:pPr>
      <w:ins w:id="474" w:author="Nicolas Magain" w:date="2014-10-09T21:17:00Z">
        <w:r w:rsidRPr="00DE1B8E">
          <w:rPr>
            <w:rFonts w:ascii="Times" w:hAnsi="Times"/>
          </w:rPr>
          <w:t xml:space="preserve">There are a lot of uncertainties in the species delimitation in the group of P. </w:t>
        </w:r>
        <w:proofErr w:type="spellStart"/>
        <w:r w:rsidRPr="00DE1B8E">
          <w:rPr>
            <w:rFonts w:ascii="Times" w:hAnsi="Times"/>
          </w:rPr>
          <w:t>neopolydactyla</w:t>
        </w:r>
        <w:proofErr w:type="spellEnd"/>
        <w:r w:rsidRPr="00DE1B8E">
          <w:rPr>
            <w:rFonts w:ascii="Times" w:hAnsi="Times"/>
          </w:rPr>
          <w:t xml:space="preserve"> 1 </w:t>
        </w:r>
        <w:proofErr w:type="spellStart"/>
        <w:r w:rsidRPr="00DE1B8E">
          <w:rPr>
            <w:rFonts w:ascii="Times" w:hAnsi="Times"/>
          </w:rPr>
          <w:t>s.l</w:t>
        </w:r>
        <w:proofErr w:type="spellEnd"/>
        <w:r w:rsidRPr="00DE1B8E">
          <w:rPr>
            <w:rFonts w:ascii="Times" w:hAnsi="Times"/>
          </w:rPr>
          <w:t xml:space="preserve">. and P. </w:t>
        </w:r>
        <w:proofErr w:type="spellStart"/>
        <w:r w:rsidRPr="00DE1B8E">
          <w:rPr>
            <w:rFonts w:ascii="Times" w:hAnsi="Times"/>
          </w:rPr>
          <w:t>neopolydactyla</w:t>
        </w:r>
        <w:proofErr w:type="spellEnd"/>
        <w:r w:rsidRPr="00DE1B8E">
          <w:rPr>
            <w:rFonts w:ascii="Times" w:hAnsi="Times"/>
          </w:rPr>
          <w:t xml:space="preserve"> 2 </w:t>
        </w:r>
        <w:proofErr w:type="spellStart"/>
        <w:r w:rsidRPr="00DE1B8E">
          <w:rPr>
            <w:rFonts w:ascii="Times" w:hAnsi="Times"/>
          </w:rPr>
          <w:t>s.l</w:t>
        </w:r>
        <w:proofErr w:type="spellEnd"/>
        <w:r w:rsidRPr="00DE1B8E">
          <w:rPr>
            <w:rFonts w:ascii="Times" w:hAnsi="Times"/>
          </w:rPr>
          <w:t>. (see figure 7).</w:t>
        </w:r>
      </w:ins>
    </w:p>
    <w:p w14:paraId="60221E04" w14:textId="77777777" w:rsidR="0029324E" w:rsidRPr="00DE1B8E" w:rsidRDefault="0029324E" w:rsidP="00F7586A">
      <w:pPr>
        <w:rPr>
          <w:ins w:id="475" w:author="Nicolas Magain" w:date="2014-10-09T21:17:00Z"/>
          <w:rFonts w:ascii="Times" w:hAnsi="Times"/>
        </w:rPr>
      </w:pPr>
    </w:p>
    <w:p w14:paraId="2B796938" w14:textId="6A5B058C" w:rsidR="00F7586A" w:rsidRPr="00DE1B8E" w:rsidRDefault="0029324E" w:rsidP="00F7586A">
      <w:pPr>
        <w:rPr>
          <w:rFonts w:ascii="Times" w:hAnsi="Times"/>
        </w:rPr>
      </w:pPr>
      <w:ins w:id="476" w:author="Nicolas Magain" w:date="2014-10-09T21:18:00Z">
        <w:r w:rsidRPr="00DE1B8E">
          <w:rPr>
            <w:rFonts w:ascii="Times" w:hAnsi="Times"/>
          </w:rPr>
          <w:t>For instance</w:t>
        </w:r>
      </w:ins>
      <w:r w:rsidR="00F7586A" w:rsidRPr="00DE1B8E">
        <w:rPr>
          <w:rFonts w:ascii="Times" w:hAnsi="Times"/>
        </w:rPr>
        <w:t xml:space="preserve">, </w:t>
      </w:r>
      <w:r w:rsidR="00F7586A" w:rsidRPr="0050278E">
        <w:rPr>
          <w:rFonts w:ascii="Times" w:hAnsi="Times"/>
          <w:i/>
        </w:rPr>
        <w:t xml:space="preserve">P. </w:t>
      </w:r>
      <w:proofErr w:type="spellStart"/>
      <w:r w:rsidR="00F7586A" w:rsidRPr="0050278E">
        <w:rPr>
          <w:rFonts w:ascii="Times" w:hAnsi="Times"/>
          <w:i/>
        </w:rPr>
        <w:t>neopolydactyla</w:t>
      </w:r>
      <w:proofErr w:type="spellEnd"/>
      <w:r w:rsidR="00F7586A" w:rsidRPr="00DE1B8E">
        <w:rPr>
          <w:rFonts w:ascii="Times" w:hAnsi="Times"/>
        </w:rPr>
        <w:t xml:space="preserve"> 2a</w:t>
      </w:r>
      <w:ins w:id="477" w:author="Nicolas Magain" w:date="2014-10-09T21:18:00Z">
        <w:r w:rsidRPr="00DE1B8E">
          <w:rPr>
            <w:rFonts w:ascii="Times" w:hAnsi="Times"/>
          </w:rPr>
          <w:t xml:space="preserve"> and </w:t>
        </w:r>
        <w:r w:rsidRPr="0050278E">
          <w:rPr>
            <w:rFonts w:ascii="Times" w:hAnsi="Times"/>
            <w:i/>
          </w:rPr>
          <w:t xml:space="preserve">P. </w:t>
        </w:r>
        <w:proofErr w:type="spellStart"/>
        <w:r w:rsidRPr="0050278E">
          <w:rPr>
            <w:rFonts w:ascii="Times" w:hAnsi="Times"/>
            <w:i/>
          </w:rPr>
          <w:t>neopolydactyla</w:t>
        </w:r>
        <w:proofErr w:type="spellEnd"/>
        <w:r w:rsidRPr="00DE1B8E">
          <w:rPr>
            <w:rFonts w:ascii="Times" w:hAnsi="Times"/>
          </w:rPr>
          <w:t xml:space="preserve"> </w:t>
        </w:r>
      </w:ins>
      <w:r w:rsidR="00F7586A" w:rsidRPr="00DE1B8E">
        <w:rPr>
          <w:rFonts w:ascii="Times" w:hAnsi="Times"/>
        </w:rPr>
        <w:t xml:space="preserve">2c are </w:t>
      </w:r>
      <w:ins w:id="478" w:author="Nicolas Magain" w:date="2014-10-09T21:18:00Z">
        <w:r w:rsidRPr="00DE1B8E">
          <w:rPr>
            <w:rFonts w:ascii="Times" w:hAnsi="Times"/>
          </w:rPr>
          <w:t xml:space="preserve">grouped </w:t>
        </w:r>
      </w:ins>
      <w:r w:rsidR="00F7586A" w:rsidRPr="00DE1B8E">
        <w:rPr>
          <w:rFonts w:ascii="Times" w:hAnsi="Times"/>
        </w:rPr>
        <w:t xml:space="preserve">together in ITS, but </w:t>
      </w:r>
      <w:ins w:id="479" w:author="Nicolas Magain" w:date="2014-10-09T21:18:00Z">
        <w:r w:rsidRPr="00DE1B8E">
          <w:rPr>
            <w:rFonts w:ascii="Times" w:hAnsi="Times"/>
          </w:rPr>
          <w:t xml:space="preserve">not in the other loci. </w:t>
        </w:r>
        <w:r w:rsidRPr="0050278E">
          <w:rPr>
            <w:rFonts w:ascii="Times" w:hAnsi="Times"/>
            <w:i/>
          </w:rPr>
          <w:t xml:space="preserve">P. </w:t>
        </w:r>
        <w:proofErr w:type="spellStart"/>
        <w:proofErr w:type="gramStart"/>
        <w:r w:rsidRPr="0050278E">
          <w:rPr>
            <w:rFonts w:ascii="Times" w:hAnsi="Times"/>
            <w:i/>
          </w:rPr>
          <w:t>neopolydactyla</w:t>
        </w:r>
        <w:proofErr w:type="spellEnd"/>
        <w:proofErr w:type="gramEnd"/>
        <w:r w:rsidRPr="00DE1B8E">
          <w:rPr>
            <w:rFonts w:ascii="Times" w:hAnsi="Times"/>
          </w:rPr>
          <w:t xml:space="preserve"> 1 is delimited without </w:t>
        </w:r>
        <w:r w:rsidRPr="0050278E">
          <w:rPr>
            <w:rFonts w:ascii="Times" w:hAnsi="Times"/>
            <w:i/>
          </w:rPr>
          <w:t xml:space="preserve">P. </w:t>
        </w:r>
        <w:proofErr w:type="spellStart"/>
        <w:r w:rsidRPr="0050278E">
          <w:rPr>
            <w:rFonts w:ascii="Times" w:hAnsi="Times"/>
            <w:i/>
          </w:rPr>
          <w:t>neopolydactyla</w:t>
        </w:r>
        <w:proofErr w:type="spellEnd"/>
        <w:r w:rsidRPr="00DE1B8E">
          <w:rPr>
            <w:rFonts w:ascii="Times" w:hAnsi="Times"/>
          </w:rPr>
          <w:t xml:space="preserve"> 1b in ITS and IGS1, but with </w:t>
        </w:r>
        <w:r w:rsidRPr="0050278E">
          <w:rPr>
            <w:rFonts w:ascii="Times" w:hAnsi="Times"/>
            <w:i/>
          </w:rPr>
          <w:t xml:space="preserve">P. </w:t>
        </w:r>
        <w:proofErr w:type="spellStart"/>
        <w:r w:rsidRPr="0050278E">
          <w:rPr>
            <w:rFonts w:ascii="Times" w:hAnsi="Times"/>
            <w:i/>
          </w:rPr>
          <w:t>neopolydactyla</w:t>
        </w:r>
        <w:proofErr w:type="spellEnd"/>
        <w:r w:rsidRPr="00DE1B8E">
          <w:rPr>
            <w:rFonts w:ascii="Times" w:hAnsi="Times"/>
          </w:rPr>
          <w:t xml:space="preserve"> 1b in IGS3 and ß-tubulin</w:t>
        </w:r>
      </w:ins>
      <w:ins w:id="480" w:author="Nicolas Magain" w:date="2014-10-09T21:19:00Z">
        <w:r w:rsidRPr="00DE1B8E">
          <w:rPr>
            <w:rFonts w:ascii="Times" w:hAnsi="Times"/>
          </w:rPr>
          <w:t>.</w:t>
        </w:r>
      </w:ins>
    </w:p>
    <w:p w14:paraId="5E7B4C3A" w14:textId="77777777" w:rsidR="00F7586A" w:rsidRPr="00DE1B8E" w:rsidRDefault="00F7586A" w:rsidP="00F7586A">
      <w:pPr>
        <w:rPr>
          <w:rFonts w:ascii="Times" w:hAnsi="Times"/>
        </w:rPr>
      </w:pPr>
    </w:p>
    <w:p w14:paraId="3B283EAA" w14:textId="1AC08F3B" w:rsidR="00F7586A" w:rsidRPr="00DE1B8E" w:rsidRDefault="00F7586A" w:rsidP="00F7586A">
      <w:pPr>
        <w:rPr>
          <w:rFonts w:ascii="Times" w:hAnsi="Times"/>
        </w:rPr>
      </w:pPr>
      <w:r w:rsidRPr="0050278E">
        <w:rPr>
          <w:rFonts w:ascii="Times" w:hAnsi="Times"/>
          <w:i/>
        </w:rPr>
        <w:t xml:space="preserve">P. </w:t>
      </w:r>
      <w:proofErr w:type="spellStart"/>
      <w:proofErr w:type="gramStart"/>
      <w:r w:rsidRPr="0050278E">
        <w:rPr>
          <w:rFonts w:ascii="Times" w:hAnsi="Times"/>
          <w:i/>
        </w:rPr>
        <w:t>truculenta</w:t>
      </w:r>
      <w:proofErr w:type="spellEnd"/>
      <w:proofErr w:type="gramEnd"/>
      <w:r w:rsidRPr="00DE1B8E">
        <w:rPr>
          <w:rFonts w:ascii="Times" w:hAnsi="Times"/>
        </w:rPr>
        <w:t xml:space="preserve"> is also problematic, it appears as a </w:t>
      </w:r>
      <w:ins w:id="481" w:author="Nicolas Magain" w:date="2014-10-09T21:25:00Z">
        <w:r w:rsidR="004D4A42" w:rsidRPr="00DE1B8E">
          <w:rPr>
            <w:rFonts w:ascii="Times" w:hAnsi="Times"/>
          </w:rPr>
          <w:t xml:space="preserve">distinct </w:t>
        </w:r>
      </w:ins>
      <w:r w:rsidRPr="00DE1B8E">
        <w:rPr>
          <w:rFonts w:ascii="Times" w:hAnsi="Times"/>
        </w:rPr>
        <w:t xml:space="preserve">species in ITS and IGS1 but is grouped with </w:t>
      </w:r>
      <w:ins w:id="482" w:author="Nicolas Magain" w:date="2014-10-09T21:23:00Z">
        <w:r w:rsidR="0029324E" w:rsidRPr="0050278E">
          <w:rPr>
            <w:rFonts w:ascii="Times" w:hAnsi="Times"/>
            <w:i/>
          </w:rPr>
          <w:t>P.</w:t>
        </w:r>
        <w:r w:rsidR="0029324E" w:rsidRPr="00DE1B8E">
          <w:rPr>
            <w:rFonts w:ascii="Times" w:hAnsi="Times"/>
          </w:rPr>
          <w:t xml:space="preserve"> </w:t>
        </w:r>
      </w:ins>
      <w:r w:rsidRPr="00DE1B8E">
        <w:rPr>
          <w:rFonts w:ascii="Times" w:hAnsi="Times"/>
        </w:rPr>
        <w:t xml:space="preserve">sp1 in </w:t>
      </w:r>
      <w:r w:rsidRPr="0050278E">
        <w:rPr>
          <w:rFonts w:ascii="Times" w:hAnsi="Times"/>
        </w:rPr>
        <w:t>ß</w:t>
      </w:r>
      <w:ins w:id="483" w:author="Nicolas Magain" w:date="2014-10-09T21:23:00Z">
        <w:r w:rsidR="0029324E" w:rsidRPr="0050278E">
          <w:rPr>
            <w:rFonts w:ascii="Times" w:hAnsi="Times"/>
          </w:rPr>
          <w:t>-tubulin</w:t>
        </w:r>
      </w:ins>
      <w:r w:rsidRPr="00DE1B8E">
        <w:rPr>
          <w:rFonts w:ascii="Times" w:hAnsi="Times"/>
          <w:b/>
        </w:rPr>
        <w:t xml:space="preserve">, </w:t>
      </w:r>
      <w:r w:rsidRPr="00DE1B8E">
        <w:rPr>
          <w:rFonts w:ascii="Times" w:hAnsi="Times"/>
        </w:rPr>
        <w:t xml:space="preserve">part of a non-resolved group in IGS3, and </w:t>
      </w:r>
      <w:ins w:id="484" w:author="Nicolas Magain" w:date="2014-10-09T21:23:00Z">
        <w:r w:rsidR="0029324E" w:rsidRPr="00DE1B8E">
          <w:rPr>
            <w:rFonts w:ascii="Times" w:hAnsi="Times"/>
          </w:rPr>
          <w:t xml:space="preserve">is divided in </w:t>
        </w:r>
      </w:ins>
      <w:r w:rsidRPr="00DE1B8E">
        <w:rPr>
          <w:rFonts w:ascii="Times" w:hAnsi="Times"/>
        </w:rPr>
        <w:t xml:space="preserve">many singletons in IGS16 as well as in the </w:t>
      </w:r>
      <w:proofErr w:type="spellStart"/>
      <w:r w:rsidRPr="00DE1B8E">
        <w:rPr>
          <w:rFonts w:ascii="Times" w:hAnsi="Times"/>
        </w:rPr>
        <w:t>bPTP</w:t>
      </w:r>
      <w:proofErr w:type="spellEnd"/>
      <w:r w:rsidRPr="00DE1B8E">
        <w:rPr>
          <w:rFonts w:ascii="Times" w:hAnsi="Times"/>
        </w:rPr>
        <w:t xml:space="preserve"> analysis. It could be due to the lack of </w:t>
      </w:r>
      <w:ins w:id="485" w:author="Nicolas Magain" w:date="2014-10-09T21:23:00Z">
        <w:r w:rsidR="0029324E" w:rsidRPr="00DE1B8E">
          <w:rPr>
            <w:rFonts w:ascii="Times" w:hAnsi="Times"/>
          </w:rPr>
          <w:t xml:space="preserve">resolution </w:t>
        </w:r>
      </w:ins>
      <w:r w:rsidRPr="00DE1B8E">
        <w:rPr>
          <w:rFonts w:ascii="Times" w:hAnsi="Times"/>
        </w:rPr>
        <w:t xml:space="preserve">in single locus </w:t>
      </w:r>
      <w:ins w:id="486" w:author="Nicolas Magain" w:date="2014-10-09T21:23:00Z">
        <w:r w:rsidR="0029324E" w:rsidRPr="00DE1B8E">
          <w:rPr>
            <w:rFonts w:ascii="Times" w:hAnsi="Times"/>
          </w:rPr>
          <w:t>trees</w:t>
        </w:r>
      </w:ins>
      <w:r w:rsidRPr="00DE1B8E">
        <w:rPr>
          <w:rFonts w:ascii="Times" w:hAnsi="Times"/>
        </w:rPr>
        <w:t xml:space="preserve">, especially because there is not much variation in the South American group. It could also </w:t>
      </w:r>
      <w:ins w:id="487" w:author="Nicolas Magain" w:date="2014-10-09T21:23:00Z">
        <w:r w:rsidR="0029324E" w:rsidRPr="00DE1B8E">
          <w:rPr>
            <w:rFonts w:ascii="Times" w:hAnsi="Times"/>
          </w:rPr>
          <w:t>reveal that</w:t>
        </w:r>
      </w:ins>
      <w:r w:rsidRPr="00DE1B8E">
        <w:rPr>
          <w:rFonts w:ascii="Times" w:hAnsi="Times"/>
        </w:rPr>
        <w:t xml:space="preserve"> speciation </w:t>
      </w:r>
      <w:ins w:id="488" w:author="Nicolas Magain" w:date="2014-10-09T21:24:00Z">
        <w:r w:rsidR="0029324E" w:rsidRPr="00DE1B8E">
          <w:rPr>
            <w:rFonts w:ascii="Times" w:hAnsi="Times"/>
          </w:rPr>
          <w:t xml:space="preserve">is under process </w:t>
        </w:r>
      </w:ins>
      <w:r w:rsidRPr="00DE1B8E">
        <w:rPr>
          <w:rFonts w:ascii="Times" w:hAnsi="Times"/>
        </w:rPr>
        <w:t xml:space="preserve">in this little group </w:t>
      </w:r>
      <w:ins w:id="489" w:author="Nicolas Magain" w:date="2014-10-09T21:24:00Z">
        <w:r w:rsidR="0029324E" w:rsidRPr="00DE1B8E">
          <w:rPr>
            <w:rFonts w:ascii="Times" w:hAnsi="Times"/>
          </w:rPr>
          <w:t xml:space="preserve">that has a </w:t>
        </w:r>
      </w:ins>
      <w:r w:rsidRPr="00DE1B8E">
        <w:rPr>
          <w:rFonts w:ascii="Times" w:hAnsi="Times"/>
        </w:rPr>
        <w:t xml:space="preserve">high degree of </w:t>
      </w:r>
      <w:ins w:id="490" w:author="Nicolas Magain" w:date="2014-10-09T21:24:00Z">
        <w:r w:rsidR="0029324E" w:rsidRPr="00DE1B8E">
          <w:rPr>
            <w:rFonts w:ascii="Times" w:hAnsi="Times"/>
          </w:rPr>
          <w:t xml:space="preserve">haplotype and </w:t>
        </w:r>
      </w:ins>
      <w:r w:rsidRPr="00DE1B8E">
        <w:rPr>
          <w:rFonts w:ascii="Times" w:hAnsi="Times"/>
        </w:rPr>
        <w:t xml:space="preserve">morphological </w:t>
      </w:r>
      <w:ins w:id="491" w:author="Nicolas Magain" w:date="2014-10-09T21:24:00Z">
        <w:r w:rsidR="0029324E" w:rsidRPr="00DE1B8E">
          <w:rPr>
            <w:rFonts w:ascii="Times" w:hAnsi="Times"/>
          </w:rPr>
          <w:t>diversity</w:t>
        </w:r>
      </w:ins>
      <w:r w:rsidRPr="00DE1B8E">
        <w:rPr>
          <w:rFonts w:ascii="Times" w:hAnsi="Times"/>
        </w:rPr>
        <w:t>.</w:t>
      </w:r>
    </w:p>
    <w:p w14:paraId="0F1D3E29" w14:textId="77777777" w:rsidR="00F7586A" w:rsidRPr="00DE1B8E" w:rsidRDefault="00F7586A" w:rsidP="00F7586A">
      <w:pPr>
        <w:rPr>
          <w:rFonts w:ascii="Times" w:hAnsi="Times"/>
        </w:rPr>
      </w:pPr>
    </w:p>
    <w:p w14:paraId="728E81E4" w14:textId="016FF7BE" w:rsidR="00F7586A" w:rsidRDefault="00F7586A" w:rsidP="00F7586A">
      <w:pPr>
        <w:rPr>
          <w:rFonts w:ascii="Times" w:hAnsi="Times"/>
        </w:rPr>
      </w:pPr>
      <w:r w:rsidRPr="0050278E">
        <w:rPr>
          <w:rFonts w:ascii="Times" w:hAnsi="Times"/>
          <w:i/>
        </w:rPr>
        <w:t>P.</w:t>
      </w:r>
      <w:r w:rsidRPr="00DE1B8E">
        <w:rPr>
          <w:rFonts w:ascii="Times" w:hAnsi="Times"/>
        </w:rPr>
        <w:t xml:space="preserve"> </w:t>
      </w:r>
      <w:proofErr w:type="gramStart"/>
      <w:r w:rsidRPr="00DE1B8E">
        <w:rPr>
          <w:rFonts w:ascii="Times" w:hAnsi="Times"/>
        </w:rPr>
        <w:t>sp</w:t>
      </w:r>
      <w:proofErr w:type="gramEnd"/>
      <w:r w:rsidRPr="00DE1B8E">
        <w:rPr>
          <w:rFonts w:ascii="Times" w:hAnsi="Times"/>
        </w:rPr>
        <w:t xml:space="preserve">. 1 is </w:t>
      </w:r>
      <w:ins w:id="492" w:author="Nicolas Magain" w:date="2014-10-09T21:25:00Z">
        <w:r w:rsidR="004D4A42" w:rsidRPr="00DE1B8E">
          <w:rPr>
            <w:rFonts w:ascii="Times" w:hAnsi="Times"/>
          </w:rPr>
          <w:t xml:space="preserve">defined as </w:t>
        </w:r>
      </w:ins>
      <w:r w:rsidRPr="00DE1B8E">
        <w:rPr>
          <w:rFonts w:ascii="Times" w:hAnsi="Times"/>
        </w:rPr>
        <w:t xml:space="preserve">a species in ITS, IGS16 and </w:t>
      </w:r>
      <w:proofErr w:type="spellStart"/>
      <w:r w:rsidRPr="00DE1B8E">
        <w:rPr>
          <w:rFonts w:ascii="Times" w:hAnsi="Times"/>
        </w:rPr>
        <w:t>bPTP</w:t>
      </w:r>
      <w:proofErr w:type="spellEnd"/>
      <w:r w:rsidRPr="00DE1B8E">
        <w:rPr>
          <w:rFonts w:ascii="Times" w:hAnsi="Times"/>
        </w:rPr>
        <w:t xml:space="preserve">, </w:t>
      </w:r>
      <w:ins w:id="493" w:author="Nicolas Magain" w:date="2014-10-09T21:25:00Z">
        <w:r w:rsidR="004D4A42" w:rsidRPr="00DE1B8E">
          <w:rPr>
            <w:rFonts w:ascii="Times" w:hAnsi="Times"/>
          </w:rPr>
          <w:t xml:space="preserve">but </w:t>
        </w:r>
      </w:ins>
      <w:r w:rsidRPr="00DE1B8E">
        <w:rPr>
          <w:rFonts w:ascii="Times" w:hAnsi="Times"/>
        </w:rPr>
        <w:t xml:space="preserve">is grouped with </w:t>
      </w:r>
      <w:ins w:id="494" w:author="Nicolas Magain" w:date="2014-10-09T21:25:00Z">
        <w:r w:rsidR="004D4A42" w:rsidRPr="0050278E">
          <w:rPr>
            <w:rFonts w:ascii="Times" w:hAnsi="Times"/>
            <w:i/>
          </w:rPr>
          <w:t xml:space="preserve">P. </w:t>
        </w:r>
      </w:ins>
      <w:proofErr w:type="spellStart"/>
      <w:r w:rsidRPr="0050278E">
        <w:rPr>
          <w:rFonts w:ascii="Times" w:hAnsi="Times"/>
          <w:i/>
        </w:rPr>
        <w:t>truculenta</w:t>
      </w:r>
      <w:proofErr w:type="spellEnd"/>
      <w:r w:rsidRPr="00DE1B8E">
        <w:rPr>
          <w:rFonts w:ascii="Times" w:hAnsi="Times"/>
        </w:rPr>
        <w:t xml:space="preserve"> in ß,</w:t>
      </w:r>
      <w:ins w:id="495" w:author="Nicolas Magain" w:date="2014-10-09T21:25:00Z">
        <w:r w:rsidR="004D4A42" w:rsidRPr="00DE1B8E">
          <w:rPr>
            <w:rFonts w:ascii="Times" w:hAnsi="Times"/>
          </w:rPr>
          <w:t>-tubulin</w:t>
        </w:r>
      </w:ins>
      <w:r w:rsidRPr="00DE1B8E">
        <w:rPr>
          <w:rFonts w:ascii="Times" w:hAnsi="Times"/>
        </w:rPr>
        <w:t xml:space="preserve"> </w:t>
      </w:r>
      <w:ins w:id="496" w:author="Nicolas Magain" w:date="2014-10-09T21:25:00Z">
        <w:r w:rsidR="004D4A42" w:rsidRPr="00DE1B8E">
          <w:rPr>
            <w:rFonts w:ascii="Times" w:hAnsi="Times"/>
          </w:rPr>
          <w:t xml:space="preserve">and </w:t>
        </w:r>
      </w:ins>
      <w:r w:rsidRPr="00DE1B8E">
        <w:rPr>
          <w:rFonts w:ascii="Times" w:hAnsi="Times"/>
        </w:rPr>
        <w:t xml:space="preserve">with </w:t>
      </w:r>
      <w:ins w:id="497" w:author="Nicolas Magain" w:date="2014-10-09T21:25:00Z">
        <w:r w:rsidR="004D4A42" w:rsidRPr="0050278E">
          <w:rPr>
            <w:rFonts w:ascii="Times" w:hAnsi="Times"/>
            <w:i/>
          </w:rPr>
          <w:t xml:space="preserve">P. </w:t>
        </w:r>
      </w:ins>
      <w:proofErr w:type="spellStart"/>
      <w:r w:rsidRPr="0050278E">
        <w:rPr>
          <w:rFonts w:ascii="Times" w:hAnsi="Times"/>
          <w:i/>
        </w:rPr>
        <w:t>dolichorhiza</w:t>
      </w:r>
      <w:proofErr w:type="spellEnd"/>
      <w:r w:rsidRPr="00DE1B8E">
        <w:rPr>
          <w:rFonts w:ascii="Times" w:hAnsi="Times"/>
        </w:rPr>
        <w:t xml:space="preserve"> 2 in IGS1, </w:t>
      </w:r>
      <w:ins w:id="498" w:author="Nicolas Magain" w:date="2014-10-09T21:25:00Z">
        <w:r w:rsidR="004D4A42" w:rsidRPr="00DE1B8E">
          <w:rPr>
            <w:rFonts w:ascii="Times" w:hAnsi="Times"/>
          </w:rPr>
          <w:t xml:space="preserve">and </w:t>
        </w:r>
      </w:ins>
      <w:r w:rsidRPr="00DE1B8E">
        <w:rPr>
          <w:rFonts w:ascii="Times" w:hAnsi="Times"/>
        </w:rPr>
        <w:t>part of a non-resolved group in IGS3.</w:t>
      </w:r>
      <w:ins w:id="499" w:author="Nicolas Magain" w:date="2014-10-09T21:25:00Z">
        <w:r w:rsidR="004D4A42" w:rsidRPr="00DE1B8E">
          <w:rPr>
            <w:rFonts w:ascii="Times" w:hAnsi="Times"/>
          </w:rPr>
          <w:t xml:space="preserve"> </w:t>
        </w:r>
      </w:ins>
      <w:r w:rsidRPr="00DE1B8E">
        <w:rPr>
          <w:rFonts w:ascii="Times" w:hAnsi="Times"/>
        </w:rPr>
        <w:t xml:space="preserve">This </w:t>
      </w:r>
      <w:ins w:id="500" w:author="Nicolas Magain" w:date="2014-10-09T21:25:00Z">
        <w:r w:rsidR="004D4A42" w:rsidRPr="00DE1B8E">
          <w:rPr>
            <w:rFonts w:ascii="Times" w:hAnsi="Times"/>
          </w:rPr>
          <w:t xml:space="preserve">is probably linked with </w:t>
        </w:r>
      </w:ins>
      <w:r w:rsidRPr="00DE1B8E">
        <w:rPr>
          <w:rFonts w:ascii="Times" w:hAnsi="Times"/>
        </w:rPr>
        <w:t xml:space="preserve">the lack of resolution in single loci in the South American group </w:t>
      </w:r>
      <w:ins w:id="501" w:author="Nicolas Magain" w:date="2014-10-09T21:26:00Z">
        <w:r w:rsidR="004D4A42" w:rsidRPr="00DE1B8E">
          <w:rPr>
            <w:rFonts w:ascii="Times" w:hAnsi="Times"/>
          </w:rPr>
          <w:t>due to the very recent radiation.</w:t>
        </w:r>
      </w:ins>
    </w:p>
    <w:p w14:paraId="7620FA3E" w14:textId="77777777" w:rsidR="0050278E" w:rsidRDefault="0050278E" w:rsidP="00F7586A">
      <w:pPr>
        <w:rPr>
          <w:rFonts w:ascii="Times" w:hAnsi="Times"/>
        </w:rPr>
      </w:pPr>
    </w:p>
    <w:p w14:paraId="5F1E640A" w14:textId="77777777" w:rsidR="0050278E" w:rsidRPr="00DE1B8E" w:rsidRDefault="0050278E" w:rsidP="0050278E">
      <w:pPr>
        <w:rPr>
          <w:rFonts w:ascii="Times" w:hAnsi="Times"/>
        </w:rPr>
      </w:pPr>
      <w:ins w:id="502" w:author="Nicolas Magain" w:date="2014-10-09T21:19:00Z">
        <w:r w:rsidRPr="00DE1B8E">
          <w:rPr>
            <w:rFonts w:ascii="Times" w:hAnsi="Times"/>
          </w:rPr>
          <w:t xml:space="preserve">The </w:t>
        </w:r>
      </w:ins>
      <w:r>
        <w:rPr>
          <w:rFonts w:ascii="Times" w:hAnsi="Times"/>
        </w:rPr>
        <w:t>situations</w:t>
      </w:r>
      <w:ins w:id="503" w:author="Nicolas Magain" w:date="2014-10-09T21:19:00Z">
        <w:r w:rsidRPr="00DE1B8E">
          <w:rPr>
            <w:rFonts w:ascii="Times" w:hAnsi="Times"/>
          </w:rPr>
          <w:t xml:space="preserve"> where </w:t>
        </w:r>
        <w:proofErr w:type="spellStart"/>
        <w:r w:rsidRPr="00DE1B8E">
          <w:rPr>
            <w:rFonts w:ascii="Times" w:hAnsi="Times"/>
          </w:rPr>
          <w:t>bGMYC</w:t>
        </w:r>
        <w:proofErr w:type="spellEnd"/>
        <w:r w:rsidRPr="00DE1B8E">
          <w:rPr>
            <w:rFonts w:ascii="Times" w:hAnsi="Times"/>
          </w:rPr>
          <w:t xml:space="preserve"> performs poorly are in most cases due to uncertainties in the trees analyzed.</w:t>
        </w:r>
      </w:ins>
      <w:ins w:id="504" w:author="Nicolas Magain" w:date="2014-10-09T21:20:00Z">
        <w:r w:rsidRPr="00DE1B8E">
          <w:rPr>
            <w:rFonts w:ascii="Times" w:hAnsi="Times"/>
          </w:rPr>
          <w:t xml:space="preserve"> </w:t>
        </w:r>
      </w:ins>
      <w:r w:rsidRPr="00DE1B8E">
        <w:rPr>
          <w:rFonts w:ascii="Times" w:hAnsi="Times"/>
        </w:rPr>
        <w:t xml:space="preserve"> For instance in ITS, </w:t>
      </w:r>
      <w:ins w:id="505" w:author="Nicolas Magain" w:date="2014-10-09T21:20:00Z">
        <w:r w:rsidRPr="00DE1B8E">
          <w:rPr>
            <w:rFonts w:ascii="Times" w:hAnsi="Times"/>
          </w:rPr>
          <w:t xml:space="preserve">most of the </w:t>
        </w:r>
      </w:ins>
      <w:r w:rsidRPr="00DE1B8E">
        <w:rPr>
          <w:rFonts w:ascii="Times" w:hAnsi="Times"/>
        </w:rPr>
        <w:t>characters segr</w:t>
      </w:r>
      <w:ins w:id="506" w:author="Nicolas Magain" w:date="2014-10-09T21:20:00Z">
        <w:r w:rsidRPr="00DE1B8E">
          <w:rPr>
            <w:rFonts w:ascii="Times" w:hAnsi="Times"/>
          </w:rPr>
          <w:t>e</w:t>
        </w:r>
      </w:ins>
      <w:r w:rsidRPr="00DE1B8E">
        <w:rPr>
          <w:rFonts w:ascii="Times" w:hAnsi="Times"/>
        </w:rPr>
        <w:t xml:space="preserve">gating </w:t>
      </w:r>
      <w:r w:rsidRPr="0050278E">
        <w:rPr>
          <w:rFonts w:ascii="Times" w:hAnsi="Times"/>
          <w:i/>
        </w:rPr>
        <w:t xml:space="preserve">P. </w:t>
      </w:r>
      <w:proofErr w:type="spellStart"/>
      <w:r w:rsidRPr="0050278E">
        <w:rPr>
          <w:rFonts w:ascii="Times" w:hAnsi="Times"/>
          <w:i/>
        </w:rPr>
        <w:t>hymenina</w:t>
      </w:r>
      <w:proofErr w:type="spellEnd"/>
      <w:r w:rsidRPr="00DE1B8E">
        <w:rPr>
          <w:rFonts w:ascii="Times" w:hAnsi="Times"/>
        </w:rPr>
        <w:t xml:space="preserve">, </w:t>
      </w:r>
      <w:r w:rsidRPr="0050278E">
        <w:rPr>
          <w:rFonts w:ascii="Times" w:hAnsi="Times"/>
          <w:i/>
        </w:rPr>
        <w:t>P.</w:t>
      </w:r>
      <w:r w:rsidRPr="00DE1B8E">
        <w:rPr>
          <w:rFonts w:ascii="Times" w:hAnsi="Times"/>
        </w:rPr>
        <w:t xml:space="preserve"> sp</w:t>
      </w:r>
      <w:ins w:id="507" w:author="Nicolas Magain" w:date="2014-10-09T21:20:00Z">
        <w:r w:rsidRPr="00DE1B8E">
          <w:rPr>
            <w:rFonts w:ascii="Times" w:hAnsi="Times"/>
          </w:rPr>
          <w:t xml:space="preserve">. </w:t>
        </w:r>
      </w:ins>
      <w:r w:rsidRPr="00DE1B8E">
        <w:rPr>
          <w:rFonts w:ascii="Times" w:hAnsi="Times"/>
        </w:rPr>
        <w:t xml:space="preserve">1 and </w:t>
      </w:r>
      <w:r w:rsidRPr="0050278E">
        <w:rPr>
          <w:rFonts w:ascii="Times" w:hAnsi="Times"/>
          <w:i/>
        </w:rPr>
        <w:t xml:space="preserve">P. </w:t>
      </w:r>
      <w:proofErr w:type="spellStart"/>
      <w:r w:rsidRPr="0050278E">
        <w:rPr>
          <w:rFonts w:ascii="Times" w:hAnsi="Times"/>
          <w:i/>
        </w:rPr>
        <w:t>dolichorhiza</w:t>
      </w:r>
      <w:proofErr w:type="spellEnd"/>
      <w:r w:rsidRPr="00DE1B8E">
        <w:rPr>
          <w:rFonts w:ascii="Times" w:hAnsi="Times"/>
        </w:rPr>
        <w:t xml:space="preserve"> 2 are excluded, </w:t>
      </w:r>
      <w:ins w:id="508" w:author="Nicolas Magain" w:date="2014-10-09T21:22:00Z">
        <w:r w:rsidRPr="00DE1B8E">
          <w:rPr>
            <w:rFonts w:ascii="Times" w:hAnsi="Times"/>
          </w:rPr>
          <w:t xml:space="preserve">resulting in a lack of resolution in the tree, and </w:t>
        </w:r>
        <w:proofErr w:type="spellStart"/>
        <w:r w:rsidRPr="00DE1B8E">
          <w:rPr>
            <w:rFonts w:ascii="Times" w:hAnsi="Times"/>
          </w:rPr>
          <w:t>bGMYC</w:t>
        </w:r>
        <w:proofErr w:type="spellEnd"/>
        <w:r w:rsidRPr="00DE1B8E">
          <w:rPr>
            <w:rFonts w:ascii="Times" w:hAnsi="Times"/>
          </w:rPr>
          <w:t xml:space="preserve"> group them together, whereas these species are resolved as distinct in the </w:t>
        </w:r>
        <w:proofErr w:type="spellStart"/>
        <w:r w:rsidRPr="00DE1B8E">
          <w:rPr>
            <w:rFonts w:ascii="Times" w:hAnsi="Times"/>
          </w:rPr>
          <w:t>bGMYC</w:t>
        </w:r>
        <w:proofErr w:type="spellEnd"/>
        <w:r w:rsidRPr="00DE1B8E">
          <w:rPr>
            <w:rFonts w:ascii="Times" w:hAnsi="Times"/>
          </w:rPr>
          <w:t xml:space="preserve"> analyses on the other loci.</w:t>
        </w:r>
      </w:ins>
    </w:p>
    <w:p w14:paraId="6019F00D" w14:textId="77777777" w:rsidR="00F7586A" w:rsidRPr="00DE1B8E" w:rsidRDefault="00F7586A" w:rsidP="00F7586A">
      <w:pPr>
        <w:rPr>
          <w:rFonts w:ascii="Times" w:hAnsi="Times"/>
        </w:rPr>
      </w:pPr>
    </w:p>
    <w:p w14:paraId="5E1B1609" w14:textId="2BF0CA78" w:rsidR="00F7586A" w:rsidRPr="00DE1B8E" w:rsidRDefault="00F7586A" w:rsidP="00F7586A">
      <w:pPr>
        <w:rPr>
          <w:rFonts w:ascii="Times" w:hAnsi="Times"/>
        </w:rPr>
      </w:pPr>
      <w:proofErr w:type="spellStart"/>
      <w:proofErr w:type="gramStart"/>
      <w:r w:rsidRPr="00DE1B8E">
        <w:rPr>
          <w:rFonts w:ascii="Times" w:hAnsi="Times"/>
        </w:rPr>
        <w:t>bGMYC</w:t>
      </w:r>
      <w:proofErr w:type="spellEnd"/>
      <w:proofErr w:type="gramEnd"/>
      <w:r w:rsidRPr="00DE1B8E">
        <w:rPr>
          <w:rFonts w:ascii="Times" w:hAnsi="Times"/>
        </w:rPr>
        <w:t xml:space="preserve"> gives mostly congruent results </w:t>
      </w:r>
      <w:ins w:id="509" w:author="Nicolas Magain" w:date="2014-10-09T21:26:00Z">
        <w:r w:rsidR="004D4A42" w:rsidRPr="00DE1B8E">
          <w:rPr>
            <w:rFonts w:ascii="Times" w:hAnsi="Times"/>
          </w:rPr>
          <w:t>in the majority of cases</w:t>
        </w:r>
      </w:ins>
      <w:r w:rsidRPr="00DE1B8E">
        <w:rPr>
          <w:rFonts w:ascii="Times" w:hAnsi="Times"/>
        </w:rPr>
        <w:t xml:space="preserve">, but </w:t>
      </w:r>
      <w:ins w:id="510" w:author="Nicolas Magain" w:date="2014-10-09T21:26:00Z">
        <w:r w:rsidR="004D4A42" w:rsidRPr="00DE1B8E">
          <w:rPr>
            <w:rFonts w:ascii="Times" w:hAnsi="Times"/>
          </w:rPr>
          <w:t>shows differences</w:t>
        </w:r>
      </w:ins>
      <w:r w:rsidRPr="00DE1B8E">
        <w:rPr>
          <w:rFonts w:ascii="Times" w:hAnsi="Times"/>
        </w:rPr>
        <w:t xml:space="preserve"> depending on the loci, so </w:t>
      </w:r>
      <w:ins w:id="511" w:author="Nicolas Magain" w:date="2014-10-09T21:27:00Z">
        <w:r w:rsidR="004D4A42" w:rsidRPr="00DE1B8E">
          <w:rPr>
            <w:rFonts w:ascii="Times" w:hAnsi="Times"/>
          </w:rPr>
          <w:t xml:space="preserve">delimiting species based </w:t>
        </w:r>
      </w:ins>
      <w:r w:rsidRPr="00DE1B8E">
        <w:rPr>
          <w:rFonts w:ascii="Times" w:hAnsi="Times"/>
        </w:rPr>
        <w:t>o</w:t>
      </w:r>
      <w:r w:rsidR="0050278E">
        <w:rPr>
          <w:rFonts w:ascii="Times" w:hAnsi="Times"/>
        </w:rPr>
        <w:t xml:space="preserve">n </w:t>
      </w:r>
      <w:r w:rsidRPr="00DE1B8E">
        <w:rPr>
          <w:rFonts w:ascii="Times" w:hAnsi="Times"/>
        </w:rPr>
        <w:t xml:space="preserve">GMYC or </w:t>
      </w:r>
      <w:proofErr w:type="spellStart"/>
      <w:r w:rsidRPr="00DE1B8E">
        <w:rPr>
          <w:rFonts w:ascii="Times" w:hAnsi="Times"/>
        </w:rPr>
        <w:t>bGMYC</w:t>
      </w:r>
      <w:proofErr w:type="spellEnd"/>
      <w:r w:rsidRPr="00DE1B8E">
        <w:rPr>
          <w:rFonts w:ascii="Times" w:hAnsi="Times"/>
        </w:rPr>
        <w:t xml:space="preserve"> </w:t>
      </w:r>
      <w:ins w:id="512" w:author="Nicolas Magain" w:date="2014-10-09T21:27:00Z">
        <w:r w:rsidR="004D4A42" w:rsidRPr="00DE1B8E">
          <w:rPr>
            <w:rFonts w:ascii="Times" w:hAnsi="Times"/>
          </w:rPr>
          <w:t xml:space="preserve">on a single locus can be inaccurate, </w:t>
        </w:r>
      </w:ins>
      <w:r w:rsidRPr="00DE1B8E">
        <w:rPr>
          <w:rFonts w:ascii="Times" w:hAnsi="Times"/>
        </w:rPr>
        <w:t xml:space="preserve"> as </w:t>
      </w:r>
      <w:ins w:id="513" w:author="Nicolas Magain" w:date="2014-10-09T21:27:00Z">
        <w:r w:rsidR="004D4A42" w:rsidRPr="00DE1B8E">
          <w:rPr>
            <w:rFonts w:ascii="Times" w:hAnsi="Times"/>
          </w:rPr>
          <w:t xml:space="preserve">we haven't found </w:t>
        </w:r>
      </w:ins>
      <w:r w:rsidRPr="00DE1B8E">
        <w:rPr>
          <w:rFonts w:ascii="Times" w:hAnsi="Times"/>
        </w:rPr>
        <w:t xml:space="preserve">two loci </w:t>
      </w:r>
      <w:ins w:id="514" w:author="Nicolas Magain" w:date="2014-10-09T21:27:00Z">
        <w:r w:rsidR="004D4A42" w:rsidRPr="00DE1B8E">
          <w:rPr>
            <w:rFonts w:ascii="Times" w:hAnsi="Times"/>
          </w:rPr>
          <w:t>giving the exact same results</w:t>
        </w:r>
      </w:ins>
      <w:r w:rsidRPr="00DE1B8E">
        <w:rPr>
          <w:rFonts w:ascii="Times" w:hAnsi="Times"/>
        </w:rPr>
        <w:t>.</w:t>
      </w:r>
    </w:p>
    <w:p w14:paraId="50294603" w14:textId="77777777" w:rsidR="00F7586A" w:rsidRPr="00DE1B8E" w:rsidRDefault="00F7586A" w:rsidP="00F7586A">
      <w:pPr>
        <w:rPr>
          <w:rFonts w:ascii="Times" w:hAnsi="Times"/>
        </w:rPr>
      </w:pPr>
    </w:p>
    <w:p w14:paraId="5A6FCCC3" w14:textId="2A876E99" w:rsidR="00F7586A" w:rsidRPr="00DE1B8E" w:rsidRDefault="00F7586A" w:rsidP="00F7586A">
      <w:pPr>
        <w:rPr>
          <w:rFonts w:ascii="Times" w:hAnsi="Times"/>
        </w:rPr>
      </w:pPr>
      <w:r w:rsidRPr="00DE1B8E">
        <w:rPr>
          <w:rFonts w:ascii="Times" w:hAnsi="Times"/>
        </w:rPr>
        <w:t xml:space="preserve">Moreover, single gene topologies don't always match the </w:t>
      </w:r>
      <w:ins w:id="515" w:author="Nicolas Magain" w:date="2014-10-09T21:28:00Z">
        <w:r w:rsidR="004D4A42" w:rsidRPr="00DE1B8E">
          <w:rPr>
            <w:rFonts w:ascii="Times" w:hAnsi="Times"/>
          </w:rPr>
          <w:t xml:space="preserve">topology of the "real" </w:t>
        </w:r>
      </w:ins>
      <w:r w:rsidRPr="00DE1B8E">
        <w:rPr>
          <w:rFonts w:ascii="Times" w:hAnsi="Times"/>
        </w:rPr>
        <w:t xml:space="preserve">species </w:t>
      </w:r>
      <w:ins w:id="516" w:author="Nicolas Magain" w:date="2014-10-09T21:28:00Z">
        <w:r w:rsidR="004D4A42" w:rsidRPr="00DE1B8E">
          <w:rPr>
            <w:rFonts w:ascii="Times" w:hAnsi="Times"/>
          </w:rPr>
          <w:t>tree</w:t>
        </w:r>
      </w:ins>
      <w:r w:rsidRPr="00DE1B8E">
        <w:rPr>
          <w:rFonts w:ascii="Times" w:hAnsi="Times"/>
        </w:rPr>
        <w:t xml:space="preserve">, so GMYC or </w:t>
      </w:r>
      <w:proofErr w:type="spellStart"/>
      <w:r w:rsidRPr="00DE1B8E">
        <w:rPr>
          <w:rFonts w:ascii="Times" w:hAnsi="Times"/>
        </w:rPr>
        <w:t>bGMYC</w:t>
      </w:r>
      <w:proofErr w:type="spellEnd"/>
      <w:r w:rsidRPr="00DE1B8E">
        <w:rPr>
          <w:rFonts w:ascii="Times" w:hAnsi="Times"/>
        </w:rPr>
        <w:t xml:space="preserve"> must be used with caution, even if in most cases it </w:t>
      </w:r>
      <w:ins w:id="517" w:author="Nicolas Magain" w:date="2014-10-09T21:28:00Z">
        <w:r w:rsidR="004D4A42" w:rsidRPr="00DE1B8E">
          <w:rPr>
            <w:rFonts w:ascii="Times" w:hAnsi="Times"/>
          </w:rPr>
          <w:t xml:space="preserve">gave us </w:t>
        </w:r>
      </w:ins>
      <w:r w:rsidRPr="00DE1B8E">
        <w:rPr>
          <w:rFonts w:ascii="Times" w:hAnsi="Times"/>
        </w:rPr>
        <w:t>good</w:t>
      </w:r>
      <w:ins w:id="518" w:author="Nicolas Magain" w:date="2014-10-09T21:28:00Z">
        <w:r w:rsidR="004D4A42" w:rsidRPr="00DE1B8E">
          <w:rPr>
            <w:rFonts w:ascii="Times" w:hAnsi="Times"/>
          </w:rPr>
          <w:t xml:space="preserve"> and congruent</w:t>
        </w:r>
      </w:ins>
      <w:r w:rsidRPr="00DE1B8E">
        <w:rPr>
          <w:rFonts w:ascii="Times" w:hAnsi="Times"/>
        </w:rPr>
        <w:t xml:space="preserve"> results. </w:t>
      </w:r>
      <w:ins w:id="519" w:author="Nicolas Magain" w:date="2014-10-09T21:28:00Z">
        <w:r w:rsidR="004D4A42" w:rsidRPr="00DE1B8E">
          <w:rPr>
            <w:rFonts w:ascii="Times" w:hAnsi="Times"/>
          </w:rPr>
          <w:t xml:space="preserve">Applying </w:t>
        </w:r>
        <w:proofErr w:type="spellStart"/>
        <w:r w:rsidR="004D4A42" w:rsidRPr="00DE1B8E">
          <w:rPr>
            <w:rFonts w:ascii="Times" w:hAnsi="Times"/>
          </w:rPr>
          <w:t>bGMYC</w:t>
        </w:r>
        <w:proofErr w:type="spellEnd"/>
        <w:r w:rsidR="004D4A42" w:rsidRPr="00DE1B8E">
          <w:rPr>
            <w:rFonts w:ascii="Times" w:hAnsi="Times"/>
          </w:rPr>
          <w:t xml:space="preserve"> to several loci and establishing a consensus might be a more effective approach. </w:t>
        </w:r>
      </w:ins>
    </w:p>
    <w:p w14:paraId="0E0F2F5B" w14:textId="77777777" w:rsidR="00F7586A" w:rsidRPr="00DE1B8E" w:rsidRDefault="00F7586A" w:rsidP="00F7586A">
      <w:pPr>
        <w:rPr>
          <w:rFonts w:ascii="Times" w:hAnsi="Times"/>
        </w:rPr>
      </w:pPr>
    </w:p>
    <w:p w14:paraId="5C7F656F" w14:textId="77777777" w:rsidR="0050278E" w:rsidRDefault="00F7586A" w:rsidP="00F7586A">
      <w:pPr>
        <w:rPr>
          <w:rFonts w:ascii="Times" w:hAnsi="Times"/>
        </w:rPr>
      </w:pPr>
      <w:r w:rsidRPr="00DE1B8E">
        <w:rPr>
          <w:rFonts w:ascii="Times" w:hAnsi="Times"/>
        </w:rPr>
        <w:t xml:space="preserve">Among </w:t>
      </w:r>
      <w:ins w:id="520" w:author="Nicolas Magain" w:date="2014-10-09T21:29:00Z">
        <w:r w:rsidR="004D4A42" w:rsidRPr="00DE1B8E">
          <w:rPr>
            <w:rFonts w:ascii="Times" w:hAnsi="Times"/>
          </w:rPr>
          <w:t xml:space="preserve">the </w:t>
        </w:r>
      </w:ins>
      <w:r w:rsidRPr="00DE1B8E">
        <w:rPr>
          <w:rFonts w:ascii="Times" w:hAnsi="Times"/>
        </w:rPr>
        <w:t>advantages</w:t>
      </w:r>
      <w:ins w:id="521" w:author="Nicolas Magain" w:date="2014-10-09T21:29:00Z">
        <w:r w:rsidR="004D4A42" w:rsidRPr="00DE1B8E">
          <w:rPr>
            <w:rFonts w:ascii="Times" w:hAnsi="Times"/>
          </w:rPr>
          <w:t xml:space="preserve"> of </w:t>
        </w:r>
        <w:proofErr w:type="spellStart"/>
        <w:r w:rsidR="004D4A42" w:rsidRPr="00DE1B8E">
          <w:rPr>
            <w:rFonts w:ascii="Times" w:hAnsi="Times"/>
          </w:rPr>
          <w:t>bGMYC</w:t>
        </w:r>
      </w:ins>
      <w:proofErr w:type="spellEnd"/>
      <w:r w:rsidRPr="00DE1B8E">
        <w:rPr>
          <w:rFonts w:ascii="Times" w:hAnsi="Times"/>
        </w:rPr>
        <w:t xml:space="preserve">, it can be used on </w:t>
      </w:r>
      <w:ins w:id="522" w:author="Nicolas Magain" w:date="2014-10-09T21:29:00Z">
        <w:r w:rsidR="004D4A42" w:rsidRPr="00DE1B8E">
          <w:rPr>
            <w:rFonts w:ascii="Times" w:hAnsi="Times"/>
          </w:rPr>
          <w:t xml:space="preserve">a </w:t>
        </w:r>
      </w:ins>
      <w:r w:rsidRPr="00DE1B8E">
        <w:rPr>
          <w:rFonts w:ascii="Times" w:hAnsi="Times"/>
        </w:rPr>
        <w:t>single loc</w:t>
      </w:r>
      <w:ins w:id="523" w:author="Nicolas Magain" w:date="2014-10-09T21:29:00Z">
        <w:r w:rsidR="004D4A42" w:rsidRPr="00DE1B8E">
          <w:rPr>
            <w:rFonts w:ascii="Times" w:hAnsi="Times"/>
          </w:rPr>
          <w:t>us</w:t>
        </w:r>
      </w:ins>
      <w:r w:rsidRPr="00DE1B8E">
        <w:rPr>
          <w:rFonts w:ascii="Times" w:hAnsi="Times"/>
        </w:rPr>
        <w:t xml:space="preserve">, and therefore is </w:t>
      </w:r>
      <w:ins w:id="524" w:author="Nicolas Magain" w:date="2014-10-09T21:29:00Z">
        <w:r w:rsidR="004D4A42" w:rsidRPr="00DE1B8E">
          <w:rPr>
            <w:rFonts w:ascii="Times" w:hAnsi="Times"/>
          </w:rPr>
          <w:t>more cost-effective</w:t>
        </w:r>
      </w:ins>
      <w:r w:rsidRPr="00DE1B8E">
        <w:rPr>
          <w:rFonts w:ascii="Times" w:hAnsi="Times"/>
        </w:rPr>
        <w:t xml:space="preserve"> than multi-loci methods. It is tree-based so it will always return monophyletic species. </w:t>
      </w:r>
    </w:p>
    <w:p w14:paraId="5E668ED1" w14:textId="77777777" w:rsidR="0050278E" w:rsidRDefault="0050278E" w:rsidP="00F7586A">
      <w:pPr>
        <w:rPr>
          <w:rFonts w:ascii="Times" w:hAnsi="Times"/>
        </w:rPr>
      </w:pPr>
    </w:p>
    <w:p w14:paraId="779879B7" w14:textId="3EDBFCBE" w:rsidR="00F7586A" w:rsidRPr="00DE1B8E" w:rsidRDefault="0050278E" w:rsidP="00F7586A">
      <w:pPr>
        <w:rPr>
          <w:rFonts w:ascii="Times" w:hAnsi="Times"/>
        </w:rPr>
      </w:pPr>
      <w:r>
        <w:rPr>
          <w:rFonts w:ascii="Times" w:hAnsi="Times"/>
        </w:rPr>
        <w:t>However, i</w:t>
      </w:r>
      <w:r w:rsidR="00F7586A" w:rsidRPr="00DE1B8E">
        <w:rPr>
          <w:rFonts w:ascii="Times" w:hAnsi="Times"/>
        </w:rPr>
        <w:t xml:space="preserve">t assumes that all the transitions from interspecific to intraspecific events took place at the same </w:t>
      </w:r>
      <w:proofErr w:type="gramStart"/>
      <w:r w:rsidR="00F7586A" w:rsidRPr="00DE1B8E">
        <w:rPr>
          <w:rFonts w:ascii="Times" w:hAnsi="Times"/>
        </w:rPr>
        <w:t>time,</w:t>
      </w:r>
      <w:proofErr w:type="gramEnd"/>
      <w:r w:rsidR="00F7586A" w:rsidRPr="00DE1B8E">
        <w:rPr>
          <w:rFonts w:ascii="Times" w:hAnsi="Times"/>
        </w:rPr>
        <w:t xml:space="preserve"> whereas it is</w:t>
      </w:r>
      <w:r>
        <w:rPr>
          <w:rFonts w:ascii="Times" w:hAnsi="Times"/>
        </w:rPr>
        <w:t xml:space="preserve"> not</w:t>
      </w:r>
      <w:r w:rsidR="00F7586A" w:rsidRPr="00DE1B8E">
        <w:rPr>
          <w:rFonts w:ascii="Times" w:hAnsi="Times"/>
        </w:rPr>
        <w:t xml:space="preserve"> </w:t>
      </w:r>
      <w:ins w:id="525" w:author="Nicolas Magain" w:date="2014-10-09T21:30:00Z">
        <w:r w:rsidR="004D4A42" w:rsidRPr="00DE1B8E">
          <w:rPr>
            <w:rFonts w:ascii="Times" w:hAnsi="Times"/>
          </w:rPr>
          <w:t xml:space="preserve">always </w:t>
        </w:r>
      </w:ins>
      <w:r w:rsidR="00F7586A" w:rsidRPr="00DE1B8E">
        <w:rPr>
          <w:rFonts w:ascii="Times" w:hAnsi="Times"/>
        </w:rPr>
        <w:t xml:space="preserve">the case (the example of a rapid radiation) and that </w:t>
      </w:r>
      <w:ins w:id="526" w:author="Nicolas Magain" w:date="2014-10-09T21:30:00Z">
        <w:r w:rsidR="004D4A42" w:rsidRPr="00DE1B8E">
          <w:rPr>
            <w:rFonts w:ascii="Times" w:hAnsi="Times"/>
          </w:rPr>
          <w:t xml:space="preserve">all the </w:t>
        </w:r>
      </w:ins>
      <w:r w:rsidR="00F7586A" w:rsidRPr="00DE1B8E">
        <w:rPr>
          <w:rFonts w:ascii="Times" w:hAnsi="Times"/>
        </w:rPr>
        <w:t xml:space="preserve">species </w:t>
      </w:r>
      <w:ins w:id="527" w:author="Nicolas Magain" w:date="2014-10-09T21:30:00Z">
        <w:r w:rsidR="004D4A42" w:rsidRPr="00DE1B8E">
          <w:rPr>
            <w:rFonts w:ascii="Times" w:hAnsi="Times"/>
          </w:rPr>
          <w:t xml:space="preserve">have </w:t>
        </w:r>
      </w:ins>
      <w:r w:rsidR="00F7586A" w:rsidRPr="00DE1B8E">
        <w:rPr>
          <w:rFonts w:ascii="Times" w:hAnsi="Times"/>
        </w:rPr>
        <w:t>similar pattern</w:t>
      </w:r>
      <w:ins w:id="528" w:author="Nicolas Magain" w:date="2014-10-09T21:30:00Z">
        <w:r w:rsidR="004D4A42" w:rsidRPr="00DE1B8E">
          <w:rPr>
            <w:rFonts w:ascii="Times" w:hAnsi="Times"/>
          </w:rPr>
          <w:t>s</w:t>
        </w:r>
      </w:ins>
      <w:r w:rsidR="00F7586A" w:rsidRPr="00DE1B8E">
        <w:rPr>
          <w:rFonts w:ascii="Times" w:hAnsi="Times"/>
        </w:rPr>
        <w:t xml:space="preserve"> of intraspecific variation. A multi-threshold implementation of the GMYC model exists, where several transitions can be implemented, but this model did not improve the species delimitation results in our group. </w:t>
      </w:r>
    </w:p>
    <w:p w14:paraId="2F826282" w14:textId="77777777" w:rsidR="00F7586A" w:rsidRPr="00DE1B8E" w:rsidRDefault="00F7586A" w:rsidP="00F7586A">
      <w:pPr>
        <w:rPr>
          <w:rFonts w:ascii="Times" w:hAnsi="Times"/>
        </w:rPr>
      </w:pPr>
    </w:p>
    <w:p w14:paraId="3809E6F9" w14:textId="6543A302" w:rsidR="00F7586A" w:rsidRPr="00DE1B8E" w:rsidRDefault="00F7586A" w:rsidP="00F7586A">
      <w:pPr>
        <w:rPr>
          <w:rFonts w:ascii="Times" w:hAnsi="Times"/>
        </w:rPr>
      </w:pPr>
      <w:r w:rsidRPr="00DE1B8E">
        <w:rPr>
          <w:rFonts w:ascii="Times" w:hAnsi="Times"/>
        </w:rPr>
        <w:t xml:space="preserve">Different results from a locus to another might be explained by different gene histories, </w:t>
      </w:r>
      <w:ins w:id="529" w:author="Nicolas Magain" w:date="2014-10-09T21:31:00Z">
        <w:r w:rsidR="004D4A42" w:rsidRPr="00DE1B8E">
          <w:rPr>
            <w:rFonts w:ascii="Times" w:hAnsi="Times"/>
          </w:rPr>
          <w:t>but more likely in our case</w:t>
        </w:r>
      </w:ins>
      <w:r w:rsidRPr="00DE1B8E">
        <w:rPr>
          <w:rFonts w:ascii="Times" w:hAnsi="Times"/>
        </w:rPr>
        <w:t xml:space="preserve"> by the lack of resolution in the single-locus topologies</w:t>
      </w:r>
      <w:ins w:id="530" w:author="Nicolas Magain" w:date="2014-10-09T21:31:00Z">
        <w:r w:rsidR="004D4A42" w:rsidRPr="00DE1B8E">
          <w:rPr>
            <w:rFonts w:ascii="Times" w:hAnsi="Times"/>
          </w:rPr>
          <w:t xml:space="preserve">, </w:t>
        </w:r>
      </w:ins>
      <w:r w:rsidRPr="00DE1B8E">
        <w:rPr>
          <w:rFonts w:ascii="Times" w:hAnsi="Times"/>
        </w:rPr>
        <w:t xml:space="preserve">due to </w:t>
      </w:r>
      <w:ins w:id="531" w:author="Nicolas Magain" w:date="2014-10-09T21:31:00Z">
        <w:r w:rsidR="004D4A42" w:rsidRPr="00DE1B8E">
          <w:rPr>
            <w:rFonts w:ascii="Times" w:hAnsi="Times"/>
          </w:rPr>
          <w:t>their lack of variation</w:t>
        </w:r>
      </w:ins>
      <w:r w:rsidRPr="00DE1B8E">
        <w:rPr>
          <w:rFonts w:ascii="Times" w:hAnsi="Times"/>
        </w:rPr>
        <w:t>. The more variable the locus is, the best it is for this method (as long as there is no saturation and that it can be used to accurately reconstruct the phylogeny).</w:t>
      </w:r>
    </w:p>
    <w:p w14:paraId="581B2207" w14:textId="77777777" w:rsidR="00F7586A" w:rsidRPr="00DE1B8E" w:rsidRDefault="00F7586A" w:rsidP="00F7586A">
      <w:pPr>
        <w:rPr>
          <w:rFonts w:ascii="Times" w:hAnsi="Times"/>
        </w:rPr>
      </w:pPr>
    </w:p>
    <w:p w14:paraId="23F5591C" w14:textId="68D3C19C" w:rsidR="00F7586A" w:rsidRPr="00DE1B8E" w:rsidRDefault="00F7586A" w:rsidP="00F7586A">
      <w:pPr>
        <w:rPr>
          <w:rFonts w:ascii="Times" w:hAnsi="Times"/>
        </w:rPr>
      </w:pPr>
      <w:proofErr w:type="spellStart"/>
      <w:proofErr w:type="gramStart"/>
      <w:r w:rsidRPr="00DE1B8E">
        <w:rPr>
          <w:rFonts w:ascii="Times" w:hAnsi="Times"/>
        </w:rPr>
        <w:t>bPTP</w:t>
      </w:r>
      <w:proofErr w:type="spellEnd"/>
      <w:proofErr w:type="gramEnd"/>
      <w:r w:rsidRPr="00DE1B8E">
        <w:rPr>
          <w:rFonts w:ascii="Times" w:hAnsi="Times"/>
        </w:rPr>
        <w:t xml:space="preserve"> seems to </w:t>
      </w:r>
      <w:ins w:id="532" w:author="Nicolas Magain" w:date="2014-10-09T21:32:00Z">
        <w:r w:rsidR="000A217E" w:rsidRPr="00DE1B8E">
          <w:rPr>
            <w:rFonts w:ascii="Times" w:hAnsi="Times"/>
          </w:rPr>
          <w:t xml:space="preserve">perform well in most </w:t>
        </w:r>
      </w:ins>
      <w:r w:rsidR="008924A6">
        <w:rPr>
          <w:rFonts w:ascii="Times" w:hAnsi="Times"/>
        </w:rPr>
        <w:t xml:space="preserve">cases </w:t>
      </w:r>
      <w:r w:rsidRPr="00DE1B8E">
        <w:rPr>
          <w:rFonts w:ascii="Times" w:hAnsi="Times"/>
        </w:rPr>
        <w:t xml:space="preserve">and is usually congruent with </w:t>
      </w:r>
      <w:proofErr w:type="spellStart"/>
      <w:r w:rsidRPr="00DE1B8E">
        <w:rPr>
          <w:rFonts w:ascii="Times" w:hAnsi="Times"/>
        </w:rPr>
        <w:t>bGMYC</w:t>
      </w:r>
      <w:proofErr w:type="spellEnd"/>
      <w:r w:rsidRPr="00DE1B8E">
        <w:rPr>
          <w:rFonts w:ascii="Times" w:hAnsi="Times"/>
        </w:rPr>
        <w:t xml:space="preserve">. Its advantage is that it can be used on multi-loci </w:t>
      </w:r>
      <w:proofErr w:type="spellStart"/>
      <w:r w:rsidRPr="00DE1B8E">
        <w:rPr>
          <w:rFonts w:ascii="Times" w:hAnsi="Times"/>
        </w:rPr>
        <w:t>phylograms</w:t>
      </w:r>
      <w:proofErr w:type="spellEnd"/>
      <w:r w:rsidRPr="00DE1B8E">
        <w:rPr>
          <w:rFonts w:ascii="Times" w:hAnsi="Times"/>
        </w:rPr>
        <w:t xml:space="preserve">, </w:t>
      </w:r>
      <w:r w:rsidR="008924A6">
        <w:rPr>
          <w:rFonts w:ascii="Times" w:hAnsi="Times"/>
        </w:rPr>
        <w:t>using</w:t>
      </w:r>
      <w:r w:rsidRPr="00DE1B8E">
        <w:rPr>
          <w:rFonts w:ascii="Times" w:hAnsi="Times"/>
        </w:rPr>
        <w:t xml:space="preserve"> the best resolution available </w:t>
      </w:r>
      <w:ins w:id="533" w:author="Nicolas Magain" w:date="2014-10-09T21:32:00Z">
        <w:r w:rsidR="000A217E" w:rsidRPr="00DE1B8E">
          <w:rPr>
            <w:rFonts w:ascii="Times" w:hAnsi="Times"/>
          </w:rPr>
          <w:t>from</w:t>
        </w:r>
      </w:ins>
      <w:r w:rsidRPr="00DE1B8E">
        <w:rPr>
          <w:rFonts w:ascii="Times" w:hAnsi="Times"/>
        </w:rPr>
        <w:t xml:space="preserve"> the tree provided. However, in several</w:t>
      </w:r>
      <w:r w:rsidR="008924A6">
        <w:rPr>
          <w:rFonts w:ascii="Times" w:hAnsi="Times"/>
        </w:rPr>
        <w:t xml:space="preserve"> cases in our study, it split</w:t>
      </w:r>
      <w:r w:rsidRPr="00DE1B8E">
        <w:rPr>
          <w:rFonts w:ascii="Times" w:hAnsi="Times"/>
        </w:rPr>
        <w:t xml:space="preserve"> species that seemed to represent homoge</w:t>
      </w:r>
      <w:r w:rsidR="008924A6">
        <w:rPr>
          <w:rFonts w:ascii="Times" w:hAnsi="Times"/>
        </w:rPr>
        <w:t xml:space="preserve">neous, well-supported lineages </w:t>
      </w:r>
      <w:r w:rsidRPr="00DE1B8E">
        <w:rPr>
          <w:rFonts w:ascii="Times" w:hAnsi="Times"/>
        </w:rPr>
        <w:t xml:space="preserve">in many singletons. It is the case for </w:t>
      </w:r>
      <w:r w:rsidRPr="008924A6">
        <w:rPr>
          <w:rFonts w:ascii="Times" w:hAnsi="Times"/>
          <w:i/>
        </w:rPr>
        <w:t xml:space="preserve">P. </w:t>
      </w:r>
      <w:proofErr w:type="spellStart"/>
      <w:r w:rsidRPr="008924A6">
        <w:rPr>
          <w:rFonts w:ascii="Times" w:hAnsi="Times"/>
          <w:i/>
        </w:rPr>
        <w:t>occidentalis</w:t>
      </w:r>
      <w:proofErr w:type="spellEnd"/>
      <w:r w:rsidRPr="00DE1B8E">
        <w:rPr>
          <w:rFonts w:ascii="Times" w:hAnsi="Times"/>
        </w:rPr>
        <w:t xml:space="preserve">, </w:t>
      </w:r>
      <w:r w:rsidRPr="008924A6">
        <w:rPr>
          <w:rFonts w:ascii="Times" w:hAnsi="Times"/>
          <w:i/>
        </w:rPr>
        <w:t xml:space="preserve">P. </w:t>
      </w:r>
      <w:proofErr w:type="spellStart"/>
      <w:r w:rsidRPr="008924A6">
        <w:rPr>
          <w:rFonts w:ascii="Times" w:hAnsi="Times"/>
          <w:i/>
        </w:rPr>
        <w:t>neopolydactyla</w:t>
      </w:r>
      <w:proofErr w:type="spellEnd"/>
      <w:r w:rsidRPr="00DE1B8E">
        <w:rPr>
          <w:rFonts w:ascii="Times" w:hAnsi="Times"/>
        </w:rPr>
        <w:t xml:space="preserve"> 1, </w:t>
      </w:r>
      <w:r w:rsidRPr="008924A6">
        <w:rPr>
          <w:rFonts w:ascii="Times" w:hAnsi="Times"/>
          <w:i/>
        </w:rPr>
        <w:t xml:space="preserve">P. </w:t>
      </w:r>
      <w:proofErr w:type="spellStart"/>
      <w:r w:rsidRPr="008924A6">
        <w:rPr>
          <w:rFonts w:ascii="Times" w:hAnsi="Times"/>
          <w:i/>
        </w:rPr>
        <w:t>neopolydactyla</w:t>
      </w:r>
      <w:proofErr w:type="spellEnd"/>
      <w:r w:rsidR="008924A6">
        <w:rPr>
          <w:rFonts w:ascii="Times" w:hAnsi="Times"/>
        </w:rPr>
        <w:t xml:space="preserve"> 2 </w:t>
      </w:r>
      <w:proofErr w:type="spellStart"/>
      <w:r w:rsidR="008924A6">
        <w:rPr>
          <w:rFonts w:ascii="Times" w:hAnsi="Times"/>
        </w:rPr>
        <w:t>s.l</w:t>
      </w:r>
      <w:proofErr w:type="spellEnd"/>
      <w:r w:rsidR="008924A6">
        <w:rPr>
          <w:rFonts w:ascii="Times" w:hAnsi="Times"/>
        </w:rPr>
        <w:t>.</w:t>
      </w:r>
      <w:r w:rsidRPr="00DE1B8E">
        <w:rPr>
          <w:rFonts w:ascii="Times" w:hAnsi="Times"/>
        </w:rPr>
        <w:t xml:space="preserve"> and </w:t>
      </w:r>
      <w:r w:rsidRPr="008924A6">
        <w:rPr>
          <w:rFonts w:ascii="Times" w:hAnsi="Times"/>
          <w:i/>
        </w:rPr>
        <w:t xml:space="preserve">P. </w:t>
      </w:r>
      <w:proofErr w:type="spellStart"/>
      <w:r w:rsidRPr="008924A6">
        <w:rPr>
          <w:rFonts w:ascii="Times" w:hAnsi="Times"/>
          <w:i/>
        </w:rPr>
        <w:t>truculenta</w:t>
      </w:r>
      <w:proofErr w:type="spellEnd"/>
      <w:r w:rsidRPr="00DE1B8E">
        <w:rPr>
          <w:rFonts w:ascii="Times" w:hAnsi="Times"/>
        </w:rPr>
        <w:t xml:space="preserve">, which were </w:t>
      </w:r>
      <w:r w:rsidR="008924A6">
        <w:rPr>
          <w:rFonts w:ascii="Times" w:hAnsi="Times"/>
        </w:rPr>
        <w:t>split</w:t>
      </w:r>
      <w:r w:rsidRPr="00DE1B8E">
        <w:rPr>
          <w:rFonts w:ascii="Times" w:hAnsi="Times"/>
        </w:rPr>
        <w:t xml:space="preserve"> in several singletons. It seems that even in what appears to be species, if one tip is a little longer, it has a high probability to be considered as a distinct species. This must be due to the model, </w:t>
      </w:r>
      <w:r w:rsidR="008924A6">
        <w:rPr>
          <w:rFonts w:ascii="Times" w:hAnsi="Times"/>
        </w:rPr>
        <w:t>with</w:t>
      </w:r>
      <w:ins w:id="534" w:author="Nicolas Magain" w:date="2014-10-09T21:33:00Z">
        <w:r w:rsidR="000A217E" w:rsidRPr="00DE1B8E">
          <w:rPr>
            <w:rFonts w:ascii="Times" w:hAnsi="Times"/>
          </w:rPr>
          <w:t xml:space="preserve"> </w:t>
        </w:r>
      </w:ins>
      <w:r w:rsidRPr="00DE1B8E">
        <w:rPr>
          <w:rFonts w:ascii="Times" w:hAnsi="Times"/>
        </w:rPr>
        <w:t xml:space="preserve">the probability of </w:t>
      </w:r>
      <w:r w:rsidR="008924A6">
        <w:rPr>
          <w:rFonts w:ascii="Times" w:hAnsi="Times"/>
        </w:rPr>
        <w:t>being part</w:t>
      </w:r>
      <w:ins w:id="535" w:author="Nicolas Magain" w:date="2014-10-09T21:34:00Z">
        <w:r w:rsidR="000A217E" w:rsidRPr="00DE1B8E">
          <w:rPr>
            <w:rFonts w:ascii="Times" w:hAnsi="Times"/>
          </w:rPr>
          <w:t xml:space="preserve"> </w:t>
        </w:r>
      </w:ins>
      <w:r w:rsidR="008924A6">
        <w:rPr>
          <w:rFonts w:ascii="Times" w:hAnsi="Times"/>
        </w:rPr>
        <w:t>of</w:t>
      </w:r>
      <w:ins w:id="536" w:author="Nicolas Magain" w:date="2014-10-09T21:34:00Z">
        <w:r w:rsidR="000A217E" w:rsidRPr="00DE1B8E">
          <w:rPr>
            <w:rFonts w:ascii="Times" w:hAnsi="Times"/>
          </w:rPr>
          <w:t xml:space="preserve"> </w:t>
        </w:r>
      </w:ins>
      <w:r w:rsidRPr="00DE1B8E">
        <w:rPr>
          <w:rFonts w:ascii="Times" w:hAnsi="Times"/>
        </w:rPr>
        <w:t xml:space="preserve">a </w:t>
      </w:r>
      <w:ins w:id="537" w:author="Nicolas Magain" w:date="2014-10-09T21:34:00Z">
        <w:r w:rsidR="000A217E" w:rsidRPr="00DE1B8E">
          <w:rPr>
            <w:rFonts w:ascii="Times" w:hAnsi="Times"/>
          </w:rPr>
          <w:t xml:space="preserve">distinct </w:t>
        </w:r>
      </w:ins>
      <w:r w:rsidRPr="00DE1B8E">
        <w:rPr>
          <w:rFonts w:ascii="Times" w:hAnsi="Times"/>
        </w:rPr>
        <w:t>species</w:t>
      </w:r>
      <w:r w:rsidR="008924A6">
        <w:rPr>
          <w:rFonts w:ascii="Times" w:hAnsi="Times"/>
        </w:rPr>
        <w:t xml:space="preserve"> following</w:t>
      </w:r>
      <w:r w:rsidRPr="00DE1B8E">
        <w:rPr>
          <w:rFonts w:ascii="Times" w:hAnsi="Times"/>
        </w:rPr>
        <w:t xml:space="preserve"> </w:t>
      </w:r>
      <w:ins w:id="538" w:author="Nicolas Magain" w:date="2014-10-09T21:34:00Z">
        <w:r w:rsidR="000A217E" w:rsidRPr="00DE1B8E">
          <w:rPr>
            <w:rFonts w:ascii="Times" w:hAnsi="Times"/>
          </w:rPr>
          <w:t>a</w:t>
        </w:r>
      </w:ins>
      <w:r w:rsidRPr="00DE1B8E">
        <w:rPr>
          <w:rFonts w:ascii="Times" w:hAnsi="Times"/>
        </w:rPr>
        <w:t xml:space="preserve"> Yule process</w:t>
      </w:r>
      <w:ins w:id="539" w:author="Nicolas Magain" w:date="2014-10-09T21:34:00Z">
        <w:r w:rsidR="000A217E" w:rsidRPr="00DE1B8E">
          <w:rPr>
            <w:rFonts w:ascii="Times" w:hAnsi="Times"/>
          </w:rPr>
          <w:t>, depending on</w:t>
        </w:r>
      </w:ins>
      <w:r w:rsidR="008924A6">
        <w:rPr>
          <w:rFonts w:ascii="Times" w:hAnsi="Times"/>
        </w:rPr>
        <w:t xml:space="preserve"> the </w:t>
      </w:r>
      <w:r w:rsidRPr="00DE1B8E">
        <w:rPr>
          <w:rFonts w:ascii="Times" w:hAnsi="Times"/>
        </w:rPr>
        <w:t xml:space="preserve">number of </w:t>
      </w:r>
      <w:ins w:id="540" w:author="Nicolas Magain" w:date="2014-10-09T21:34:00Z">
        <w:r w:rsidR="000A217E" w:rsidRPr="00DE1B8E">
          <w:rPr>
            <w:rFonts w:ascii="Times" w:hAnsi="Times"/>
          </w:rPr>
          <w:t>substitutions</w:t>
        </w:r>
      </w:ins>
      <w:ins w:id="541" w:author="Nicolas Magain" w:date="2014-10-09T21:35:00Z">
        <w:r w:rsidR="005B6CE2" w:rsidRPr="00DE1B8E">
          <w:rPr>
            <w:rFonts w:ascii="Times" w:hAnsi="Times"/>
          </w:rPr>
          <w:t xml:space="preserve">, </w:t>
        </w:r>
      </w:ins>
      <w:r w:rsidR="008924A6">
        <w:rPr>
          <w:rFonts w:ascii="Times" w:hAnsi="Times"/>
        </w:rPr>
        <w:t>i.e.</w:t>
      </w:r>
      <w:ins w:id="542" w:author="Nicolas Magain" w:date="2014-10-09T21:35:00Z">
        <w:r w:rsidR="000A217E" w:rsidRPr="00DE1B8E">
          <w:rPr>
            <w:rFonts w:ascii="Times" w:hAnsi="Times"/>
          </w:rPr>
          <w:t xml:space="preserve"> the</w:t>
        </w:r>
      </w:ins>
      <w:ins w:id="543" w:author="Nicolas Magain" w:date="2014-10-09T21:34:00Z">
        <w:r w:rsidR="000A217E" w:rsidRPr="00DE1B8E">
          <w:rPr>
            <w:rFonts w:ascii="Times" w:hAnsi="Times"/>
          </w:rPr>
          <w:t xml:space="preserve"> branch lengths</w:t>
        </w:r>
      </w:ins>
      <w:r w:rsidRPr="00DE1B8E">
        <w:rPr>
          <w:rFonts w:ascii="Times" w:hAnsi="Times"/>
        </w:rPr>
        <w:t>.</w:t>
      </w:r>
    </w:p>
    <w:p w14:paraId="16685699" w14:textId="77777777" w:rsidR="00F7586A" w:rsidRPr="00DE1B8E" w:rsidRDefault="00F7586A" w:rsidP="00F7586A">
      <w:pPr>
        <w:rPr>
          <w:rFonts w:ascii="Times" w:hAnsi="Times"/>
        </w:rPr>
      </w:pPr>
    </w:p>
    <w:p w14:paraId="3BCEF3BD" w14:textId="4AA8C76D" w:rsidR="00F7586A" w:rsidRPr="00DE1B8E" w:rsidRDefault="00F7586A" w:rsidP="00F7586A">
      <w:pPr>
        <w:pStyle w:val="Heading2"/>
        <w:rPr>
          <w:rFonts w:ascii="Times" w:hAnsi="Times"/>
          <w:sz w:val="24"/>
          <w:szCs w:val="24"/>
        </w:rPr>
      </w:pPr>
      <w:proofErr w:type="spellStart"/>
      <w:proofErr w:type="gramStart"/>
      <w:r w:rsidRPr="00DE1B8E">
        <w:rPr>
          <w:rFonts w:ascii="Times" w:hAnsi="Times"/>
          <w:sz w:val="24"/>
          <w:szCs w:val="24"/>
        </w:rPr>
        <w:t>spedeSTEM</w:t>
      </w:r>
      <w:proofErr w:type="spellEnd"/>
      <w:proofErr w:type="gramEnd"/>
    </w:p>
    <w:p w14:paraId="0D69706E" w14:textId="77777777" w:rsidR="00F7586A" w:rsidRPr="00DE1B8E" w:rsidRDefault="00F7586A" w:rsidP="00F7586A">
      <w:pPr>
        <w:rPr>
          <w:rFonts w:ascii="Times" w:hAnsi="Times"/>
        </w:rPr>
      </w:pPr>
    </w:p>
    <w:p w14:paraId="210AEC7A" w14:textId="77777777" w:rsidR="00F7586A" w:rsidRPr="00DE1B8E" w:rsidRDefault="00F7586A" w:rsidP="00F7586A">
      <w:pPr>
        <w:rPr>
          <w:rFonts w:ascii="Times" w:hAnsi="Times"/>
        </w:rPr>
      </w:pPr>
      <w:r w:rsidRPr="00DE1B8E">
        <w:rPr>
          <w:rFonts w:ascii="Times" w:hAnsi="Times"/>
        </w:rPr>
        <w:t xml:space="preserve">1. </w:t>
      </w:r>
      <w:proofErr w:type="spellStart"/>
      <w:r w:rsidRPr="00DE1B8E">
        <w:rPr>
          <w:rFonts w:ascii="Times" w:hAnsi="Times"/>
        </w:rPr>
        <w:t>Scabrosoid</w:t>
      </w:r>
      <w:proofErr w:type="spellEnd"/>
      <w:r w:rsidRPr="00DE1B8E">
        <w:rPr>
          <w:rFonts w:ascii="Times" w:hAnsi="Times"/>
        </w:rPr>
        <w:t xml:space="preserve"> clade</w:t>
      </w:r>
    </w:p>
    <w:p w14:paraId="54B51DFE" w14:textId="77777777" w:rsidR="00BB7A9B" w:rsidRPr="00DE1B8E" w:rsidRDefault="00BB7A9B" w:rsidP="00F7586A">
      <w:pPr>
        <w:rPr>
          <w:ins w:id="544" w:author="Nicolas Magain" w:date="2014-10-09T21:35:00Z"/>
          <w:rFonts w:ascii="Times" w:hAnsi="Times"/>
        </w:rPr>
      </w:pPr>
    </w:p>
    <w:p w14:paraId="3B1EC6DB" w14:textId="77777777" w:rsidR="00F7586A" w:rsidRPr="00DE1B8E" w:rsidRDefault="00F7586A" w:rsidP="00F7586A">
      <w:pPr>
        <w:rPr>
          <w:rFonts w:ascii="Times" w:hAnsi="Times"/>
        </w:rPr>
      </w:pPr>
      <w:r w:rsidRPr="00DE1B8E">
        <w:rPr>
          <w:rFonts w:ascii="Times" w:hAnsi="Times"/>
        </w:rPr>
        <w:t>1.1) Without RPB1</w:t>
      </w:r>
    </w:p>
    <w:p w14:paraId="216D2B58" w14:textId="77777777" w:rsidR="00F7586A" w:rsidRPr="00DE1B8E" w:rsidRDefault="00F7586A" w:rsidP="00F7586A">
      <w:pPr>
        <w:rPr>
          <w:rFonts w:ascii="Times" w:hAnsi="Times"/>
        </w:rPr>
      </w:pPr>
    </w:p>
    <w:p w14:paraId="74248969" w14:textId="6BC377E2" w:rsidR="00F7586A" w:rsidRPr="00DE1B8E" w:rsidRDefault="00F7586A" w:rsidP="00F7586A">
      <w:pPr>
        <w:rPr>
          <w:rFonts w:ascii="Times" w:hAnsi="Times"/>
        </w:rPr>
      </w:pPr>
      <w:r w:rsidRPr="00DE1B8E">
        <w:rPr>
          <w:rFonts w:ascii="Times" w:hAnsi="Times"/>
        </w:rPr>
        <w:t xml:space="preserve">When testing the species </w:t>
      </w:r>
      <w:ins w:id="545" w:author="Nicolas Magain" w:date="2014-10-09T21:36:00Z">
        <w:r w:rsidR="00BB7A9B" w:rsidRPr="00DE1B8E">
          <w:rPr>
            <w:rFonts w:ascii="Times" w:hAnsi="Times"/>
          </w:rPr>
          <w:t xml:space="preserve">assignment </w:t>
        </w:r>
      </w:ins>
      <w:r w:rsidRPr="00DE1B8E">
        <w:rPr>
          <w:rFonts w:ascii="Times" w:hAnsi="Times"/>
        </w:rPr>
        <w:t xml:space="preserve">with </w:t>
      </w:r>
      <w:r w:rsidRPr="00443E09">
        <w:rPr>
          <w:rFonts w:ascii="Times" w:hAnsi="Times"/>
          <w:i/>
        </w:rPr>
        <w:t xml:space="preserve">P. </w:t>
      </w:r>
      <w:proofErr w:type="spellStart"/>
      <w:r w:rsidRPr="00443E09">
        <w:rPr>
          <w:rFonts w:ascii="Times" w:hAnsi="Times"/>
          <w:i/>
        </w:rPr>
        <w:t>neopolydactyla</w:t>
      </w:r>
      <w:proofErr w:type="spellEnd"/>
      <w:r w:rsidRPr="00DE1B8E">
        <w:rPr>
          <w:rFonts w:ascii="Times" w:hAnsi="Times"/>
        </w:rPr>
        <w:t xml:space="preserve"> 4 split in two random sets of 5 samples each, </w:t>
      </w:r>
      <w:ins w:id="546" w:author="Nicolas Magain" w:date="2014-10-09T21:36:00Z">
        <w:r w:rsidR="00BB7A9B" w:rsidRPr="00DE1B8E">
          <w:rPr>
            <w:rFonts w:ascii="Times" w:hAnsi="Times"/>
          </w:rPr>
          <w:t xml:space="preserve">the two parts of </w:t>
        </w:r>
        <w:r w:rsidR="00BB7A9B" w:rsidRPr="00443E09">
          <w:rPr>
            <w:rFonts w:ascii="Times" w:hAnsi="Times"/>
            <w:i/>
          </w:rPr>
          <w:t xml:space="preserve">P. </w:t>
        </w:r>
        <w:proofErr w:type="spellStart"/>
        <w:r w:rsidR="00BB7A9B" w:rsidRPr="00443E09">
          <w:rPr>
            <w:rFonts w:ascii="Times" w:hAnsi="Times"/>
            <w:i/>
          </w:rPr>
          <w:t>neopolydactyla</w:t>
        </w:r>
        <w:proofErr w:type="spellEnd"/>
        <w:r w:rsidR="00BB7A9B" w:rsidRPr="00DE1B8E">
          <w:rPr>
            <w:rFonts w:ascii="Times" w:hAnsi="Times"/>
          </w:rPr>
          <w:t xml:space="preserve"> 4 appears as a single species </w:t>
        </w:r>
      </w:ins>
      <w:r w:rsidR="00443E09">
        <w:rPr>
          <w:rFonts w:ascii="Times" w:hAnsi="Times"/>
        </w:rPr>
        <w:t>for</w:t>
      </w:r>
      <w:ins w:id="547" w:author="Nicolas Magain" w:date="2014-10-09T21:36:00Z">
        <w:r w:rsidR="00BB7A9B" w:rsidRPr="00DE1B8E">
          <w:rPr>
            <w:rFonts w:ascii="Times" w:hAnsi="Times"/>
          </w:rPr>
          <w:t xml:space="preserve"> </w:t>
        </w:r>
      </w:ins>
      <w:r w:rsidR="00443E09">
        <w:rPr>
          <w:rFonts w:ascii="Times" w:hAnsi="Times"/>
        </w:rPr>
        <w:t xml:space="preserve">theta values of </w:t>
      </w:r>
      <w:ins w:id="548" w:author="Nicolas Magain" w:date="2014-10-09T21:36:00Z">
        <w:r w:rsidR="00BB7A9B" w:rsidRPr="00DE1B8E">
          <w:rPr>
            <w:rFonts w:ascii="Times" w:hAnsi="Times"/>
          </w:rPr>
          <w:t>0.02 and above</w:t>
        </w:r>
      </w:ins>
      <w:ins w:id="549" w:author="Nicolas Magain" w:date="2014-10-09T21:37:00Z">
        <w:r w:rsidR="00BB7A9B" w:rsidRPr="00DE1B8E">
          <w:rPr>
            <w:rFonts w:ascii="Times" w:hAnsi="Times"/>
          </w:rPr>
          <w:t>.</w:t>
        </w:r>
      </w:ins>
      <w:r w:rsidRPr="00DE1B8E">
        <w:rPr>
          <w:rFonts w:ascii="Times" w:hAnsi="Times"/>
        </w:rPr>
        <w:t xml:space="preserve"> </w:t>
      </w:r>
      <w:ins w:id="550" w:author="Nicolas Magain" w:date="2014-10-09T21:37:00Z">
        <w:r w:rsidR="00BB7A9B" w:rsidRPr="00DE1B8E">
          <w:rPr>
            <w:rFonts w:ascii="Times" w:hAnsi="Times"/>
          </w:rPr>
          <w:t>For these values</w:t>
        </w:r>
      </w:ins>
      <w:r w:rsidRPr="00DE1B8E">
        <w:rPr>
          <w:rFonts w:ascii="Times" w:hAnsi="Times"/>
        </w:rPr>
        <w:t xml:space="preserve">, </w:t>
      </w:r>
      <w:ins w:id="551" w:author="Nicolas Magain" w:date="2014-10-09T21:37:00Z">
        <w:r w:rsidR="00BB7A9B" w:rsidRPr="00443E09">
          <w:rPr>
            <w:rFonts w:ascii="Times" w:hAnsi="Times"/>
            <w:i/>
          </w:rPr>
          <w:t>P.</w:t>
        </w:r>
      </w:ins>
      <w:r w:rsidRPr="00443E09">
        <w:rPr>
          <w:rFonts w:ascii="Times" w:hAnsi="Times"/>
          <w:i/>
        </w:rPr>
        <w:t xml:space="preserve"> </w:t>
      </w:r>
      <w:proofErr w:type="spellStart"/>
      <w:r w:rsidRPr="00443E09">
        <w:rPr>
          <w:rFonts w:ascii="Times" w:hAnsi="Times"/>
          <w:i/>
        </w:rPr>
        <w:t>scabrosa</w:t>
      </w:r>
      <w:proofErr w:type="spellEnd"/>
      <w:r w:rsidRPr="00DE1B8E">
        <w:rPr>
          <w:rFonts w:ascii="Times" w:hAnsi="Times"/>
        </w:rPr>
        <w:t xml:space="preserve"> 3a and </w:t>
      </w:r>
      <w:ins w:id="552" w:author="Nicolas Magain" w:date="2014-10-09T21:37:00Z">
        <w:r w:rsidR="00BB7A9B" w:rsidRPr="00443E09">
          <w:rPr>
            <w:rFonts w:ascii="Times" w:hAnsi="Times"/>
            <w:i/>
          </w:rPr>
          <w:t xml:space="preserve">P. </w:t>
        </w:r>
        <w:proofErr w:type="spellStart"/>
        <w:r w:rsidR="00BB7A9B" w:rsidRPr="00443E09">
          <w:rPr>
            <w:rFonts w:ascii="Times" w:hAnsi="Times"/>
            <w:i/>
          </w:rPr>
          <w:t>scabrosa</w:t>
        </w:r>
        <w:proofErr w:type="spellEnd"/>
        <w:r w:rsidR="00BB7A9B" w:rsidRPr="00DE1B8E">
          <w:rPr>
            <w:rFonts w:ascii="Times" w:hAnsi="Times"/>
          </w:rPr>
          <w:t xml:space="preserve"> </w:t>
        </w:r>
      </w:ins>
      <w:r w:rsidRPr="00DE1B8E">
        <w:rPr>
          <w:rFonts w:ascii="Times" w:hAnsi="Times"/>
        </w:rPr>
        <w:t xml:space="preserve">3b are </w:t>
      </w:r>
      <w:ins w:id="553" w:author="Nicolas Magain" w:date="2014-10-09T21:38:00Z">
        <w:r w:rsidR="00BB7A9B" w:rsidRPr="00DE1B8E">
          <w:rPr>
            <w:rFonts w:ascii="Times" w:hAnsi="Times"/>
          </w:rPr>
          <w:t>merged as a single species</w:t>
        </w:r>
      </w:ins>
      <w:r w:rsidRPr="00DE1B8E">
        <w:rPr>
          <w:rFonts w:ascii="Times" w:hAnsi="Times"/>
        </w:rPr>
        <w:t>.</w:t>
      </w:r>
      <w:ins w:id="554" w:author="Nicolas Magain" w:date="2014-10-09T21:38:00Z">
        <w:r w:rsidR="00BB7A9B" w:rsidRPr="00DE1B8E">
          <w:rPr>
            <w:rFonts w:ascii="Times" w:hAnsi="Times"/>
          </w:rPr>
          <w:t xml:space="preserve"> Other lineages are considered as distinct species, even for high values of theta. The species delimitation </w:t>
        </w:r>
      </w:ins>
      <w:ins w:id="555" w:author="Nicolas Magain" w:date="2014-10-09T21:41:00Z">
        <w:r w:rsidR="00BB7A9B" w:rsidRPr="00DE1B8E">
          <w:rPr>
            <w:rFonts w:ascii="Times" w:hAnsi="Times"/>
          </w:rPr>
          <w:t>is the same with the species assignment</w:t>
        </w:r>
      </w:ins>
      <w:r w:rsidRPr="00DE1B8E">
        <w:rPr>
          <w:rFonts w:ascii="Times" w:hAnsi="Times"/>
        </w:rPr>
        <w:t xml:space="preserve"> </w:t>
      </w:r>
      <w:ins w:id="556" w:author="Nicolas Magain" w:date="2014-10-09T21:42:00Z">
        <w:r w:rsidR="00BB7A9B" w:rsidRPr="00DE1B8E">
          <w:rPr>
            <w:rFonts w:ascii="Times" w:hAnsi="Times"/>
          </w:rPr>
          <w:t>following the lineages represented in figure 3.</w:t>
        </w:r>
      </w:ins>
    </w:p>
    <w:p w14:paraId="2F7EDA8E" w14:textId="77777777" w:rsidR="00F7586A" w:rsidRPr="00DE1B8E" w:rsidRDefault="00F7586A" w:rsidP="00F7586A">
      <w:pPr>
        <w:rPr>
          <w:rFonts w:ascii="Times" w:hAnsi="Times"/>
        </w:rPr>
      </w:pPr>
    </w:p>
    <w:p w14:paraId="309352FA" w14:textId="77777777" w:rsidR="00F7586A" w:rsidRPr="00DE1B8E" w:rsidRDefault="00F7586A" w:rsidP="00F7586A">
      <w:pPr>
        <w:rPr>
          <w:rFonts w:ascii="Times" w:hAnsi="Times"/>
        </w:rPr>
      </w:pPr>
      <w:r w:rsidRPr="00DE1B8E">
        <w:rPr>
          <w:rFonts w:ascii="Times" w:hAnsi="Times"/>
        </w:rPr>
        <w:t xml:space="preserve">1.2) With RPB1 </w:t>
      </w:r>
    </w:p>
    <w:p w14:paraId="2D482384" w14:textId="77777777" w:rsidR="00F7586A" w:rsidRPr="00DE1B8E" w:rsidRDefault="00F7586A" w:rsidP="00F7586A">
      <w:pPr>
        <w:rPr>
          <w:rFonts w:ascii="Times" w:hAnsi="Times"/>
        </w:rPr>
      </w:pPr>
    </w:p>
    <w:p w14:paraId="43873979" w14:textId="4C34CCFE" w:rsidR="00F7586A" w:rsidRPr="00DE1B8E" w:rsidRDefault="00F7586A" w:rsidP="00F7586A">
      <w:pPr>
        <w:rPr>
          <w:rFonts w:ascii="Times" w:hAnsi="Times"/>
        </w:rPr>
      </w:pPr>
      <w:r w:rsidRPr="00DE1B8E">
        <w:rPr>
          <w:rFonts w:ascii="Times" w:hAnsi="Times"/>
        </w:rPr>
        <w:t xml:space="preserve">Testing </w:t>
      </w:r>
      <w:ins w:id="557" w:author="Nicolas Magain" w:date="2014-10-09T21:43:00Z">
        <w:r w:rsidR="00BB7A9B" w:rsidRPr="00DE1B8E">
          <w:rPr>
            <w:rFonts w:ascii="Times" w:hAnsi="Times"/>
          </w:rPr>
          <w:t xml:space="preserve">the species assignment with </w:t>
        </w:r>
        <w:r w:rsidR="00BB7A9B" w:rsidRPr="000160CF">
          <w:rPr>
            <w:rFonts w:ascii="Times" w:hAnsi="Times"/>
            <w:i/>
          </w:rPr>
          <w:t xml:space="preserve">P. </w:t>
        </w:r>
        <w:proofErr w:type="spellStart"/>
        <w:r w:rsidR="00BB7A9B" w:rsidRPr="000160CF">
          <w:rPr>
            <w:rFonts w:ascii="Times" w:hAnsi="Times"/>
            <w:i/>
          </w:rPr>
          <w:t>neopolydactyla</w:t>
        </w:r>
        <w:proofErr w:type="spellEnd"/>
        <w:r w:rsidR="00BB7A9B" w:rsidRPr="00DE1B8E">
          <w:rPr>
            <w:rFonts w:ascii="Times" w:hAnsi="Times"/>
          </w:rPr>
          <w:t xml:space="preserve"> 4 split in two random sets of 5 samples each</w:t>
        </w:r>
      </w:ins>
      <w:r w:rsidRPr="00DE1B8E">
        <w:rPr>
          <w:rFonts w:ascii="Times" w:hAnsi="Times"/>
        </w:rPr>
        <w:t xml:space="preserve">, </w:t>
      </w:r>
      <w:r w:rsidRPr="000160CF">
        <w:rPr>
          <w:rFonts w:ascii="Times" w:hAnsi="Times"/>
          <w:i/>
        </w:rPr>
        <w:t xml:space="preserve">P. </w:t>
      </w:r>
      <w:proofErr w:type="spellStart"/>
      <w:r w:rsidRPr="000160CF">
        <w:rPr>
          <w:rFonts w:ascii="Times" w:hAnsi="Times"/>
          <w:i/>
        </w:rPr>
        <w:t>neopolydactyla</w:t>
      </w:r>
      <w:proofErr w:type="spellEnd"/>
      <w:r w:rsidRPr="00DE1B8E">
        <w:rPr>
          <w:rFonts w:ascii="Times" w:hAnsi="Times"/>
        </w:rPr>
        <w:t xml:space="preserve"> 4 appears as </w:t>
      </w:r>
      <w:ins w:id="558" w:author="Nicolas Magain" w:date="2014-10-09T21:43:00Z">
        <w:r w:rsidR="00BB7A9B" w:rsidRPr="00DE1B8E">
          <w:rPr>
            <w:rFonts w:ascii="Times" w:hAnsi="Times"/>
          </w:rPr>
          <w:t>a single</w:t>
        </w:r>
      </w:ins>
      <w:r w:rsidRPr="00DE1B8E">
        <w:rPr>
          <w:rFonts w:ascii="Times" w:hAnsi="Times"/>
        </w:rPr>
        <w:t xml:space="preserve"> species for values of theta </w:t>
      </w:r>
      <w:r w:rsidR="000160CF">
        <w:rPr>
          <w:rFonts w:ascii="Times" w:hAnsi="Times"/>
        </w:rPr>
        <w:t>of</w:t>
      </w:r>
      <w:r w:rsidRPr="00DE1B8E">
        <w:rPr>
          <w:rFonts w:ascii="Times" w:hAnsi="Times"/>
        </w:rPr>
        <w:t xml:space="preserve"> 0.035</w:t>
      </w:r>
      <w:ins w:id="559" w:author="Nicolas Magain" w:date="2014-10-09T21:42:00Z">
        <w:r w:rsidR="00BB7A9B" w:rsidRPr="00DE1B8E">
          <w:rPr>
            <w:rFonts w:ascii="Times" w:hAnsi="Times"/>
          </w:rPr>
          <w:t xml:space="preserve"> and above.</w:t>
        </w:r>
      </w:ins>
      <w:ins w:id="560" w:author="Nicolas Magain" w:date="2014-10-09T21:43:00Z">
        <w:r w:rsidR="00BB7A9B" w:rsidRPr="00DE1B8E">
          <w:rPr>
            <w:rFonts w:ascii="Times" w:hAnsi="Times"/>
          </w:rPr>
          <w:t xml:space="preserve"> At these theta values, all the species are supported as distinct lineages.</w:t>
        </w:r>
      </w:ins>
    </w:p>
    <w:p w14:paraId="35B4AB7A" w14:textId="77777777" w:rsidR="00F7586A" w:rsidRPr="00DE1B8E" w:rsidRDefault="00F7586A" w:rsidP="00F7586A">
      <w:pPr>
        <w:rPr>
          <w:rFonts w:ascii="Times" w:hAnsi="Times"/>
        </w:rPr>
      </w:pPr>
    </w:p>
    <w:p w14:paraId="6F233CF6" w14:textId="0BA31A51" w:rsidR="00F7586A" w:rsidRPr="00DE1B8E" w:rsidRDefault="00F7586A" w:rsidP="00F7586A">
      <w:pPr>
        <w:rPr>
          <w:rFonts w:ascii="Times" w:hAnsi="Times"/>
        </w:rPr>
      </w:pPr>
      <w:r w:rsidRPr="00DE1B8E">
        <w:rPr>
          <w:rFonts w:ascii="Times" w:hAnsi="Times"/>
        </w:rPr>
        <w:t xml:space="preserve">With these values of theta and </w:t>
      </w:r>
      <w:ins w:id="561" w:author="Nicolas Magain" w:date="2014-10-09T21:43:00Z">
        <w:r w:rsidR="00BB7A9B" w:rsidRPr="00DE1B8E">
          <w:rPr>
            <w:rFonts w:ascii="Times" w:hAnsi="Times"/>
          </w:rPr>
          <w:t xml:space="preserve">the </w:t>
        </w:r>
      </w:ins>
      <w:r w:rsidRPr="00DE1B8E">
        <w:rPr>
          <w:rFonts w:ascii="Times" w:hAnsi="Times"/>
        </w:rPr>
        <w:t xml:space="preserve">species </w:t>
      </w:r>
      <w:ins w:id="562" w:author="Nicolas Magain" w:date="2014-10-09T21:44:00Z">
        <w:r w:rsidR="00BB7A9B" w:rsidRPr="00DE1B8E">
          <w:rPr>
            <w:rFonts w:ascii="Times" w:hAnsi="Times"/>
          </w:rPr>
          <w:t>assignment following figure 3</w:t>
        </w:r>
      </w:ins>
      <w:r w:rsidRPr="00DE1B8E">
        <w:rPr>
          <w:rFonts w:ascii="Times" w:hAnsi="Times"/>
        </w:rPr>
        <w:t>, all species tested are supported as distinct lineages.</w:t>
      </w:r>
    </w:p>
    <w:p w14:paraId="35E69ACF" w14:textId="77777777" w:rsidR="00F7586A" w:rsidRPr="00DE1B8E" w:rsidRDefault="00F7586A" w:rsidP="00F7586A">
      <w:pPr>
        <w:rPr>
          <w:ins w:id="563" w:author="Nicolas Magain" w:date="2014-10-09T21:44:00Z"/>
          <w:rFonts w:ascii="Times" w:hAnsi="Times"/>
        </w:rPr>
      </w:pPr>
    </w:p>
    <w:p w14:paraId="1273B381" w14:textId="20A90AE9" w:rsidR="00BB7A9B" w:rsidRPr="00DE1B8E" w:rsidRDefault="00BB7A9B" w:rsidP="00F7586A">
      <w:pPr>
        <w:rPr>
          <w:ins w:id="564" w:author="Nicolas Magain" w:date="2014-10-09T21:49:00Z"/>
          <w:rFonts w:ascii="Times" w:hAnsi="Times"/>
        </w:rPr>
      </w:pPr>
      <w:ins w:id="565" w:author="Nicolas Magain" w:date="2014-10-09T21:44:00Z">
        <w:r w:rsidRPr="00DE1B8E">
          <w:rPr>
            <w:rFonts w:ascii="Times" w:hAnsi="Times"/>
          </w:rPr>
          <w:t xml:space="preserve">There is thus a discrepancy when testing </w:t>
        </w:r>
        <w:proofErr w:type="spellStart"/>
        <w:r w:rsidRPr="00DE1B8E">
          <w:rPr>
            <w:rFonts w:ascii="Times" w:hAnsi="Times"/>
          </w:rPr>
          <w:t>spedeSTEM</w:t>
        </w:r>
        <w:proofErr w:type="spellEnd"/>
        <w:r w:rsidRPr="00DE1B8E">
          <w:rPr>
            <w:rFonts w:ascii="Times" w:hAnsi="Times"/>
          </w:rPr>
          <w:t xml:space="preserve"> with or without RPB1, on whether </w:t>
        </w:r>
        <w:r w:rsidRPr="000160CF">
          <w:rPr>
            <w:rFonts w:ascii="Times" w:hAnsi="Times"/>
            <w:i/>
          </w:rPr>
          <w:t xml:space="preserve">P. </w:t>
        </w:r>
        <w:proofErr w:type="spellStart"/>
        <w:r w:rsidRPr="000160CF">
          <w:rPr>
            <w:rFonts w:ascii="Times" w:hAnsi="Times"/>
            <w:i/>
          </w:rPr>
          <w:t>scabrosa</w:t>
        </w:r>
        <w:proofErr w:type="spellEnd"/>
        <w:r w:rsidRPr="00DE1B8E">
          <w:rPr>
            <w:rFonts w:ascii="Times" w:hAnsi="Times"/>
          </w:rPr>
          <w:t xml:space="preserve"> 3a and </w:t>
        </w:r>
        <w:r w:rsidRPr="000160CF">
          <w:rPr>
            <w:rFonts w:ascii="Times" w:hAnsi="Times"/>
            <w:i/>
          </w:rPr>
          <w:t xml:space="preserve">P. </w:t>
        </w:r>
        <w:proofErr w:type="spellStart"/>
        <w:r w:rsidRPr="000160CF">
          <w:rPr>
            <w:rFonts w:ascii="Times" w:hAnsi="Times"/>
            <w:i/>
          </w:rPr>
          <w:t>scabrosa</w:t>
        </w:r>
        <w:proofErr w:type="spellEnd"/>
        <w:r w:rsidRPr="00DE1B8E">
          <w:rPr>
            <w:rFonts w:ascii="Times" w:hAnsi="Times"/>
          </w:rPr>
          <w:t xml:space="preserve"> 3b represent </w:t>
        </w:r>
      </w:ins>
      <w:r w:rsidR="000160CF">
        <w:rPr>
          <w:rFonts w:ascii="Times" w:hAnsi="Times"/>
        </w:rPr>
        <w:t xml:space="preserve">one or two </w:t>
      </w:r>
      <w:ins w:id="566" w:author="Nicolas Magain" w:date="2014-10-09T21:44:00Z">
        <w:r w:rsidRPr="00DE1B8E">
          <w:rPr>
            <w:rFonts w:ascii="Times" w:hAnsi="Times"/>
          </w:rPr>
          <w:t>distinct species.</w:t>
        </w:r>
      </w:ins>
    </w:p>
    <w:p w14:paraId="329999DC" w14:textId="77777777" w:rsidR="009D182A" w:rsidRPr="00DE1B8E" w:rsidRDefault="009D182A" w:rsidP="00F7586A">
      <w:pPr>
        <w:rPr>
          <w:ins w:id="567" w:author="Nicolas Magain" w:date="2014-10-09T21:49:00Z"/>
          <w:rFonts w:ascii="Times" w:hAnsi="Times"/>
        </w:rPr>
      </w:pPr>
    </w:p>
    <w:p w14:paraId="49B05C1F" w14:textId="3CA17681" w:rsidR="009D182A" w:rsidRPr="00DE1B8E" w:rsidRDefault="009D182A" w:rsidP="00F7586A">
      <w:pPr>
        <w:rPr>
          <w:ins w:id="568" w:author="Nicolas Magain" w:date="2014-10-09T21:49:00Z"/>
          <w:rFonts w:ascii="Times" w:hAnsi="Times"/>
        </w:rPr>
      </w:pPr>
      <w:ins w:id="569" w:author="Nicolas Magain" w:date="2014-10-09T21:49:00Z">
        <w:r w:rsidRPr="00DE1B8E">
          <w:rPr>
            <w:rFonts w:ascii="Times" w:hAnsi="Times"/>
          </w:rPr>
          <w:t xml:space="preserve">For the final consensus, we selected the results from the analysis without RPB1 and a theta value of 0.02 </w:t>
        </w:r>
      </w:ins>
    </w:p>
    <w:p w14:paraId="0DCAEAE1" w14:textId="77777777" w:rsidR="009D182A" w:rsidRPr="00DE1B8E" w:rsidRDefault="009D182A" w:rsidP="00F7586A">
      <w:pPr>
        <w:rPr>
          <w:rFonts w:ascii="Times" w:hAnsi="Times"/>
        </w:rPr>
      </w:pPr>
    </w:p>
    <w:p w14:paraId="77E7F311" w14:textId="0B355AE3" w:rsidR="005E7111" w:rsidRPr="00DE1B8E" w:rsidRDefault="009D182A" w:rsidP="005E7111">
      <w:pPr>
        <w:rPr>
          <w:ins w:id="570" w:author="Jolanta Miadlikowska" w:date="2014-10-08T23:28:00Z"/>
          <w:rFonts w:ascii="Times" w:hAnsi="Times"/>
        </w:rPr>
      </w:pPr>
      <w:ins w:id="571" w:author="Nicolas Magain" w:date="2014-10-09T21:45:00Z">
        <w:r w:rsidRPr="00DE1B8E">
          <w:rPr>
            <w:rFonts w:ascii="Times" w:hAnsi="Times"/>
          </w:rPr>
          <w:t>2</w:t>
        </w:r>
      </w:ins>
      <w:ins w:id="572" w:author="Jolanta Miadlikowska" w:date="2014-10-08T23:28:00Z">
        <w:r w:rsidR="005E7111" w:rsidRPr="00DE1B8E">
          <w:rPr>
            <w:rFonts w:ascii="Times" w:hAnsi="Times"/>
          </w:rPr>
          <w:t xml:space="preserve">. </w:t>
        </w:r>
      </w:ins>
      <w:proofErr w:type="spellStart"/>
      <w:ins w:id="573" w:author="Jolanta Miadlikowska" w:date="2014-10-08T23:29:00Z">
        <w:r w:rsidR="005E7111" w:rsidRPr="00DE1B8E">
          <w:rPr>
            <w:rFonts w:ascii="Times" w:hAnsi="Times"/>
          </w:rPr>
          <w:t>Dolichorhizoid</w:t>
        </w:r>
      </w:ins>
      <w:proofErr w:type="spellEnd"/>
      <w:ins w:id="574" w:author="Jolanta Miadlikowska" w:date="2014-10-08T23:28:00Z">
        <w:r w:rsidR="005E7111" w:rsidRPr="00DE1B8E">
          <w:rPr>
            <w:rFonts w:ascii="Times" w:hAnsi="Times"/>
          </w:rPr>
          <w:t xml:space="preserve"> clade</w:t>
        </w:r>
      </w:ins>
    </w:p>
    <w:p w14:paraId="74E4BDC9" w14:textId="77777777" w:rsidR="00F7586A" w:rsidRPr="00DE1B8E" w:rsidRDefault="00F7586A" w:rsidP="00F7586A">
      <w:pPr>
        <w:rPr>
          <w:rFonts w:ascii="Times" w:hAnsi="Times"/>
        </w:rPr>
      </w:pPr>
    </w:p>
    <w:p w14:paraId="0651B771" w14:textId="7D7DBEAE" w:rsidR="00F7586A" w:rsidRPr="00DE1B8E" w:rsidRDefault="009D182A" w:rsidP="00F7586A">
      <w:pPr>
        <w:rPr>
          <w:rFonts w:ascii="Times" w:hAnsi="Times"/>
        </w:rPr>
      </w:pPr>
      <w:ins w:id="575" w:author="Nicolas Magain" w:date="2014-10-09T21:46:00Z">
        <w:r w:rsidRPr="00DE1B8E">
          <w:rPr>
            <w:rFonts w:ascii="Times" w:hAnsi="Times"/>
          </w:rPr>
          <w:t>T</w:t>
        </w:r>
      </w:ins>
      <w:r w:rsidR="00F7586A" w:rsidRPr="00DE1B8E">
        <w:rPr>
          <w:rFonts w:ascii="Times" w:hAnsi="Times"/>
        </w:rPr>
        <w:t xml:space="preserve">he number of species </w:t>
      </w:r>
      <w:ins w:id="576" w:author="Nicolas Magain" w:date="2014-10-09T21:46:00Z">
        <w:r w:rsidRPr="00DE1B8E">
          <w:rPr>
            <w:rFonts w:ascii="Times" w:hAnsi="Times"/>
          </w:rPr>
          <w:t xml:space="preserve">supported by </w:t>
        </w:r>
        <w:proofErr w:type="spellStart"/>
        <w:r w:rsidRPr="00DE1B8E">
          <w:rPr>
            <w:rFonts w:ascii="Times" w:hAnsi="Times"/>
          </w:rPr>
          <w:t>spedeSTEM</w:t>
        </w:r>
        <w:proofErr w:type="spellEnd"/>
        <w:r w:rsidRPr="00DE1B8E">
          <w:rPr>
            <w:rFonts w:ascii="Times" w:hAnsi="Times"/>
          </w:rPr>
          <w:t xml:space="preserve"> </w:t>
        </w:r>
      </w:ins>
      <w:r w:rsidR="00F7586A" w:rsidRPr="00DE1B8E">
        <w:rPr>
          <w:rFonts w:ascii="Times" w:hAnsi="Times"/>
        </w:rPr>
        <w:t>var</w:t>
      </w:r>
      <w:ins w:id="577" w:author="Nicolas Magain" w:date="2014-10-09T21:46:00Z">
        <w:r w:rsidRPr="00DE1B8E">
          <w:rPr>
            <w:rFonts w:ascii="Times" w:hAnsi="Times"/>
          </w:rPr>
          <w:t>ies</w:t>
        </w:r>
      </w:ins>
      <w:r w:rsidR="00F7586A" w:rsidRPr="00DE1B8E">
        <w:rPr>
          <w:rFonts w:ascii="Times" w:hAnsi="Times"/>
        </w:rPr>
        <w:t xml:space="preserve"> quite much depending on the theta value,</w:t>
      </w:r>
      <w:r w:rsidR="003B7E1C">
        <w:rPr>
          <w:rFonts w:ascii="Times" w:hAnsi="Times"/>
        </w:rPr>
        <w:t xml:space="preserve"> from 12 species with theta=0.5;</w:t>
      </w:r>
      <w:r w:rsidR="00F7586A" w:rsidRPr="00DE1B8E">
        <w:rPr>
          <w:rFonts w:ascii="Times" w:hAnsi="Times"/>
        </w:rPr>
        <w:t xml:space="preserve"> 4 species w</w:t>
      </w:r>
      <w:r w:rsidR="003B7E1C">
        <w:rPr>
          <w:rFonts w:ascii="Times" w:hAnsi="Times"/>
        </w:rPr>
        <w:t>ith theta = 0.00001 or 0.000001</w:t>
      </w:r>
      <w:proofErr w:type="gramStart"/>
      <w:r w:rsidR="003B7E1C">
        <w:rPr>
          <w:rFonts w:ascii="Times" w:hAnsi="Times"/>
        </w:rPr>
        <w:t>;</w:t>
      </w:r>
      <w:proofErr w:type="gramEnd"/>
      <w:r w:rsidR="00F7586A" w:rsidRPr="00DE1B8E">
        <w:rPr>
          <w:rFonts w:ascii="Times" w:hAnsi="Times"/>
        </w:rPr>
        <w:t xml:space="preserve"> to 17 to 26 species for theta values between 0.0001 </w:t>
      </w:r>
      <w:ins w:id="578" w:author="Nicolas Magain" w:date="2014-10-09T21:46:00Z">
        <w:r w:rsidRPr="00DE1B8E">
          <w:rPr>
            <w:rFonts w:ascii="Times" w:hAnsi="Times"/>
          </w:rPr>
          <w:t>and</w:t>
        </w:r>
      </w:ins>
      <w:r w:rsidR="00F7586A" w:rsidRPr="00DE1B8E">
        <w:rPr>
          <w:rFonts w:ascii="Times" w:hAnsi="Times"/>
        </w:rPr>
        <w:t xml:space="preserve"> 0.1. Actually, theta values of 0.001, 0.005, 0.01, 0.02 </w:t>
      </w:r>
      <w:ins w:id="579" w:author="Nicolas Magain" w:date="2014-10-09T21:46:00Z">
        <w:r w:rsidRPr="00DE1B8E">
          <w:rPr>
            <w:rFonts w:ascii="Times" w:hAnsi="Times"/>
          </w:rPr>
          <w:t>return the same species delimitation, that we will keep for the final consensus.</w:t>
        </w:r>
      </w:ins>
      <w:ins w:id="580" w:author="Nicolas Magain" w:date="2014-10-09T21:47:00Z">
        <w:r w:rsidRPr="00DE1B8E">
          <w:rPr>
            <w:rFonts w:ascii="Times" w:hAnsi="Times"/>
          </w:rPr>
          <w:t xml:space="preserve"> </w:t>
        </w:r>
      </w:ins>
    </w:p>
    <w:p w14:paraId="07F7216D" w14:textId="77777777" w:rsidR="00F7586A" w:rsidRPr="00DE1B8E" w:rsidRDefault="00F7586A" w:rsidP="00F7586A">
      <w:pPr>
        <w:rPr>
          <w:rFonts w:ascii="Times" w:hAnsi="Times"/>
        </w:rPr>
      </w:pPr>
    </w:p>
    <w:p w14:paraId="2ECA0EFE" w14:textId="0E383AD5" w:rsidR="00F7586A" w:rsidRPr="00DE1B8E" w:rsidRDefault="009D182A" w:rsidP="00F7586A">
      <w:pPr>
        <w:rPr>
          <w:rFonts w:ascii="Times" w:hAnsi="Times"/>
        </w:rPr>
      </w:pPr>
      <w:ins w:id="581" w:author="Nicolas Magain" w:date="2014-10-09T21:49:00Z">
        <w:r w:rsidRPr="00DE1B8E">
          <w:rPr>
            <w:rFonts w:ascii="Times" w:hAnsi="Times"/>
          </w:rPr>
          <w:t>We selected</w:t>
        </w:r>
      </w:ins>
      <w:ins w:id="582" w:author="Nicolas Magain" w:date="2014-10-09T21:47:00Z">
        <w:r w:rsidRPr="00DE1B8E">
          <w:rPr>
            <w:rFonts w:ascii="Times" w:hAnsi="Times"/>
          </w:rPr>
          <w:t xml:space="preserve"> a theta value of </w:t>
        </w:r>
      </w:ins>
      <w:r w:rsidR="00F7586A" w:rsidRPr="00DE1B8E">
        <w:rPr>
          <w:rFonts w:ascii="Times" w:hAnsi="Times"/>
        </w:rPr>
        <w:t xml:space="preserve">0.02 </w:t>
      </w:r>
      <w:ins w:id="583" w:author="Nicolas Magain" w:date="2014-10-09T21:47:00Z">
        <w:r w:rsidRPr="00DE1B8E">
          <w:rPr>
            <w:rFonts w:ascii="Times" w:hAnsi="Times"/>
          </w:rPr>
          <w:t>(</w:t>
        </w:r>
      </w:ins>
      <w:ins w:id="584" w:author="Nicolas Magain" w:date="2014-10-09T21:49:00Z">
        <w:r w:rsidRPr="00DE1B8E">
          <w:rPr>
            <w:rFonts w:ascii="Times" w:hAnsi="Times"/>
          </w:rPr>
          <w:t xml:space="preserve">the </w:t>
        </w:r>
      </w:ins>
      <w:ins w:id="585" w:author="Nicolas Magain" w:date="2014-10-09T21:47:00Z">
        <w:r w:rsidRPr="00DE1B8E">
          <w:rPr>
            <w:rFonts w:ascii="Times" w:hAnsi="Times"/>
          </w:rPr>
          <w:t xml:space="preserve">same value as the one we selected for the </w:t>
        </w:r>
        <w:proofErr w:type="spellStart"/>
        <w:r w:rsidRPr="00DE1B8E">
          <w:rPr>
            <w:rFonts w:ascii="Times" w:hAnsi="Times"/>
          </w:rPr>
          <w:t>Scabrosoid</w:t>
        </w:r>
        <w:proofErr w:type="spellEnd"/>
        <w:r w:rsidRPr="00DE1B8E">
          <w:rPr>
            <w:rFonts w:ascii="Times" w:hAnsi="Times"/>
          </w:rPr>
          <w:t xml:space="preserve"> clade)</w:t>
        </w:r>
      </w:ins>
      <w:r w:rsidR="003B7E1C">
        <w:rPr>
          <w:rFonts w:ascii="Times" w:hAnsi="Times"/>
        </w:rPr>
        <w:t>. This species delimitation</w:t>
      </w:r>
      <w:r w:rsidR="00F7586A" w:rsidRPr="00DE1B8E">
        <w:rPr>
          <w:rFonts w:ascii="Times" w:hAnsi="Times"/>
        </w:rPr>
        <w:t xml:space="preserve"> merges </w:t>
      </w:r>
      <w:ins w:id="586" w:author="Nicolas Magain" w:date="2014-10-09T21:49:00Z">
        <w:r w:rsidRPr="003B7E1C">
          <w:rPr>
            <w:rFonts w:ascii="Times" w:hAnsi="Times"/>
            <w:i/>
          </w:rPr>
          <w:t xml:space="preserve">P. </w:t>
        </w:r>
      </w:ins>
      <w:proofErr w:type="spellStart"/>
      <w:r w:rsidR="00F7586A" w:rsidRPr="003B7E1C">
        <w:rPr>
          <w:rFonts w:ascii="Times" w:hAnsi="Times"/>
          <w:i/>
        </w:rPr>
        <w:t>hymenina</w:t>
      </w:r>
      <w:proofErr w:type="spellEnd"/>
      <w:r w:rsidR="00F7586A" w:rsidRPr="00DE1B8E">
        <w:rPr>
          <w:rFonts w:ascii="Times" w:hAnsi="Times"/>
        </w:rPr>
        <w:t xml:space="preserve"> and </w:t>
      </w:r>
      <w:ins w:id="587" w:author="Nicolas Magain" w:date="2014-10-09T21:49:00Z">
        <w:r w:rsidRPr="003B7E1C">
          <w:rPr>
            <w:rFonts w:ascii="Times" w:hAnsi="Times"/>
            <w:i/>
          </w:rPr>
          <w:t xml:space="preserve">P. </w:t>
        </w:r>
      </w:ins>
      <w:proofErr w:type="spellStart"/>
      <w:r w:rsidR="00F7586A" w:rsidRPr="003B7E1C">
        <w:rPr>
          <w:rFonts w:ascii="Times" w:hAnsi="Times"/>
          <w:i/>
        </w:rPr>
        <w:t>dissecta</w:t>
      </w:r>
      <w:proofErr w:type="spellEnd"/>
      <w:r w:rsidR="00F7586A" w:rsidRPr="00DE1B8E">
        <w:rPr>
          <w:rFonts w:ascii="Times" w:hAnsi="Times"/>
        </w:rPr>
        <w:t xml:space="preserve">, which </w:t>
      </w:r>
      <w:ins w:id="588" w:author="Nicolas Magain" w:date="2014-10-09T21:50:00Z">
        <w:r w:rsidRPr="00DE1B8E">
          <w:rPr>
            <w:rFonts w:ascii="Times" w:hAnsi="Times"/>
          </w:rPr>
          <w:t xml:space="preserve">was our test for the adequacy of the parameters as these two OTUs are conspecific based on phylogenetic reconstructions. </w:t>
        </w:r>
      </w:ins>
      <w:r w:rsidR="00F7586A" w:rsidRPr="00DE1B8E">
        <w:rPr>
          <w:rFonts w:ascii="Times" w:hAnsi="Times"/>
        </w:rPr>
        <w:t>It also merge</w:t>
      </w:r>
      <w:ins w:id="589" w:author="Nicolas Magain" w:date="2014-10-09T21:50:00Z">
        <w:r w:rsidRPr="00DE1B8E">
          <w:rPr>
            <w:rFonts w:ascii="Times" w:hAnsi="Times"/>
          </w:rPr>
          <w:t>s</w:t>
        </w:r>
      </w:ins>
      <w:r w:rsidR="00F7586A" w:rsidRPr="00DE1B8E">
        <w:rPr>
          <w:rFonts w:ascii="Times" w:hAnsi="Times"/>
        </w:rPr>
        <w:t xml:space="preserve"> </w:t>
      </w:r>
      <w:r w:rsidR="00F7586A" w:rsidRPr="003B7E1C">
        <w:rPr>
          <w:rFonts w:ascii="Times" w:hAnsi="Times"/>
          <w:i/>
        </w:rPr>
        <w:t xml:space="preserve">P.  </w:t>
      </w:r>
      <w:proofErr w:type="spellStart"/>
      <w:proofErr w:type="gramStart"/>
      <w:r w:rsidR="00F7586A" w:rsidRPr="003B7E1C">
        <w:rPr>
          <w:rFonts w:ascii="Times" w:hAnsi="Times"/>
          <w:i/>
        </w:rPr>
        <w:t>scabrosella</w:t>
      </w:r>
      <w:proofErr w:type="spellEnd"/>
      <w:proofErr w:type="gramEnd"/>
      <w:r w:rsidR="00F7586A" w:rsidRPr="00DE1B8E">
        <w:rPr>
          <w:rFonts w:ascii="Times" w:hAnsi="Times"/>
        </w:rPr>
        <w:t xml:space="preserve">, </w:t>
      </w:r>
      <w:r w:rsidR="00F7586A" w:rsidRPr="003B7E1C">
        <w:rPr>
          <w:rFonts w:ascii="Times" w:hAnsi="Times"/>
          <w:i/>
        </w:rPr>
        <w:t>P.</w:t>
      </w:r>
      <w:r w:rsidR="00F7586A" w:rsidRPr="00DE1B8E">
        <w:rPr>
          <w:rFonts w:ascii="Times" w:hAnsi="Times"/>
        </w:rPr>
        <w:t xml:space="preserve"> sp</w:t>
      </w:r>
      <w:ins w:id="590" w:author="Nicolas Magain" w:date="2014-10-09T21:50:00Z">
        <w:r w:rsidRPr="00DE1B8E">
          <w:rPr>
            <w:rFonts w:ascii="Times" w:hAnsi="Times"/>
          </w:rPr>
          <w:t xml:space="preserve">. </w:t>
        </w:r>
      </w:ins>
      <w:r w:rsidR="00F7586A" w:rsidRPr="00DE1B8E">
        <w:rPr>
          <w:rFonts w:ascii="Times" w:hAnsi="Times"/>
        </w:rPr>
        <w:t xml:space="preserve">7a and </w:t>
      </w:r>
      <w:r w:rsidR="00F7586A" w:rsidRPr="003B7E1C">
        <w:rPr>
          <w:rFonts w:ascii="Times" w:hAnsi="Times"/>
          <w:i/>
        </w:rPr>
        <w:t>P.</w:t>
      </w:r>
      <w:r w:rsidR="00F7586A" w:rsidRPr="00DE1B8E">
        <w:rPr>
          <w:rFonts w:ascii="Times" w:hAnsi="Times"/>
        </w:rPr>
        <w:t xml:space="preserve">  </w:t>
      </w:r>
      <w:proofErr w:type="gramStart"/>
      <w:r w:rsidR="00F7586A" w:rsidRPr="00DE1B8E">
        <w:rPr>
          <w:rFonts w:ascii="Times" w:hAnsi="Times"/>
        </w:rPr>
        <w:t>sp</w:t>
      </w:r>
      <w:proofErr w:type="gramEnd"/>
      <w:ins w:id="591" w:author="Nicolas Magain" w:date="2014-10-09T21:50:00Z">
        <w:r w:rsidRPr="00DE1B8E">
          <w:rPr>
            <w:rFonts w:ascii="Times" w:hAnsi="Times"/>
          </w:rPr>
          <w:t xml:space="preserve">. </w:t>
        </w:r>
      </w:ins>
      <w:r w:rsidR="00F7586A" w:rsidRPr="00DE1B8E">
        <w:rPr>
          <w:rFonts w:ascii="Times" w:hAnsi="Times"/>
        </w:rPr>
        <w:t xml:space="preserve">7b; and </w:t>
      </w:r>
      <w:r w:rsidR="00F7586A" w:rsidRPr="003B7E1C">
        <w:rPr>
          <w:rFonts w:ascii="Times" w:hAnsi="Times"/>
          <w:i/>
        </w:rPr>
        <w:t>P.</w:t>
      </w:r>
      <w:r w:rsidR="00F7586A" w:rsidRPr="00DE1B8E">
        <w:rPr>
          <w:rFonts w:ascii="Times" w:hAnsi="Times"/>
        </w:rPr>
        <w:t xml:space="preserve"> sp</w:t>
      </w:r>
      <w:r w:rsidR="003B7E1C">
        <w:rPr>
          <w:rFonts w:ascii="Times" w:hAnsi="Times"/>
        </w:rPr>
        <w:t xml:space="preserve">. </w:t>
      </w:r>
      <w:r w:rsidR="00F7586A" w:rsidRPr="00DE1B8E">
        <w:rPr>
          <w:rFonts w:ascii="Times" w:hAnsi="Times"/>
        </w:rPr>
        <w:t xml:space="preserve">1 and </w:t>
      </w:r>
      <w:r w:rsidR="00F7586A" w:rsidRPr="003B7E1C">
        <w:rPr>
          <w:rFonts w:ascii="Times" w:hAnsi="Times"/>
          <w:i/>
        </w:rPr>
        <w:t>P.</w:t>
      </w:r>
      <w:r w:rsidR="00F7586A" w:rsidRPr="00DE1B8E">
        <w:rPr>
          <w:rFonts w:ascii="Times" w:hAnsi="Times"/>
        </w:rPr>
        <w:t xml:space="preserve"> sp</w:t>
      </w:r>
      <w:r w:rsidR="003B7E1C">
        <w:rPr>
          <w:rFonts w:ascii="Times" w:hAnsi="Times"/>
        </w:rPr>
        <w:t xml:space="preserve">. </w:t>
      </w:r>
      <w:r w:rsidR="00F7586A" w:rsidRPr="00DE1B8E">
        <w:rPr>
          <w:rFonts w:ascii="Times" w:hAnsi="Times"/>
        </w:rPr>
        <w:t>1b (</w:t>
      </w:r>
      <w:ins w:id="592" w:author="Nicolas Magain" w:date="2014-10-09T21:50:00Z">
        <w:r w:rsidRPr="00DE1B8E">
          <w:rPr>
            <w:rFonts w:ascii="Times" w:hAnsi="Times"/>
          </w:rPr>
          <w:t>as most methods</w:t>
        </w:r>
      </w:ins>
      <w:r w:rsidR="00F7586A" w:rsidRPr="00DE1B8E">
        <w:rPr>
          <w:rFonts w:ascii="Times" w:hAnsi="Times"/>
        </w:rPr>
        <w:t>)</w:t>
      </w:r>
      <w:ins w:id="593" w:author="Nicolas Magain" w:date="2014-10-09T21:51:00Z">
        <w:r w:rsidR="00916C90" w:rsidRPr="00DE1B8E">
          <w:rPr>
            <w:rFonts w:ascii="Times" w:hAnsi="Times"/>
          </w:rPr>
          <w:t>.</w:t>
        </w:r>
      </w:ins>
      <w:r w:rsidR="00F7586A" w:rsidRPr="00DE1B8E">
        <w:rPr>
          <w:rFonts w:ascii="Times" w:hAnsi="Times"/>
        </w:rPr>
        <w:t xml:space="preserve"> </w:t>
      </w:r>
      <w:r w:rsidR="00F7586A" w:rsidRPr="003B7E1C">
        <w:rPr>
          <w:rFonts w:ascii="Times" w:hAnsi="Times"/>
          <w:i/>
        </w:rPr>
        <w:t xml:space="preserve">P. </w:t>
      </w:r>
      <w:proofErr w:type="spellStart"/>
      <w:proofErr w:type="gramStart"/>
      <w:r w:rsidR="00F7586A" w:rsidRPr="003B7E1C">
        <w:rPr>
          <w:rFonts w:ascii="Times" w:hAnsi="Times"/>
          <w:i/>
        </w:rPr>
        <w:t>dolichorhiza</w:t>
      </w:r>
      <w:proofErr w:type="spellEnd"/>
      <w:proofErr w:type="gramEnd"/>
      <w:r w:rsidR="00F7586A" w:rsidRPr="00DE1B8E">
        <w:rPr>
          <w:rFonts w:ascii="Times" w:hAnsi="Times"/>
        </w:rPr>
        <w:t xml:space="preserve"> </w:t>
      </w:r>
      <w:ins w:id="594" w:author="Nicolas Magain" w:date="2014-10-09T21:51:00Z">
        <w:r w:rsidR="00916C90" w:rsidRPr="00DE1B8E">
          <w:rPr>
            <w:rFonts w:ascii="Times" w:hAnsi="Times"/>
          </w:rPr>
          <w:t xml:space="preserve">is merged </w:t>
        </w:r>
      </w:ins>
      <w:r w:rsidR="00F7586A" w:rsidRPr="00DE1B8E">
        <w:rPr>
          <w:rFonts w:ascii="Times" w:hAnsi="Times"/>
        </w:rPr>
        <w:t xml:space="preserve">with </w:t>
      </w:r>
      <w:r w:rsidR="00F7586A" w:rsidRPr="003B7E1C">
        <w:rPr>
          <w:rFonts w:ascii="Times" w:hAnsi="Times"/>
          <w:i/>
        </w:rPr>
        <w:t xml:space="preserve">P. </w:t>
      </w:r>
      <w:proofErr w:type="spellStart"/>
      <w:r w:rsidR="00F7586A" w:rsidRPr="003B7E1C">
        <w:rPr>
          <w:rFonts w:ascii="Times" w:hAnsi="Times"/>
          <w:i/>
        </w:rPr>
        <w:t>dolichorhiza</w:t>
      </w:r>
      <w:proofErr w:type="spellEnd"/>
      <w:r w:rsidR="00F7586A" w:rsidRPr="00DE1B8E">
        <w:rPr>
          <w:rFonts w:ascii="Times" w:hAnsi="Times"/>
        </w:rPr>
        <w:t xml:space="preserve"> b  </w:t>
      </w:r>
      <w:ins w:id="595" w:author="Nicolas Magain" w:date="2014-10-09T21:51:00Z">
        <w:r w:rsidR="00916C90" w:rsidRPr="00DE1B8E">
          <w:rPr>
            <w:rFonts w:ascii="Times" w:hAnsi="Times"/>
          </w:rPr>
          <w:t xml:space="preserve">and </w:t>
        </w:r>
      </w:ins>
      <w:r w:rsidR="00F7586A" w:rsidRPr="00DE1B8E">
        <w:rPr>
          <w:rFonts w:ascii="Times" w:hAnsi="Times"/>
        </w:rPr>
        <w:t xml:space="preserve">also with </w:t>
      </w:r>
      <w:r w:rsidR="00F7586A" w:rsidRPr="003B7E1C">
        <w:rPr>
          <w:rFonts w:ascii="Times" w:hAnsi="Times"/>
          <w:i/>
        </w:rPr>
        <w:t xml:space="preserve">P. </w:t>
      </w:r>
      <w:proofErr w:type="spellStart"/>
      <w:r w:rsidR="00F7586A" w:rsidRPr="003B7E1C">
        <w:rPr>
          <w:rFonts w:ascii="Times" w:hAnsi="Times"/>
          <w:i/>
        </w:rPr>
        <w:t>truculenta</w:t>
      </w:r>
      <w:proofErr w:type="spellEnd"/>
      <w:r w:rsidR="00F7586A" w:rsidRPr="00DE1B8E">
        <w:rPr>
          <w:rFonts w:ascii="Times" w:hAnsi="Times"/>
        </w:rPr>
        <w:t xml:space="preserve">. </w:t>
      </w:r>
      <w:ins w:id="596" w:author="Nicolas Magain" w:date="2014-10-09T21:51:00Z">
        <w:r w:rsidR="00C81834" w:rsidRPr="00DE1B8E">
          <w:rPr>
            <w:rFonts w:ascii="Times" w:hAnsi="Times"/>
          </w:rPr>
          <w:t xml:space="preserve">The </w:t>
        </w:r>
      </w:ins>
      <w:r w:rsidR="00F7586A" w:rsidRPr="00DE1B8E">
        <w:rPr>
          <w:rFonts w:ascii="Times" w:hAnsi="Times"/>
        </w:rPr>
        <w:t xml:space="preserve">merging of </w:t>
      </w:r>
      <w:r w:rsidR="00F7586A" w:rsidRPr="003B7E1C">
        <w:rPr>
          <w:rFonts w:ascii="Times" w:hAnsi="Times"/>
          <w:i/>
        </w:rPr>
        <w:t xml:space="preserve">P. </w:t>
      </w:r>
      <w:proofErr w:type="spellStart"/>
      <w:r w:rsidR="00F7586A" w:rsidRPr="003B7E1C">
        <w:rPr>
          <w:rFonts w:ascii="Times" w:hAnsi="Times"/>
          <w:i/>
        </w:rPr>
        <w:t>dolichorhiza</w:t>
      </w:r>
      <w:proofErr w:type="spellEnd"/>
      <w:r w:rsidR="00F7586A" w:rsidRPr="00DE1B8E">
        <w:rPr>
          <w:rFonts w:ascii="Times" w:hAnsi="Times"/>
        </w:rPr>
        <w:t xml:space="preserve"> with </w:t>
      </w:r>
      <w:r w:rsidR="00F7586A" w:rsidRPr="003B7E1C">
        <w:rPr>
          <w:rFonts w:ascii="Times" w:hAnsi="Times"/>
          <w:i/>
        </w:rPr>
        <w:t xml:space="preserve">P. </w:t>
      </w:r>
      <w:proofErr w:type="spellStart"/>
      <w:r w:rsidR="00F7586A" w:rsidRPr="003B7E1C">
        <w:rPr>
          <w:rFonts w:ascii="Times" w:hAnsi="Times"/>
          <w:i/>
        </w:rPr>
        <w:t>truculenta</w:t>
      </w:r>
      <w:proofErr w:type="spellEnd"/>
      <w:r w:rsidR="00F7586A" w:rsidRPr="00DE1B8E">
        <w:rPr>
          <w:rFonts w:ascii="Times" w:hAnsi="Times"/>
        </w:rPr>
        <w:t xml:space="preserve"> is the </w:t>
      </w:r>
      <w:r w:rsidR="003B7E1C">
        <w:rPr>
          <w:rFonts w:ascii="Times" w:hAnsi="Times"/>
        </w:rPr>
        <w:t>only result</w:t>
      </w:r>
      <w:r w:rsidR="00F7586A" w:rsidRPr="00DE1B8E">
        <w:rPr>
          <w:rFonts w:ascii="Times" w:hAnsi="Times"/>
        </w:rPr>
        <w:t xml:space="preserve"> that is in disagr</w:t>
      </w:r>
      <w:ins w:id="597" w:author="Nicolas Magain" w:date="2014-10-09T21:51:00Z">
        <w:r w:rsidR="00916C90" w:rsidRPr="00DE1B8E">
          <w:rPr>
            <w:rFonts w:ascii="Times" w:hAnsi="Times"/>
          </w:rPr>
          <w:t>e</w:t>
        </w:r>
      </w:ins>
      <w:r w:rsidR="00F7586A" w:rsidRPr="00DE1B8E">
        <w:rPr>
          <w:rFonts w:ascii="Times" w:hAnsi="Times"/>
        </w:rPr>
        <w:t xml:space="preserve">ement with most methods tested as well as with </w:t>
      </w:r>
      <w:ins w:id="598" w:author="Nicolas Magain" w:date="2014-10-09T21:51:00Z">
        <w:r w:rsidR="00916C90" w:rsidRPr="00DE1B8E">
          <w:rPr>
            <w:rFonts w:ascii="Times" w:hAnsi="Times"/>
          </w:rPr>
          <w:t xml:space="preserve">the </w:t>
        </w:r>
      </w:ins>
      <w:r w:rsidR="00F7586A" w:rsidRPr="00DE1B8E">
        <w:rPr>
          <w:rFonts w:ascii="Times" w:hAnsi="Times"/>
        </w:rPr>
        <w:t>phylogenetic reconstructions</w:t>
      </w:r>
      <w:r w:rsidR="00686E3F">
        <w:rPr>
          <w:rFonts w:ascii="Times" w:hAnsi="Times"/>
        </w:rPr>
        <w:t>.</w:t>
      </w:r>
    </w:p>
    <w:p w14:paraId="18ADE930" w14:textId="77777777" w:rsidR="00F7586A" w:rsidRPr="00DE1B8E" w:rsidRDefault="00F7586A" w:rsidP="00F7586A">
      <w:pPr>
        <w:rPr>
          <w:rFonts w:ascii="Times" w:hAnsi="Times"/>
        </w:rPr>
      </w:pPr>
    </w:p>
    <w:p w14:paraId="03007A1B" w14:textId="7300B71D" w:rsidR="00F7586A" w:rsidRPr="00DE1B8E" w:rsidRDefault="003B7E1C" w:rsidP="00F7586A">
      <w:pPr>
        <w:pStyle w:val="Heading3"/>
        <w:rPr>
          <w:rFonts w:ascii="Times" w:hAnsi="Times"/>
        </w:rPr>
      </w:pPr>
      <w:proofErr w:type="spellStart"/>
      <w:proofErr w:type="gramStart"/>
      <w:r>
        <w:rPr>
          <w:rFonts w:ascii="Times" w:hAnsi="Times"/>
        </w:rPr>
        <w:t>b</w:t>
      </w:r>
      <w:r w:rsidR="00F7586A" w:rsidRPr="00DE1B8E">
        <w:rPr>
          <w:rFonts w:ascii="Times" w:hAnsi="Times"/>
        </w:rPr>
        <w:t>PP</w:t>
      </w:r>
      <w:proofErr w:type="spellEnd"/>
      <w:proofErr w:type="gramEnd"/>
    </w:p>
    <w:p w14:paraId="4459061F" w14:textId="77777777" w:rsidR="00F7586A" w:rsidRPr="00DE1B8E" w:rsidRDefault="00F7586A" w:rsidP="00F7586A">
      <w:pPr>
        <w:rPr>
          <w:rFonts w:ascii="Times" w:hAnsi="Times"/>
        </w:rPr>
      </w:pPr>
    </w:p>
    <w:p w14:paraId="264CA277" w14:textId="2A85BAF8" w:rsidR="00F7586A" w:rsidRPr="00DE1B8E" w:rsidRDefault="00F7586A" w:rsidP="00F7586A">
      <w:pPr>
        <w:rPr>
          <w:rFonts w:ascii="Times" w:hAnsi="Times"/>
        </w:rPr>
      </w:pPr>
      <w:r w:rsidRPr="00DE1B8E">
        <w:rPr>
          <w:rFonts w:ascii="Times" w:hAnsi="Times"/>
        </w:rPr>
        <w:t xml:space="preserve">In the </w:t>
      </w:r>
      <w:proofErr w:type="spellStart"/>
      <w:r w:rsidRPr="00DE1B8E">
        <w:rPr>
          <w:rFonts w:ascii="Times" w:hAnsi="Times"/>
        </w:rPr>
        <w:t>Scabrosoid</w:t>
      </w:r>
      <w:proofErr w:type="spellEnd"/>
      <w:r w:rsidRPr="00DE1B8E">
        <w:rPr>
          <w:rFonts w:ascii="Times" w:hAnsi="Times"/>
        </w:rPr>
        <w:t xml:space="preserve"> clade, when </w:t>
      </w:r>
      <w:ins w:id="599" w:author="Nicolas Magain" w:date="2014-10-09T22:23:00Z">
        <w:r w:rsidR="00714729" w:rsidRPr="00DE1B8E">
          <w:rPr>
            <w:rFonts w:ascii="Times" w:hAnsi="Times"/>
          </w:rPr>
          <w:t xml:space="preserve">running </w:t>
        </w:r>
        <w:proofErr w:type="spellStart"/>
        <w:r w:rsidR="00714729" w:rsidRPr="00DE1B8E">
          <w:rPr>
            <w:rFonts w:ascii="Times" w:hAnsi="Times"/>
          </w:rPr>
          <w:t>bPP</w:t>
        </w:r>
        <w:proofErr w:type="spellEnd"/>
        <w:r w:rsidR="00714729" w:rsidRPr="00DE1B8E">
          <w:rPr>
            <w:rFonts w:ascii="Times" w:hAnsi="Times"/>
          </w:rPr>
          <w:t xml:space="preserve"> with the species assignment</w:t>
        </w:r>
      </w:ins>
      <w:r w:rsidR="003B7E1C">
        <w:rPr>
          <w:rFonts w:ascii="Times" w:hAnsi="Times"/>
        </w:rPr>
        <w:t xml:space="preserve"> where</w:t>
      </w:r>
      <w:ins w:id="600" w:author="Nicolas Magain" w:date="2014-10-09T22:23:00Z">
        <w:r w:rsidR="00714729" w:rsidRPr="00DE1B8E">
          <w:rPr>
            <w:rFonts w:ascii="Times" w:hAnsi="Times"/>
          </w:rPr>
          <w:t xml:space="preserve"> </w:t>
        </w:r>
      </w:ins>
      <w:r w:rsidRPr="003B7E1C">
        <w:rPr>
          <w:rFonts w:ascii="Times" w:hAnsi="Times"/>
          <w:i/>
        </w:rPr>
        <w:t xml:space="preserve">P. </w:t>
      </w:r>
      <w:proofErr w:type="spellStart"/>
      <w:r w:rsidRPr="003B7E1C">
        <w:rPr>
          <w:rFonts w:ascii="Times" w:hAnsi="Times"/>
          <w:i/>
        </w:rPr>
        <w:t>neopolydactyla</w:t>
      </w:r>
      <w:proofErr w:type="spellEnd"/>
      <w:r w:rsidRPr="00DE1B8E">
        <w:rPr>
          <w:rFonts w:ascii="Times" w:hAnsi="Times"/>
        </w:rPr>
        <w:t xml:space="preserve"> 4 and </w:t>
      </w:r>
      <w:r w:rsidRPr="003B7E1C">
        <w:rPr>
          <w:rFonts w:ascii="Times" w:hAnsi="Times"/>
          <w:i/>
        </w:rPr>
        <w:t xml:space="preserve">P. </w:t>
      </w:r>
      <w:proofErr w:type="spellStart"/>
      <w:r w:rsidRPr="003B7E1C">
        <w:rPr>
          <w:rFonts w:ascii="Times" w:hAnsi="Times"/>
          <w:i/>
        </w:rPr>
        <w:t>scabrosa</w:t>
      </w:r>
      <w:proofErr w:type="spellEnd"/>
      <w:r w:rsidRPr="00DE1B8E">
        <w:rPr>
          <w:rFonts w:ascii="Times" w:hAnsi="Times"/>
        </w:rPr>
        <w:t xml:space="preserve"> 2 </w:t>
      </w:r>
      <w:ins w:id="601" w:author="Nicolas Magain" w:date="2014-10-09T22:23:00Z">
        <w:r w:rsidR="00714729" w:rsidRPr="00DE1B8E">
          <w:rPr>
            <w:rFonts w:ascii="Times" w:hAnsi="Times"/>
          </w:rPr>
          <w:t xml:space="preserve">are randomly split </w:t>
        </w:r>
      </w:ins>
      <w:r w:rsidRPr="00DE1B8E">
        <w:rPr>
          <w:rFonts w:ascii="Times" w:hAnsi="Times"/>
        </w:rPr>
        <w:t>in two</w:t>
      </w:r>
      <w:ins w:id="602" w:author="Nicolas Magain" w:date="2014-10-09T22:24:00Z">
        <w:r w:rsidR="00714729" w:rsidRPr="00DE1B8E">
          <w:rPr>
            <w:rFonts w:ascii="Times" w:hAnsi="Times"/>
          </w:rPr>
          <w:t xml:space="preserve"> groups</w:t>
        </w:r>
      </w:ins>
      <w:r w:rsidRPr="00DE1B8E">
        <w:rPr>
          <w:rFonts w:ascii="Times" w:hAnsi="Times"/>
        </w:rPr>
        <w:t xml:space="preserve">, </w:t>
      </w:r>
      <w:ins w:id="603" w:author="Nicolas Magain" w:date="2014-10-09T22:24:00Z">
        <w:r w:rsidR="00714729" w:rsidRPr="00DE1B8E">
          <w:rPr>
            <w:rFonts w:ascii="Times" w:hAnsi="Times"/>
          </w:rPr>
          <w:t>the two hal</w:t>
        </w:r>
      </w:ins>
      <w:r w:rsidR="00343382">
        <w:rPr>
          <w:rFonts w:ascii="Times" w:hAnsi="Times"/>
        </w:rPr>
        <w:t>ves</w:t>
      </w:r>
      <w:ins w:id="604" w:author="Nicolas Magain" w:date="2014-10-09T22:24:00Z">
        <w:r w:rsidR="00714729" w:rsidRPr="00DE1B8E">
          <w:rPr>
            <w:rFonts w:ascii="Times" w:hAnsi="Times"/>
          </w:rPr>
          <w:t xml:space="preserve"> of each species are merged</w:t>
        </w:r>
      </w:ins>
      <w:r w:rsidRPr="00DE1B8E">
        <w:rPr>
          <w:rFonts w:ascii="Times" w:hAnsi="Times"/>
        </w:rPr>
        <w:t xml:space="preserve">, </w:t>
      </w:r>
      <w:ins w:id="605" w:author="Nicolas Magain" w:date="2014-10-09T22:24:00Z">
        <w:r w:rsidR="00714729" w:rsidRPr="00DE1B8E">
          <w:rPr>
            <w:rFonts w:ascii="Times" w:hAnsi="Times"/>
          </w:rPr>
          <w:t xml:space="preserve">suggesting that the method performs well. </w:t>
        </w:r>
        <w:r w:rsidR="004B3DA3" w:rsidRPr="00DE1B8E">
          <w:rPr>
            <w:rFonts w:ascii="Times" w:hAnsi="Times"/>
          </w:rPr>
          <w:t xml:space="preserve">In this analysis and in all other analyses regardless of the mean of the theta prior, </w:t>
        </w:r>
      </w:ins>
      <w:ins w:id="606" w:author="Nicolas Magain" w:date="2014-10-09T22:25:00Z">
        <w:r w:rsidR="004B3DA3" w:rsidRPr="00DE1B8E">
          <w:rPr>
            <w:rFonts w:ascii="Times" w:hAnsi="Times"/>
          </w:rPr>
          <w:t>every lineage is supported as a distinct species, including</w:t>
        </w:r>
      </w:ins>
      <w:r w:rsidRPr="00DE1B8E">
        <w:rPr>
          <w:rFonts w:ascii="Times" w:hAnsi="Times"/>
        </w:rPr>
        <w:t xml:space="preserve"> </w:t>
      </w:r>
      <w:r w:rsidRPr="00343382">
        <w:rPr>
          <w:rFonts w:ascii="Times" w:hAnsi="Times"/>
          <w:i/>
        </w:rPr>
        <w:t xml:space="preserve">P. </w:t>
      </w:r>
      <w:proofErr w:type="spellStart"/>
      <w:r w:rsidRPr="00343382">
        <w:rPr>
          <w:rFonts w:ascii="Times" w:hAnsi="Times"/>
          <w:i/>
        </w:rPr>
        <w:t>scabrosa</w:t>
      </w:r>
      <w:proofErr w:type="spellEnd"/>
      <w:r w:rsidRPr="00DE1B8E">
        <w:rPr>
          <w:rFonts w:ascii="Times" w:hAnsi="Times"/>
        </w:rPr>
        <w:t xml:space="preserve"> 3a and </w:t>
      </w:r>
      <w:r w:rsidRPr="00343382">
        <w:rPr>
          <w:rFonts w:ascii="Times" w:hAnsi="Times"/>
          <w:i/>
        </w:rPr>
        <w:t xml:space="preserve">P. </w:t>
      </w:r>
      <w:proofErr w:type="spellStart"/>
      <w:r w:rsidRPr="00343382">
        <w:rPr>
          <w:rFonts w:ascii="Times" w:hAnsi="Times"/>
          <w:i/>
        </w:rPr>
        <w:t>scabrosa</w:t>
      </w:r>
      <w:proofErr w:type="spellEnd"/>
      <w:r w:rsidRPr="00DE1B8E">
        <w:rPr>
          <w:rFonts w:ascii="Times" w:hAnsi="Times"/>
        </w:rPr>
        <w:t xml:space="preserve"> 3b</w:t>
      </w:r>
      <w:ins w:id="607" w:author="Nicolas Magain" w:date="2014-10-09T22:25:00Z">
        <w:r w:rsidR="004B3DA3" w:rsidRPr="00DE1B8E">
          <w:rPr>
            <w:rFonts w:ascii="Times" w:hAnsi="Times"/>
          </w:rPr>
          <w:t>, which</w:t>
        </w:r>
      </w:ins>
      <w:r w:rsidRPr="00DE1B8E">
        <w:rPr>
          <w:rFonts w:ascii="Times" w:hAnsi="Times"/>
        </w:rPr>
        <w:t xml:space="preserve"> are supported as distinct species with </w:t>
      </w:r>
      <w:proofErr w:type="spellStart"/>
      <w:r w:rsidRPr="00DE1B8E">
        <w:rPr>
          <w:rFonts w:ascii="Times" w:hAnsi="Times"/>
        </w:rPr>
        <w:t>pp</w:t>
      </w:r>
      <w:proofErr w:type="spellEnd"/>
      <w:r w:rsidRPr="00DE1B8E">
        <w:rPr>
          <w:rFonts w:ascii="Times" w:hAnsi="Times"/>
        </w:rPr>
        <w:t xml:space="preserve">=0.97, all other species are supported as distinct with </w:t>
      </w:r>
      <w:proofErr w:type="spellStart"/>
      <w:r w:rsidRPr="00DE1B8E">
        <w:rPr>
          <w:rFonts w:ascii="Times" w:hAnsi="Times"/>
        </w:rPr>
        <w:t>pp</w:t>
      </w:r>
      <w:proofErr w:type="spellEnd"/>
      <w:r w:rsidRPr="00DE1B8E">
        <w:rPr>
          <w:rFonts w:ascii="Times" w:hAnsi="Times"/>
        </w:rPr>
        <w:t xml:space="preserve">=1. </w:t>
      </w:r>
    </w:p>
    <w:p w14:paraId="4B736CC0" w14:textId="77777777" w:rsidR="00F7586A" w:rsidRPr="00DE1B8E" w:rsidRDefault="00F7586A" w:rsidP="00F7586A">
      <w:pPr>
        <w:rPr>
          <w:rFonts w:ascii="Times" w:hAnsi="Times"/>
        </w:rPr>
      </w:pPr>
    </w:p>
    <w:p w14:paraId="261FCEC7" w14:textId="4147A893" w:rsidR="00F7586A" w:rsidRPr="00DE1B8E" w:rsidRDefault="00520014" w:rsidP="00F7586A">
      <w:pPr>
        <w:rPr>
          <w:rFonts w:ascii="Times" w:hAnsi="Times"/>
        </w:rPr>
      </w:pPr>
      <w:ins w:id="608" w:author="Nicolas Magain" w:date="2014-10-09T22:26:00Z">
        <w:r w:rsidRPr="00DE1B8E">
          <w:rPr>
            <w:rFonts w:ascii="Times" w:hAnsi="Times"/>
          </w:rPr>
          <w:t xml:space="preserve">In the </w:t>
        </w:r>
        <w:proofErr w:type="spellStart"/>
        <w:r w:rsidRPr="00DE1B8E">
          <w:rPr>
            <w:rFonts w:ascii="Times" w:hAnsi="Times"/>
          </w:rPr>
          <w:t>Dolichorhizoid</w:t>
        </w:r>
        <w:proofErr w:type="spellEnd"/>
        <w:r w:rsidRPr="00DE1B8E">
          <w:rPr>
            <w:rFonts w:ascii="Times" w:hAnsi="Times"/>
          </w:rPr>
          <w:t xml:space="preserve"> clade, </w:t>
        </w:r>
      </w:ins>
      <w:ins w:id="609" w:author="Nicolas Magain" w:date="2014-10-09T22:25:00Z">
        <w:r w:rsidRPr="00DE1B8E">
          <w:rPr>
            <w:rFonts w:ascii="Times" w:hAnsi="Times"/>
          </w:rPr>
          <w:t>w</w:t>
        </w:r>
        <w:r w:rsidR="00534ED5" w:rsidRPr="00DE1B8E">
          <w:rPr>
            <w:rFonts w:ascii="Times" w:hAnsi="Times"/>
          </w:rPr>
          <w:t>hen the mean of the theta</w:t>
        </w:r>
      </w:ins>
      <w:r w:rsidR="00F7586A" w:rsidRPr="00DE1B8E">
        <w:rPr>
          <w:rFonts w:ascii="Times" w:hAnsi="Times"/>
        </w:rPr>
        <w:t xml:space="preserve"> prior </w:t>
      </w:r>
      <w:ins w:id="610" w:author="Nicolas Magain" w:date="2014-10-09T22:25:00Z">
        <w:r w:rsidR="00534ED5" w:rsidRPr="00DE1B8E">
          <w:rPr>
            <w:rFonts w:ascii="Times" w:hAnsi="Times"/>
          </w:rPr>
          <w:t xml:space="preserve">equals </w:t>
        </w:r>
      </w:ins>
      <w:r w:rsidR="00F7586A" w:rsidRPr="00DE1B8E">
        <w:rPr>
          <w:rFonts w:ascii="Times" w:hAnsi="Times"/>
        </w:rPr>
        <w:t>0.001</w:t>
      </w:r>
      <w:ins w:id="611" w:author="Nicolas Magain" w:date="2014-10-09T22:25:00Z">
        <w:r w:rsidR="00534ED5" w:rsidRPr="00DE1B8E">
          <w:rPr>
            <w:rFonts w:ascii="Times" w:hAnsi="Times"/>
          </w:rPr>
          <w:t>,</w:t>
        </w:r>
      </w:ins>
      <w:r w:rsidR="00F7586A" w:rsidRPr="00DE1B8E">
        <w:rPr>
          <w:rFonts w:ascii="Times" w:hAnsi="Times"/>
        </w:rPr>
        <w:t xml:space="preserve"> </w:t>
      </w:r>
      <w:r w:rsidR="00F7586A" w:rsidRPr="00343382">
        <w:rPr>
          <w:rFonts w:ascii="Times" w:hAnsi="Times"/>
          <w:i/>
        </w:rPr>
        <w:t xml:space="preserve">P. </w:t>
      </w:r>
      <w:proofErr w:type="spellStart"/>
      <w:r w:rsidR="00F7586A" w:rsidRPr="00343382">
        <w:rPr>
          <w:rFonts w:ascii="Times" w:hAnsi="Times"/>
          <w:i/>
        </w:rPr>
        <w:t>dissecta</w:t>
      </w:r>
      <w:proofErr w:type="spellEnd"/>
      <w:r w:rsidR="00F7586A" w:rsidRPr="00DE1B8E">
        <w:rPr>
          <w:rFonts w:ascii="Times" w:hAnsi="Times"/>
        </w:rPr>
        <w:t xml:space="preserve"> and </w:t>
      </w:r>
      <w:r w:rsidR="00F7586A" w:rsidRPr="002D4432">
        <w:rPr>
          <w:rFonts w:ascii="Times" w:hAnsi="Times"/>
          <w:i/>
        </w:rPr>
        <w:t xml:space="preserve">P. </w:t>
      </w:r>
      <w:proofErr w:type="spellStart"/>
      <w:r w:rsidR="00F7586A" w:rsidRPr="002D4432">
        <w:rPr>
          <w:rFonts w:ascii="Times" w:hAnsi="Times"/>
          <w:i/>
        </w:rPr>
        <w:t>hymenina</w:t>
      </w:r>
      <w:proofErr w:type="spellEnd"/>
      <w:r w:rsidR="00F7586A" w:rsidRPr="00DE1B8E">
        <w:rPr>
          <w:rFonts w:ascii="Times" w:hAnsi="Times"/>
        </w:rPr>
        <w:t xml:space="preserve"> appear as distinct species, suggesting that the priors are not adequate.</w:t>
      </w:r>
    </w:p>
    <w:p w14:paraId="2D4C77A5" w14:textId="77777777" w:rsidR="00F7586A" w:rsidRPr="00DE1B8E" w:rsidRDefault="00F7586A" w:rsidP="00F7586A">
      <w:pPr>
        <w:rPr>
          <w:rFonts w:ascii="Times" w:hAnsi="Times"/>
        </w:rPr>
      </w:pPr>
    </w:p>
    <w:p w14:paraId="5A647FFD" w14:textId="219E61CA" w:rsidR="00B7410E" w:rsidRPr="00DE1B8E" w:rsidRDefault="00B7410E" w:rsidP="00F7586A">
      <w:pPr>
        <w:rPr>
          <w:ins w:id="612" w:author="Nicolas Magain" w:date="2014-10-09T22:27:00Z"/>
          <w:rFonts w:ascii="Times" w:hAnsi="Times"/>
        </w:rPr>
      </w:pPr>
      <w:ins w:id="613" w:author="Nicolas Magain" w:date="2014-10-09T22:27:00Z">
        <w:r w:rsidRPr="00DE1B8E">
          <w:rPr>
            <w:rFonts w:ascii="Times" w:hAnsi="Times"/>
          </w:rPr>
          <w:t>When the mean of the theta prior equals</w:t>
        </w:r>
      </w:ins>
      <w:r w:rsidR="00F7586A" w:rsidRPr="00DE1B8E">
        <w:rPr>
          <w:rFonts w:ascii="Times" w:hAnsi="Times"/>
        </w:rPr>
        <w:t xml:space="preserve"> 0.01</w:t>
      </w:r>
      <w:ins w:id="614" w:author="Nicolas Magain" w:date="2014-10-09T22:25:00Z">
        <w:r w:rsidR="00520014" w:rsidRPr="00DE1B8E">
          <w:rPr>
            <w:rFonts w:ascii="Times" w:hAnsi="Times"/>
          </w:rPr>
          <w:t xml:space="preserve"> and 0.02</w:t>
        </w:r>
      </w:ins>
      <w:r w:rsidR="00F7586A" w:rsidRPr="00DE1B8E">
        <w:rPr>
          <w:rFonts w:ascii="Times" w:hAnsi="Times"/>
        </w:rPr>
        <w:t xml:space="preserve">, </w:t>
      </w:r>
      <w:ins w:id="615" w:author="Nicolas Magain" w:date="2014-10-09T22:25:00Z">
        <w:r w:rsidR="00520014" w:rsidRPr="00F6734C">
          <w:rPr>
            <w:rFonts w:ascii="Times" w:hAnsi="Times"/>
            <w:i/>
          </w:rPr>
          <w:t xml:space="preserve">P. </w:t>
        </w:r>
        <w:proofErr w:type="spellStart"/>
        <w:r w:rsidR="00520014" w:rsidRPr="00F6734C">
          <w:rPr>
            <w:rFonts w:ascii="Times" w:hAnsi="Times"/>
            <w:i/>
          </w:rPr>
          <w:t>hymenina</w:t>
        </w:r>
        <w:proofErr w:type="spellEnd"/>
        <w:r w:rsidR="00520014" w:rsidRPr="00DE1B8E">
          <w:rPr>
            <w:rFonts w:ascii="Times" w:hAnsi="Times"/>
          </w:rPr>
          <w:t xml:space="preserve"> and </w:t>
        </w:r>
        <w:r w:rsidR="00520014" w:rsidRPr="00F6734C">
          <w:rPr>
            <w:rFonts w:ascii="Times" w:hAnsi="Times"/>
            <w:i/>
          </w:rPr>
          <w:t xml:space="preserve">P. </w:t>
        </w:r>
        <w:proofErr w:type="spellStart"/>
        <w:r w:rsidR="00520014" w:rsidRPr="00F6734C">
          <w:rPr>
            <w:rFonts w:ascii="Times" w:hAnsi="Times"/>
            <w:i/>
          </w:rPr>
          <w:t>dissecta</w:t>
        </w:r>
        <w:proofErr w:type="spellEnd"/>
        <w:r w:rsidR="00520014" w:rsidRPr="00DE1B8E">
          <w:rPr>
            <w:rFonts w:ascii="Times" w:hAnsi="Times"/>
          </w:rPr>
          <w:t xml:space="preserve"> are merged in a single species, whereas </w:t>
        </w:r>
      </w:ins>
      <w:r w:rsidR="00F7586A" w:rsidRPr="00DE1B8E">
        <w:rPr>
          <w:rFonts w:ascii="Times" w:hAnsi="Times"/>
        </w:rPr>
        <w:t xml:space="preserve">all </w:t>
      </w:r>
      <w:ins w:id="616" w:author="Nicolas Magain" w:date="2014-10-09T22:26:00Z">
        <w:r w:rsidRPr="00DE1B8E">
          <w:rPr>
            <w:rFonts w:ascii="Times" w:hAnsi="Times"/>
          </w:rPr>
          <w:t xml:space="preserve">the other </w:t>
        </w:r>
      </w:ins>
      <w:r w:rsidR="00F7586A" w:rsidRPr="00DE1B8E">
        <w:rPr>
          <w:rFonts w:ascii="Times" w:hAnsi="Times"/>
        </w:rPr>
        <w:t xml:space="preserve">species are supported as distinct </w:t>
      </w:r>
      <w:ins w:id="617" w:author="Nicolas Magain" w:date="2014-10-09T22:26:00Z">
        <w:r w:rsidRPr="00DE1B8E">
          <w:rPr>
            <w:rFonts w:ascii="Times" w:hAnsi="Times"/>
          </w:rPr>
          <w:t>lineages.</w:t>
        </w:r>
      </w:ins>
    </w:p>
    <w:p w14:paraId="72B29459" w14:textId="77777777" w:rsidR="00B7410E" w:rsidRPr="00DE1B8E" w:rsidRDefault="00B7410E" w:rsidP="00F7586A">
      <w:pPr>
        <w:rPr>
          <w:ins w:id="618" w:author="Nicolas Magain" w:date="2014-10-09T22:27:00Z"/>
          <w:rFonts w:ascii="Times" w:hAnsi="Times"/>
        </w:rPr>
      </w:pPr>
    </w:p>
    <w:p w14:paraId="07A8A366" w14:textId="3BD1C152" w:rsidR="00026593" w:rsidRPr="00DE1B8E" w:rsidRDefault="00026593" w:rsidP="00F7586A">
      <w:pPr>
        <w:rPr>
          <w:ins w:id="619" w:author="Nicolas Magain" w:date="2014-10-09T22:27:00Z"/>
          <w:rFonts w:ascii="Times" w:hAnsi="Times"/>
        </w:rPr>
      </w:pPr>
      <w:ins w:id="620" w:author="Nicolas Magain" w:date="2014-10-09T22:27:00Z">
        <w:r w:rsidRPr="00DE1B8E">
          <w:rPr>
            <w:rFonts w:ascii="Times" w:hAnsi="Times"/>
          </w:rPr>
          <w:t xml:space="preserve">When the mean of the theta prior equals 0.05, </w:t>
        </w:r>
        <w:r w:rsidRPr="00F6734C">
          <w:rPr>
            <w:rFonts w:ascii="Times" w:hAnsi="Times"/>
            <w:i/>
          </w:rPr>
          <w:t xml:space="preserve">P. </w:t>
        </w:r>
        <w:proofErr w:type="spellStart"/>
        <w:r w:rsidRPr="00F6734C">
          <w:rPr>
            <w:rFonts w:ascii="Times" w:hAnsi="Times"/>
            <w:i/>
          </w:rPr>
          <w:t>scabrosella</w:t>
        </w:r>
        <w:proofErr w:type="spellEnd"/>
        <w:r w:rsidRPr="00DE1B8E">
          <w:rPr>
            <w:rFonts w:ascii="Times" w:hAnsi="Times"/>
          </w:rPr>
          <w:t xml:space="preserve">, </w:t>
        </w:r>
        <w:r w:rsidRPr="00F6734C">
          <w:rPr>
            <w:rFonts w:ascii="Times" w:hAnsi="Times"/>
            <w:i/>
          </w:rPr>
          <w:t>P</w:t>
        </w:r>
        <w:r w:rsidRPr="00DE1B8E">
          <w:rPr>
            <w:rFonts w:ascii="Times" w:hAnsi="Times"/>
          </w:rPr>
          <w:t xml:space="preserve">. sp. 7a and </w:t>
        </w:r>
        <w:r w:rsidRPr="00F6734C">
          <w:rPr>
            <w:rFonts w:ascii="Times" w:hAnsi="Times"/>
            <w:i/>
          </w:rPr>
          <w:t>P</w:t>
        </w:r>
        <w:r w:rsidRPr="00DE1B8E">
          <w:rPr>
            <w:rFonts w:ascii="Times" w:hAnsi="Times"/>
          </w:rPr>
          <w:t xml:space="preserve">. sp. 7b are merged, but </w:t>
        </w:r>
        <w:r w:rsidRPr="00F6734C">
          <w:rPr>
            <w:rFonts w:ascii="Times" w:hAnsi="Times"/>
            <w:i/>
          </w:rPr>
          <w:t xml:space="preserve">P. </w:t>
        </w:r>
        <w:proofErr w:type="spellStart"/>
        <w:r w:rsidRPr="00F6734C">
          <w:rPr>
            <w:rFonts w:ascii="Times" w:hAnsi="Times"/>
            <w:i/>
          </w:rPr>
          <w:t>hymenina</w:t>
        </w:r>
        <w:proofErr w:type="spellEnd"/>
        <w:r w:rsidRPr="00DE1B8E">
          <w:rPr>
            <w:rFonts w:ascii="Times" w:hAnsi="Times"/>
          </w:rPr>
          <w:t xml:space="preserve"> and </w:t>
        </w:r>
        <w:r w:rsidRPr="00F6734C">
          <w:rPr>
            <w:rFonts w:ascii="Times" w:hAnsi="Times"/>
            <w:i/>
          </w:rPr>
          <w:t xml:space="preserve">P. </w:t>
        </w:r>
        <w:proofErr w:type="spellStart"/>
        <w:r w:rsidRPr="00F6734C">
          <w:rPr>
            <w:rFonts w:ascii="Times" w:hAnsi="Times"/>
            <w:i/>
          </w:rPr>
          <w:t>dissecta</w:t>
        </w:r>
        <w:proofErr w:type="spellEnd"/>
        <w:r w:rsidRPr="00DE1B8E">
          <w:rPr>
            <w:rFonts w:ascii="Times" w:hAnsi="Times"/>
          </w:rPr>
          <w:t xml:space="preserve"> are considered as distinct species.</w:t>
        </w:r>
      </w:ins>
    </w:p>
    <w:p w14:paraId="6B912F55" w14:textId="77777777" w:rsidR="00026593" w:rsidRPr="00DE1B8E" w:rsidRDefault="00026593" w:rsidP="00F7586A">
      <w:pPr>
        <w:rPr>
          <w:ins w:id="621" w:author="Nicolas Magain" w:date="2014-10-09T22:27:00Z"/>
          <w:rFonts w:ascii="Times" w:hAnsi="Times"/>
        </w:rPr>
      </w:pPr>
    </w:p>
    <w:p w14:paraId="78F240ED" w14:textId="3BF8CFFF" w:rsidR="00026593" w:rsidRPr="00DE1B8E" w:rsidRDefault="00026593" w:rsidP="00F7586A">
      <w:pPr>
        <w:rPr>
          <w:ins w:id="622" w:author="Nicolas Magain" w:date="2014-10-09T22:27:00Z"/>
          <w:rFonts w:ascii="Times" w:hAnsi="Times"/>
        </w:rPr>
      </w:pPr>
      <w:ins w:id="623" w:author="Nicolas Magain" w:date="2014-10-09T22:27:00Z">
        <w:r w:rsidRPr="00DE1B8E">
          <w:rPr>
            <w:rFonts w:ascii="Times" w:hAnsi="Times"/>
          </w:rPr>
          <w:t xml:space="preserve">We decided to select the analysis with the mean of the theta prior </w:t>
        </w:r>
      </w:ins>
      <w:ins w:id="624" w:author="Nicolas Magain" w:date="2014-10-09T22:28:00Z">
        <w:r w:rsidRPr="00DE1B8E">
          <w:rPr>
            <w:rFonts w:ascii="Times" w:hAnsi="Times"/>
          </w:rPr>
          <w:t>equal to 0.02, as for the other analyses.</w:t>
        </w:r>
      </w:ins>
    </w:p>
    <w:p w14:paraId="497072CC" w14:textId="77777777" w:rsidR="00F7586A" w:rsidRPr="00DE1B8E" w:rsidRDefault="00F7586A" w:rsidP="00F7586A">
      <w:pPr>
        <w:rPr>
          <w:rFonts w:ascii="Times" w:hAnsi="Times"/>
        </w:rPr>
      </w:pPr>
    </w:p>
    <w:p w14:paraId="79F0CF94" w14:textId="77777777" w:rsidR="00F7586A" w:rsidRDefault="00F7586A" w:rsidP="00F7586A">
      <w:pPr>
        <w:pStyle w:val="Heading3"/>
        <w:rPr>
          <w:rFonts w:ascii="Times" w:hAnsi="Times"/>
        </w:rPr>
      </w:pPr>
      <w:r w:rsidRPr="00DE1B8E">
        <w:rPr>
          <w:rFonts w:ascii="Times" w:hAnsi="Times"/>
        </w:rPr>
        <w:t>Molecular distances: existence of barcoding gap?</w:t>
      </w:r>
    </w:p>
    <w:p w14:paraId="504EE7E0" w14:textId="77777777" w:rsidR="00F6734C" w:rsidRPr="00F6734C" w:rsidRDefault="00F6734C" w:rsidP="00F6734C"/>
    <w:p w14:paraId="265847F2" w14:textId="0E050544" w:rsidR="00F7586A" w:rsidRPr="00DE1B8E" w:rsidRDefault="00686E3F" w:rsidP="00F7586A">
      <w:pPr>
        <w:rPr>
          <w:rFonts w:ascii="Times" w:hAnsi="Times"/>
        </w:rPr>
      </w:pPr>
      <w:r>
        <w:rPr>
          <w:rFonts w:ascii="Times" w:hAnsi="Times"/>
        </w:rPr>
        <w:t>Figure 7</w:t>
      </w:r>
      <w:r w:rsidR="00F7586A" w:rsidRPr="00DE1B8E">
        <w:rPr>
          <w:rFonts w:ascii="Times" w:hAnsi="Times"/>
        </w:rPr>
        <w:t xml:space="preserve"> show</w:t>
      </w:r>
      <w:ins w:id="625" w:author="Nicolas Magain" w:date="2014-10-09T22:28:00Z">
        <w:r w:rsidR="006F114C" w:rsidRPr="00DE1B8E">
          <w:rPr>
            <w:rFonts w:ascii="Times" w:hAnsi="Times"/>
          </w:rPr>
          <w:t>s</w:t>
        </w:r>
      </w:ins>
      <w:r w:rsidR="00F7586A" w:rsidRPr="00DE1B8E">
        <w:rPr>
          <w:rFonts w:ascii="Times" w:hAnsi="Times"/>
        </w:rPr>
        <w:t xml:space="preserve"> the </w:t>
      </w:r>
      <w:proofErr w:type="spellStart"/>
      <w:r w:rsidR="00F7586A" w:rsidRPr="00DE1B8E">
        <w:rPr>
          <w:rFonts w:ascii="Times" w:hAnsi="Times"/>
        </w:rPr>
        <w:t>heatmaps</w:t>
      </w:r>
      <w:proofErr w:type="spellEnd"/>
      <w:r w:rsidR="00F7586A" w:rsidRPr="00DE1B8E">
        <w:rPr>
          <w:rFonts w:ascii="Times" w:hAnsi="Times"/>
        </w:rPr>
        <w:t xml:space="preserve"> </w:t>
      </w:r>
      <w:ins w:id="626" w:author="Nicolas Magain" w:date="2014-10-09T22:28:00Z">
        <w:r w:rsidR="006F114C" w:rsidRPr="00DE1B8E">
          <w:rPr>
            <w:rFonts w:ascii="Times" w:hAnsi="Times"/>
          </w:rPr>
          <w:t xml:space="preserve">summarizing </w:t>
        </w:r>
      </w:ins>
      <w:r w:rsidR="00F7586A" w:rsidRPr="00DE1B8E">
        <w:rPr>
          <w:rFonts w:ascii="Times" w:hAnsi="Times"/>
        </w:rPr>
        <w:t xml:space="preserve">the pairwise differences </w:t>
      </w:r>
      <w:ins w:id="627" w:author="Jolanta Miadlikowska" w:date="2014-10-08T23:35:00Z">
        <w:r w:rsidR="00441701" w:rsidRPr="00DE1B8E">
          <w:rPr>
            <w:rFonts w:ascii="Times" w:hAnsi="Times"/>
          </w:rPr>
          <w:t>between</w:t>
        </w:r>
      </w:ins>
      <w:r w:rsidR="00F7586A" w:rsidRPr="00DE1B8E">
        <w:rPr>
          <w:rFonts w:ascii="Times" w:hAnsi="Times"/>
        </w:rPr>
        <w:t xml:space="preserve"> ITS sequences</w:t>
      </w:r>
      <w:ins w:id="628" w:author="Jolanta Miadlikowska" w:date="2014-10-08T23:35:00Z">
        <w:r w:rsidR="00441701" w:rsidRPr="00DE1B8E">
          <w:rPr>
            <w:rFonts w:ascii="Times" w:hAnsi="Times"/>
          </w:rPr>
          <w:t xml:space="preserve"> within each clade</w:t>
        </w:r>
      </w:ins>
      <w:r w:rsidR="00F7586A" w:rsidRPr="00DE1B8E">
        <w:rPr>
          <w:rFonts w:ascii="Times" w:hAnsi="Times"/>
        </w:rPr>
        <w:t>.</w:t>
      </w:r>
    </w:p>
    <w:p w14:paraId="23CCC70A" w14:textId="77777777" w:rsidR="00F7586A" w:rsidRPr="00DE1B8E" w:rsidRDefault="00F7586A" w:rsidP="00F7586A">
      <w:pPr>
        <w:rPr>
          <w:rFonts w:ascii="Times" w:hAnsi="Times"/>
        </w:rPr>
      </w:pPr>
    </w:p>
    <w:p w14:paraId="08CCD3DB" w14:textId="660F4257" w:rsidR="00447FB6" w:rsidRPr="00DE1B8E" w:rsidRDefault="00F7586A" w:rsidP="00F7586A">
      <w:pPr>
        <w:rPr>
          <w:ins w:id="629" w:author="Nicolas Magain" w:date="2014-10-09T22:29:00Z"/>
          <w:rFonts w:ascii="Times" w:hAnsi="Times"/>
        </w:rPr>
      </w:pPr>
      <w:r w:rsidRPr="00DE1B8E">
        <w:rPr>
          <w:rFonts w:ascii="Times" w:hAnsi="Times"/>
        </w:rPr>
        <w:t xml:space="preserve">In the </w:t>
      </w:r>
      <w:proofErr w:type="spellStart"/>
      <w:r w:rsidRPr="00DE1B8E">
        <w:rPr>
          <w:rFonts w:ascii="Times" w:hAnsi="Times"/>
        </w:rPr>
        <w:t>Scabrosoid</w:t>
      </w:r>
      <w:proofErr w:type="spellEnd"/>
      <w:r w:rsidRPr="00DE1B8E">
        <w:rPr>
          <w:rFonts w:ascii="Times" w:hAnsi="Times"/>
        </w:rPr>
        <w:t xml:space="preserve"> clade, </w:t>
      </w:r>
      <w:ins w:id="630" w:author="Nicolas Magain" w:date="2014-10-09T22:28:00Z">
        <w:r w:rsidR="006D095E" w:rsidRPr="00DE1B8E">
          <w:rPr>
            <w:rFonts w:ascii="Times" w:hAnsi="Times"/>
          </w:rPr>
          <w:t xml:space="preserve">no real difference can be seen between </w:t>
        </w:r>
      </w:ins>
      <w:r w:rsidRPr="00EF114B">
        <w:rPr>
          <w:rFonts w:ascii="Times" w:hAnsi="Times"/>
          <w:i/>
        </w:rPr>
        <w:t xml:space="preserve">P. </w:t>
      </w:r>
      <w:proofErr w:type="spellStart"/>
      <w:r w:rsidRPr="00EF114B">
        <w:rPr>
          <w:rFonts w:ascii="Times" w:hAnsi="Times"/>
          <w:i/>
        </w:rPr>
        <w:t>scabrosa</w:t>
      </w:r>
      <w:proofErr w:type="spellEnd"/>
      <w:r w:rsidR="00EF114B">
        <w:rPr>
          <w:rFonts w:ascii="Times" w:hAnsi="Times"/>
        </w:rPr>
        <w:t xml:space="preserve"> </w:t>
      </w:r>
      <w:r w:rsidRPr="00DE1B8E">
        <w:rPr>
          <w:rFonts w:ascii="Times" w:hAnsi="Times"/>
        </w:rPr>
        <w:t>3a</w:t>
      </w:r>
      <w:ins w:id="631" w:author="Nicolas Magain" w:date="2014-10-09T22:28:00Z">
        <w:r w:rsidR="006D095E" w:rsidRPr="00DE1B8E">
          <w:rPr>
            <w:rFonts w:ascii="Times" w:hAnsi="Times"/>
          </w:rPr>
          <w:t xml:space="preserve"> and </w:t>
        </w:r>
        <w:r w:rsidR="006D095E" w:rsidRPr="00EF114B">
          <w:rPr>
            <w:rFonts w:ascii="Times" w:hAnsi="Times"/>
            <w:i/>
          </w:rPr>
          <w:t xml:space="preserve">P. </w:t>
        </w:r>
        <w:proofErr w:type="spellStart"/>
        <w:r w:rsidR="006D095E" w:rsidRPr="00EF114B">
          <w:rPr>
            <w:rFonts w:ascii="Times" w:hAnsi="Times"/>
            <w:i/>
          </w:rPr>
          <w:t>scabrosa</w:t>
        </w:r>
        <w:proofErr w:type="spellEnd"/>
        <w:r w:rsidR="006D095E" w:rsidRPr="00DE1B8E">
          <w:rPr>
            <w:rFonts w:ascii="Times" w:hAnsi="Times"/>
          </w:rPr>
          <w:t xml:space="preserve"> </w:t>
        </w:r>
      </w:ins>
      <w:r w:rsidRPr="00DE1B8E">
        <w:rPr>
          <w:rFonts w:ascii="Times" w:hAnsi="Times"/>
        </w:rPr>
        <w:t xml:space="preserve">3b </w:t>
      </w:r>
      <w:ins w:id="632" w:author="Nicolas Magain" w:date="2014-10-09T22:29:00Z">
        <w:r w:rsidR="00447FB6" w:rsidRPr="00DE1B8E">
          <w:rPr>
            <w:rFonts w:ascii="Times" w:hAnsi="Times"/>
          </w:rPr>
          <w:t>(</w:t>
        </w:r>
      </w:ins>
      <w:r w:rsidRPr="00DE1B8E">
        <w:rPr>
          <w:rFonts w:ascii="Times" w:hAnsi="Times"/>
        </w:rPr>
        <w:t>otherwise supported by most methods</w:t>
      </w:r>
      <w:ins w:id="633" w:author="Nicolas Magain" w:date="2014-10-09T22:29:00Z">
        <w:r w:rsidR="00447FB6" w:rsidRPr="00DE1B8E">
          <w:rPr>
            <w:rFonts w:ascii="Times" w:hAnsi="Times"/>
          </w:rPr>
          <w:t xml:space="preserve"> as two distinct species).</w:t>
        </w:r>
      </w:ins>
    </w:p>
    <w:p w14:paraId="4BA31349" w14:textId="77777777" w:rsidR="00447FB6" w:rsidRPr="00DE1B8E" w:rsidRDefault="00447FB6" w:rsidP="00F7586A">
      <w:pPr>
        <w:rPr>
          <w:ins w:id="634" w:author="Nicolas Magain" w:date="2014-10-09T22:29:00Z"/>
          <w:rFonts w:ascii="Times" w:hAnsi="Times"/>
        </w:rPr>
      </w:pPr>
    </w:p>
    <w:p w14:paraId="01FC7FFC" w14:textId="70BAFAF3" w:rsidR="00F7586A" w:rsidRPr="00DE1B8E" w:rsidRDefault="00447FB6" w:rsidP="00F7586A">
      <w:pPr>
        <w:rPr>
          <w:ins w:id="635" w:author="Nicolas Magain" w:date="2014-10-09T22:30:00Z"/>
          <w:rFonts w:ascii="Times" w:hAnsi="Times"/>
        </w:rPr>
      </w:pPr>
      <w:ins w:id="636" w:author="Nicolas Magain" w:date="2014-10-09T22:29:00Z">
        <w:r w:rsidRPr="00DE1B8E">
          <w:rPr>
            <w:rFonts w:ascii="Times" w:hAnsi="Times"/>
          </w:rPr>
          <w:t>For the other species, the intraspecific variation is way smaller (light colors inside the squares) than the interspecific variation (darker colors outside the squares</w:t>
        </w:r>
      </w:ins>
      <w:r w:rsidR="00F7586A" w:rsidRPr="00DE1B8E">
        <w:rPr>
          <w:rFonts w:ascii="Times" w:hAnsi="Times"/>
        </w:rPr>
        <w:t xml:space="preserve"> </w:t>
      </w:r>
    </w:p>
    <w:p w14:paraId="1B54F552" w14:textId="77777777" w:rsidR="00447FB6" w:rsidRPr="00DE1B8E" w:rsidRDefault="00447FB6" w:rsidP="00F7586A">
      <w:pPr>
        <w:rPr>
          <w:ins w:id="637" w:author="Nicolas Magain" w:date="2014-10-09T22:30:00Z"/>
          <w:rFonts w:ascii="Times" w:hAnsi="Times"/>
        </w:rPr>
      </w:pPr>
    </w:p>
    <w:p w14:paraId="2553FA72" w14:textId="38344BD7" w:rsidR="00447FB6" w:rsidRPr="00DE1B8E" w:rsidRDefault="00447FB6" w:rsidP="00F7586A">
      <w:pPr>
        <w:rPr>
          <w:rFonts w:ascii="Times" w:hAnsi="Times"/>
        </w:rPr>
      </w:pPr>
      <w:ins w:id="638" w:author="Nicolas Magain" w:date="2014-10-09T22:30:00Z">
        <w:r w:rsidRPr="00DE1B8E">
          <w:rPr>
            <w:rFonts w:ascii="Times" w:hAnsi="Times"/>
          </w:rPr>
          <w:t xml:space="preserve">In the </w:t>
        </w:r>
        <w:proofErr w:type="spellStart"/>
        <w:r w:rsidRPr="00DE1B8E">
          <w:rPr>
            <w:rFonts w:ascii="Times" w:hAnsi="Times"/>
          </w:rPr>
          <w:t>Scabrosoid</w:t>
        </w:r>
        <w:proofErr w:type="spellEnd"/>
        <w:r w:rsidRPr="00DE1B8E">
          <w:rPr>
            <w:rFonts w:ascii="Times" w:hAnsi="Times"/>
          </w:rPr>
          <w:t xml:space="preserve"> clade, it therefore seems that a barcoding gap approach could be implemented.</w:t>
        </w:r>
      </w:ins>
    </w:p>
    <w:p w14:paraId="4EC6A69C" w14:textId="77777777" w:rsidR="00F7586A" w:rsidRPr="00DE1B8E" w:rsidRDefault="00F7586A" w:rsidP="00F7586A">
      <w:pPr>
        <w:rPr>
          <w:rFonts w:ascii="Times" w:hAnsi="Times"/>
        </w:rPr>
      </w:pPr>
    </w:p>
    <w:p w14:paraId="35F29421" w14:textId="5DF9F245" w:rsidR="00F7586A" w:rsidRPr="00DE1B8E" w:rsidRDefault="00F7586A" w:rsidP="00F7586A">
      <w:pPr>
        <w:rPr>
          <w:rFonts w:ascii="Times" w:hAnsi="Times"/>
        </w:rPr>
      </w:pPr>
      <w:r w:rsidRPr="00DE1B8E">
        <w:rPr>
          <w:rFonts w:ascii="Times" w:hAnsi="Times"/>
        </w:rPr>
        <w:t xml:space="preserve">However, it seems difficult to apply the concept of barcoding gap in the </w:t>
      </w:r>
      <w:proofErr w:type="spellStart"/>
      <w:r w:rsidRPr="00DE1B8E">
        <w:rPr>
          <w:rFonts w:ascii="Times" w:hAnsi="Times"/>
        </w:rPr>
        <w:t>Dolichorhizoid</w:t>
      </w:r>
      <w:proofErr w:type="spellEnd"/>
      <w:r w:rsidRPr="00DE1B8E">
        <w:rPr>
          <w:rFonts w:ascii="Times" w:hAnsi="Times"/>
        </w:rPr>
        <w:t xml:space="preserve"> clade. If some species clearly appear to have lower intraspecific variation than interspecific variations with other species (</w:t>
      </w:r>
      <w:ins w:id="639" w:author="Nicolas Magain" w:date="2014-10-09T22:30:00Z">
        <w:r w:rsidR="004D5DA8" w:rsidRPr="00DE1B8E">
          <w:rPr>
            <w:rFonts w:ascii="Times" w:hAnsi="Times"/>
          </w:rPr>
          <w:t>e.g.,</w:t>
        </w:r>
      </w:ins>
      <w:r w:rsidRPr="00DE1B8E">
        <w:rPr>
          <w:rFonts w:ascii="Times" w:hAnsi="Times"/>
        </w:rPr>
        <w:t xml:space="preserve"> </w:t>
      </w:r>
      <w:r w:rsidRPr="00625415">
        <w:rPr>
          <w:rFonts w:ascii="Times" w:hAnsi="Times"/>
          <w:i/>
        </w:rPr>
        <w:t xml:space="preserve">P. </w:t>
      </w:r>
      <w:proofErr w:type="spellStart"/>
      <w:r w:rsidRPr="00625415">
        <w:rPr>
          <w:rFonts w:ascii="Times" w:hAnsi="Times"/>
          <w:i/>
        </w:rPr>
        <w:t>occidentalis</w:t>
      </w:r>
      <w:proofErr w:type="spellEnd"/>
      <w:r w:rsidRPr="00DE1B8E">
        <w:rPr>
          <w:rFonts w:ascii="Times" w:hAnsi="Times"/>
        </w:rPr>
        <w:t xml:space="preserve">, </w:t>
      </w:r>
      <w:ins w:id="640" w:author="Nicolas Magain" w:date="2014-10-09T22:30:00Z">
        <w:r w:rsidR="004D5DA8" w:rsidRPr="00DE1B8E">
          <w:rPr>
            <w:rFonts w:ascii="Times" w:hAnsi="Times"/>
          </w:rPr>
          <w:t xml:space="preserve">and </w:t>
        </w:r>
      </w:ins>
      <w:r w:rsidRPr="00DE1B8E">
        <w:rPr>
          <w:rFonts w:ascii="Times" w:hAnsi="Times"/>
        </w:rPr>
        <w:t xml:space="preserve">to some extent </w:t>
      </w:r>
      <w:r w:rsidRPr="00625415">
        <w:rPr>
          <w:rFonts w:ascii="Times" w:hAnsi="Times"/>
          <w:i/>
        </w:rPr>
        <w:t xml:space="preserve">P. </w:t>
      </w:r>
      <w:proofErr w:type="spellStart"/>
      <w:r w:rsidRPr="00625415">
        <w:rPr>
          <w:rFonts w:ascii="Times" w:hAnsi="Times"/>
          <w:i/>
        </w:rPr>
        <w:t>hymenina</w:t>
      </w:r>
      <w:proofErr w:type="spellEnd"/>
      <w:r w:rsidRPr="00DE1B8E">
        <w:rPr>
          <w:rFonts w:ascii="Times" w:hAnsi="Times"/>
        </w:rPr>
        <w:t xml:space="preserve">), in other groups such as in the South-American group or in </w:t>
      </w:r>
      <w:r w:rsidRPr="00625415">
        <w:rPr>
          <w:rFonts w:ascii="Times" w:hAnsi="Times"/>
          <w:i/>
        </w:rPr>
        <w:t xml:space="preserve">P. </w:t>
      </w:r>
      <w:proofErr w:type="spellStart"/>
      <w:r w:rsidRPr="00625415">
        <w:rPr>
          <w:rFonts w:ascii="Times" w:hAnsi="Times"/>
          <w:i/>
        </w:rPr>
        <w:t>neopolydactyla</w:t>
      </w:r>
      <w:proofErr w:type="spellEnd"/>
      <w:r w:rsidRPr="00DE1B8E">
        <w:rPr>
          <w:rFonts w:ascii="Times" w:hAnsi="Times"/>
        </w:rPr>
        <w:t xml:space="preserve"> 2. </w:t>
      </w:r>
      <w:proofErr w:type="spellStart"/>
      <w:proofErr w:type="gramStart"/>
      <w:r w:rsidRPr="00DE1B8E">
        <w:rPr>
          <w:rFonts w:ascii="Times" w:hAnsi="Times"/>
        </w:rPr>
        <w:t>s</w:t>
      </w:r>
      <w:proofErr w:type="gramEnd"/>
      <w:r w:rsidRPr="00DE1B8E">
        <w:rPr>
          <w:rFonts w:ascii="Times" w:hAnsi="Times"/>
        </w:rPr>
        <w:t>.l</w:t>
      </w:r>
      <w:proofErr w:type="spellEnd"/>
      <w:r w:rsidRPr="00DE1B8E">
        <w:rPr>
          <w:rFonts w:ascii="Times" w:hAnsi="Times"/>
        </w:rPr>
        <w:t xml:space="preserve">. we can't see </w:t>
      </w:r>
      <w:ins w:id="641" w:author="Nicolas Magain" w:date="2014-10-09T22:30:00Z">
        <w:r w:rsidR="004D5DA8" w:rsidRPr="00DE1B8E">
          <w:rPr>
            <w:rFonts w:ascii="Times" w:hAnsi="Times"/>
          </w:rPr>
          <w:t xml:space="preserve">a </w:t>
        </w:r>
      </w:ins>
      <w:r w:rsidRPr="00DE1B8E">
        <w:rPr>
          <w:rFonts w:ascii="Times" w:hAnsi="Times"/>
        </w:rPr>
        <w:t xml:space="preserve">difference between </w:t>
      </w:r>
      <w:ins w:id="642" w:author="Nicolas Magain" w:date="2014-10-09T22:30:00Z">
        <w:r w:rsidR="004D5DA8" w:rsidRPr="00DE1B8E">
          <w:rPr>
            <w:rFonts w:ascii="Times" w:hAnsi="Times"/>
          </w:rPr>
          <w:t xml:space="preserve">intraspecific variation inside putative species </w:t>
        </w:r>
      </w:ins>
      <w:r w:rsidRPr="00DE1B8E">
        <w:rPr>
          <w:rFonts w:ascii="Times" w:hAnsi="Times"/>
        </w:rPr>
        <w:t>and int</w:t>
      </w:r>
      <w:ins w:id="643" w:author="Nicolas Magain" w:date="2014-10-09T22:30:00Z">
        <w:r w:rsidR="004D5DA8" w:rsidRPr="00DE1B8E">
          <w:rPr>
            <w:rFonts w:ascii="Times" w:hAnsi="Times"/>
          </w:rPr>
          <w:t>er</w:t>
        </w:r>
      </w:ins>
      <w:r w:rsidRPr="00DE1B8E">
        <w:rPr>
          <w:rFonts w:ascii="Times" w:hAnsi="Times"/>
        </w:rPr>
        <w:t>specific variation.</w:t>
      </w:r>
    </w:p>
    <w:p w14:paraId="36297E38" w14:textId="77777777" w:rsidR="00F7586A" w:rsidRPr="00DE1B8E" w:rsidRDefault="00F7586A" w:rsidP="00F7586A">
      <w:pPr>
        <w:rPr>
          <w:rFonts w:ascii="Times" w:hAnsi="Times"/>
        </w:rPr>
      </w:pPr>
    </w:p>
    <w:p w14:paraId="70DC0814" w14:textId="58D025B2" w:rsidR="00F7586A" w:rsidRPr="00DE1B8E" w:rsidRDefault="00F7586A" w:rsidP="00F7586A">
      <w:pPr>
        <w:rPr>
          <w:rFonts w:ascii="Times" w:hAnsi="Times"/>
        </w:rPr>
      </w:pPr>
      <w:r w:rsidRPr="00DE1B8E">
        <w:rPr>
          <w:rFonts w:ascii="Times" w:hAnsi="Times"/>
        </w:rPr>
        <w:t xml:space="preserve">In the </w:t>
      </w:r>
      <w:proofErr w:type="spellStart"/>
      <w:r w:rsidRPr="00625415">
        <w:rPr>
          <w:rFonts w:ascii="Times" w:hAnsi="Times"/>
          <w:i/>
        </w:rPr>
        <w:t>neopolydactyla</w:t>
      </w:r>
      <w:proofErr w:type="spellEnd"/>
      <w:r w:rsidRPr="00625415">
        <w:rPr>
          <w:rFonts w:ascii="Times" w:hAnsi="Times"/>
          <w:i/>
        </w:rPr>
        <w:t>/</w:t>
      </w:r>
      <w:proofErr w:type="spellStart"/>
      <w:r w:rsidRPr="00625415">
        <w:rPr>
          <w:rFonts w:ascii="Times" w:hAnsi="Times"/>
          <w:i/>
        </w:rPr>
        <w:t>dolichorhiza</w:t>
      </w:r>
      <w:proofErr w:type="spellEnd"/>
      <w:r w:rsidRPr="00625415">
        <w:rPr>
          <w:rFonts w:ascii="Times" w:hAnsi="Times"/>
          <w:i/>
        </w:rPr>
        <w:t>/</w:t>
      </w:r>
      <w:proofErr w:type="spellStart"/>
      <w:r w:rsidRPr="00625415">
        <w:rPr>
          <w:rFonts w:ascii="Times" w:hAnsi="Times"/>
          <w:i/>
        </w:rPr>
        <w:t>hymenina</w:t>
      </w:r>
      <w:proofErr w:type="spellEnd"/>
      <w:r w:rsidRPr="00DE1B8E">
        <w:rPr>
          <w:rFonts w:ascii="Times" w:hAnsi="Times"/>
        </w:rPr>
        <w:t xml:space="preserve"> group, there is clearly no such thing as a barcoding gap between ITS intraspecific and interspecific variation, probably due to the fact that </w:t>
      </w:r>
      <w:ins w:id="644" w:author="Nicolas Magain" w:date="2014-10-09T22:38:00Z">
        <w:r w:rsidR="00F82E05" w:rsidRPr="00DE1B8E">
          <w:rPr>
            <w:rFonts w:ascii="Times" w:hAnsi="Times"/>
          </w:rPr>
          <w:t xml:space="preserve">the different species </w:t>
        </w:r>
      </w:ins>
      <w:r w:rsidRPr="00DE1B8E">
        <w:rPr>
          <w:rFonts w:ascii="Times" w:hAnsi="Times"/>
        </w:rPr>
        <w:t>diverged too recently.</w:t>
      </w:r>
    </w:p>
    <w:p w14:paraId="442ECA05" w14:textId="77777777" w:rsidR="00F7586A" w:rsidRPr="00DE1B8E" w:rsidRDefault="00F7586A" w:rsidP="00F7586A">
      <w:pPr>
        <w:rPr>
          <w:rFonts w:ascii="Times" w:hAnsi="Times"/>
        </w:rPr>
      </w:pPr>
    </w:p>
    <w:p w14:paraId="52090B3D" w14:textId="77777777" w:rsidR="00F7586A" w:rsidRPr="00DE1B8E" w:rsidRDefault="00F7586A" w:rsidP="00F7586A">
      <w:pPr>
        <w:rPr>
          <w:rFonts w:ascii="Times" w:hAnsi="Times"/>
        </w:rPr>
      </w:pPr>
    </w:p>
    <w:p w14:paraId="400112CE" w14:textId="08A35602" w:rsidR="00F7586A" w:rsidRPr="00DE1B8E" w:rsidRDefault="00F7586A" w:rsidP="00F7586A">
      <w:pPr>
        <w:rPr>
          <w:ins w:id="645" w:author="Nicolas Magain" w:date="2014-10-09T22:52:00Z"/>
          <w:rFonts w:ascii="Times" w:hAnsi="Times"/>
          <w:b/>
        </w:rPr>
      </w:pPr>
      <w:r w:rsidRPr="00DE1B8E">
        <w:rPr>
          <w:rFonts w:ascii="Times" w:hAnsi="Times"/>
          <w:b/>
        </w:rPr>
        <w:t xml:space="preserve">Comparison of the </w:t>
      </w:r>
      <w:ins w:id="646" w:author="Jolanta Miadlikowska" w:date="2014-10-08T23:29:00Z">
        <w:r w:rsidR="005E7111" w:rsidRPr="00DE1B8E">
          <w:rPr>
            <w:rFonts w:ascii="Times" w:hAnsi="Times"/>
            <w:b/>
          </w:rPr>
          <w:t>species</w:t>
        </w:r>
        <w:r w:rsidR="00B95D2E" w:rsidRPr="00DE1B8E">
          <w:rPr>
            <w:rFonts w:ascii="Times" w:hAnsi="Times"/>
            <w:b/>
          </w:rPr>
          <w:t xml:space="preserve"> delimiting </w:t>
        </w:r>
      </w:ins>
      <w:r w:rsidRPr="00DE1B8E">
        <w:rPr>
          <w:rFonts w:ascii="Times" w:hAnsi="Times"/>
          <w:b/>
        </w:rPr>
        <w:t>methods</w:t>
      </w:r>
    </w:p>
    <w:p w14:paraId="2338FB6E" w14:textId="77777777" w:rsidR="00E327CE" w:rsidRPr="00DE1B8E" w:rsidRDefault="00E327CE" w:rsidP="00F7586A">
      <w:pPr>
        <w:rPr>
          <w:ins w:id="647" w:author="Nicolas Magain" w:date="2014-10-09T22:52:00Z"/>
          <w:rFonts w:ascii="Times" w:hAnsi="Times"/>
          <w:b/>
        </w:rPr>
      </w:pPr>
    </w:p>
    <w:p w14:paraId="5C126388" w14:textId="0C89CDB7" w:rsidR="00E327CE" w:rsidRPr="00C71F34" w:rsidRDefault="00E327CE" w:rsidP="00F7586A">
      <w:pPr>
        <w:rPr>
          <w:rFonts w:ascii="Times" w:hAnsi="Times"/>
        </w:rPr>
      </w:pPr>
      <w:ins w:id="648" w:author="Nicolas Magain" w:date="2014-10-09T22:52:00Z">
        <w:r w:rsidRPr="00C71F34">
          <w:rPr>
            <w:rFonts w:ascii="Times" w:hAnsi="Times"/>
          </w:rPr>
          <w:t xml:space="preserve">The delimitation by each method and the final consensus </w:t>
        </w:r>
      </w:ins>
      <w:ins w:id="649" w:author="Nicolas Magain" w:date="2014-10-09T22:53:00Z">
        <w:r w:rsidRPr="00C71F34">
          <w:rPr>
            <w:rFonts w:ascii="Times" w:hAnsi="Times"/>
          </w:rPr>
          <w:t xml:space="preserve">are shown in Figure </w:t>
        </w:r>
      </w:ins>
      <w:r w:rsidR="00C71F34" w:rsidRPr="00C71F34">
        <w:rPr>
          <w:rFonts w:ascii="Times" w:hAnsi="Times"/>
        </w:rPr>
        <w:t>8</w:t>
      </w:r>
      <w:ins w:id="650" w:author="Nicolas Magain" w:date="2014-10-09T22:53:00Z">
        <w:r w:rsidRPr="00C71F34">
          <w:rPr>
            <w:rFonts w:ascii="Times" w:hAnsi="Times"/>
          </w:rPr>
          <w:t>.</w:t>
        </w:r>
      </w:ins>
    </w:p>
    <w:p w14:paraId="2299579B" w14:textId="77777777" w:rsidR="00F7586A" w:rsidRPr="00DE1B8E" w:rsidRDefault="00F7586A" w:rsidP="00F7586A">
      <w:pPr>
        <w:rPr>
          <w:rFonts w:ascii="Times" w:hAnsi="Times"/>
        </w:rPr>
      </w:pPr>
    </w:p>
    <w:p w14:paraId="6FC2AC26" w14:textId="72CD58FC" w:rsidR="00F7586A" w:rsidRPr="00DE1B8E" w:rsidRDefault="00F7586A" w:rsidP="00F7586A">
      <w:pPr>
        <w:rPr>
          <w:rFonts w:ascii="Times" w:hAnsi="Times"/>
        </w:rPr>
      </w:pPr>
      <w:r w:rsidRPr="00DE1B8E">
        <w:rPr>
          <w:rFonts w:ascii="Times" w:hAnsi="Times"/>
        </w:rPr>
        <w:t xml:space="preserve">In our study, most methods performed well on the </w:t>
      </w:r>
      <w:proofErr w:type="spellStart"/>
      <w:r w:rsidRPr="00DE1B8E">
        <w:rPr>
          <w:rFonts w:ascii="Times" w:hAnsi="Times"/>
        </w:rPr>
        <w:t>Scabrosoid</w:t>
      </w:r>
      <w:proofErr w:type="spellEnd"/>
      <w:r w:rsidRPr="00DE1B8E">
        <w:rPr>
          <w:rFonts w:ascii="Times" w:hAnsi="Times"/>
        </w:rPr>
        <w:t xml:space="preserve"> clade, which shows that they </w:t>
      </w:r>
      <w:ins w:id="651" w:author="Nicolas Magain" w:date="2014-10-09T22:38:00Z">
        <w:r w:rsidR="00F82E05" w:rsidRPr="00DE1B8E">
          <w:rPr>
            <w:rFonts w:ascii="Times" w:hAnsi="Times"/>
          </w:rPr>
          <w:t>all perform well</w:t>
        </w:r>
      </w:ins>
      <w:r w:rsidRPr="00DE1B8E">
        <w:rPr>
          <w:rFonts w:ascii="Times" w:hAnsi="Times"/>
        </w:rPr>
        <w:t xml:space="preserve"> </w:t>
      </w:r>
      <w:ins w:id="652" w:author="Nicolas Magain" w:date="2014-10-09T22:39:00Z">
        <w:r w:rsidR="00F82E05" w:rsidRPr="00DE1B8E">
          <w:rPr>
            <w:rFonts w:ascii="Times" w:hAnsi="Times"/>
          </w:rPr>
          <w:t xml:space="preserve">when the species </w:t>
        </w:r>
      </w:ins>
      <w:r w:rsidR="00C71F34">
        <w:rPr>
          <w:rFonts w:ascii="Times" w:hAnsi="Times"/>
        </w:rPr>
        <w:t>have split</w:t>
      </w:r>
      <w:ins w:id="653" w:author="Nicolas Magain" w:date="2014-10-09T22:39:00Z">
        <w:r w:rsidR="00F82E05" w:rsidRPr="00DE1B8E">
          <w:rPr>
            <w:rFonts w:ascii="Times" w:hAnsi="Times"/>
          </w:rPr>
          <w:t xml:space="preserve"> for large amounts of time, and are well-separated (based on the topology of the phylogenetic tree and the ITS distances between species)</w:t>
        </w:r>
      </w:ins>
      <w:r w:rsidRPr="00DE1B8E">
        <w:rPr>
          <w:rFonts w:ascii="Times" w:hAnsi="Times"/>
        </w:rPr>
        <w:t>.</w:t>
      </w:r>
    </w:p>
    <w:p w14:paraId="1A531BA7" w14:textId="77777777" w:rsidR="00F7586A" w:rsidRPr="00DE1B8E" w:rsidRDefault="00F7586A" w:rsidP="00F7586A">
      <w:pPr>
        <w:rPr>
          <w:rFonts w:ascii="Times" w:hAnsi="Times"/>
        </w:rPr>
      </w:pPr>
    </w:p>
    <w:p w14:paraId="0158943D" w14:textId="30213F5E" w:rsidR="00F7586A" w:rsidRPr="00DE1B8E" w:rsidRDefault="00F82E05" w:rsidP="00F7586A">
      <w:pPr>
        <w:rPr>
          <w:rFonts w:ascii="Times" w:hAnsi="Times"/>
        </w:rPr>
      </w:pPr>
      <w:ins w:id="654" w:author="Nicolas Magain" w:date="2014-10-09T22:40:00Z">
        <w:r w:rsidRPr="00DE1B8E">
          <w:rPr>
            <w:rFonts w:ascii="Times" w:hAnsi="Times"/>
          </w:rPr>
          <w:t xml:space="preserve">In the </w:t>
        </w:r>
        <w:proofErr w:type="spellStart"/>
        <w:r w:rsidRPr="00DE1B8E">
          <w:rPr>
            <w:rFonts w:ascii="Times" w:hAnsi="Times"/>
          </w:rPr>
          <w:t>Dolichorhizoid</w:t>
        </w:r>
        <w:proofErr w:type="spellEnd"/>
        <w:r w:rsidRPr="00DE1B8E">
          <w:rPr>
            <w:rFonts w:ascii="Times" w:hAnsi="Times"/>
          </w:rPr>
          <w:t xml:space="preserve"> clade, </w:t>
        </w:r>
      </w:ins>
      <w:proofErr w:type="spellStart"/>
      <w:r w:rsidR="00F7586A" w:rsidRPr="00DE1B8E">
        <w:rPr>
          <w:rFonts w:ascii="Times" w:hAnsi="Times"/>
        </w:rPr>
        <w:t>Structurama</w:t>
      </w:r>
      <w:proofErr w:type="spellEnd"/>
      <w:r w:rsidR="00F7586A" w:rsidRPr="00DE1B8E">
        <w:rPr>
          <w:rFonts w:ascii="Times" w:hAnsi="Times"/>
        </w:rPr>
        <w:t xml:space="preserve"> doesn't seem to perform well</w:t>
      </w:r>
      <w:ins w:id="655" w:author="Nicolas Magain" w:date="2014-10-09T22:40:00Z">
        <w:r w:rsidRPr="00DE1B8E">
          <w:rPr>
            <w:rFonts w:ascii="Times" w:hAnsi="Times"/>
          </w:rPr>
          <w:t>. It is</w:t>
        </w:r>
      </w:ins>
      <w:r w:rsidR="00F7586A" w:rsidRPr="00DE1B8E">
        <w:rPr>
          <w:rFonts w:ascii="Times" w:hAnsi="Times"/>
        </w:rPr>
        <w:t xml:space="preserve"> probably because we don't include enough taxa</w:t>
      </w:r>
      <w:ins w:id="656" w:author="Nicolas Magain" w:date="2014-10-09T22:40:00Z">
        <w:r w:rsidRPr="00DE1B8E">
          <w:rPr>
            <w:rFonts w:ascii="Times" w:hAnsi="Times"/>
          </w:rPr>
          <w:t xml:space="preserve"> per putative species</w:t>
        </w:r>
      </w:ins>
      <w:r w:rsidR="00F7586A" w:rsidRPr="00DE1B8E">
        <w:rPr>
          <w:rFonts w:ascii="Times" w:hAnsi="Times"/>
        </w:rPr>
        <w:t xml:space="preserve">. </w:t>
      </w:r>
    </w:p>
    <w:p w14:paraId="3E3B8EF9" w14:textId="08992F80" w:rsidR="00F7586A" w:rsidRPr="00DE1B8E" w:rsidRDefault="00F7586A" w:rsidP="00F7586A">
      <w:pPr>
        <w:rPr>
          <w:rFonts w:ascii="Times" w:hAnsi="Times"/>
        </w:rPr>
      </w:pPr>
      <w:r w:rsidRPr="00DE1B8E">
        <w:rPr>
          <w:rFonts w:ascii="Times" w:hAnsi="Times"/>
        </w:rPr>
        <w:t xml:space="preserve">We would also probably need more loci, </w:t>
      </w:r>
      <w:ins w:id="657" w:author="Nicolas Magain" w:date="2014-10-09T22:40:00Z">
        <w:r w:rsidR="00F82E05" w:rsidRPr="00DE1B8E">
          <w:rPr>
            <w:rFonts w:ascii="Times" w:hAnsi="Times"/>
          </w:rPr>
          <w:t>especially loci with an intermediary level of variation</w:t>
        </w:r>
      </w:ins>
      <w:r w:rsidRPr="00DE1B8E">
        <w:rPr>
          <w:rFonts w:ascii="Times" w:hAnsi="Times"/>
        </w:rPr>
        <w:t xml:space="preserve">, to obtain better results. </w:t>
      </w:r>
      <w:r w:rsidR="00C71F34">
        <w:rPr>
          <w:rFonts w:ascii="Times" w:hAnsi="Times"/>
        </w:rPr>
        <w:t xml:space="preserve">Further, </w:t>
      </w:r>
      <w:r w:rsidRPr="00DE1B8E">
        <w:rPr>
          <w:rFonts w:ascii="Times" w:hAnsi="Times"/>
        </w:rPr>
        <w:t xml:space="preserve">this approach is not </w:t>
      </w:r>
      <w:ins w:id="658" w:author="Nicolas Magain" w:date="2014-10-09T22:41:00Z">
        <w:r w:rsidR="00F82E05" w:rsidRPr="00DE1B8E">
          <w:rPr>
            <w:rFonts w:ascii="Times" w:hAnsi="Times"/>
          </w:rPr>
          <w:t>based on phylogenetic</w:t>
        </w:r>
      </w:ins>
      <w:r w:rsidR="00155AB1">
        <w:rPr>
          <w:rFonts w:ascii="Times" w:hAnsi="Times"/>
        </w:rPr>
        <w:t xml:space="preserve"> data</w:t>
      </w:r>
      <w:ins w:id="659" w:author="Nicolas Magain" w:date="2014-10-09T22:41:00Z">
        <w:r w:rsidR="00F82E05" w:rsidRPr="00DE1B8E">
          <w:rPr>
            <w:rFonts w:ascii="Times" w:hAnsi="Times"/>
          </w:rPr>
          <w:t xml:space="preserve"> </w:t>
        </w:r>
      </w:ins>
      <w:r w:rsidR="00155AB1">
        <w:rPr>
          <w:rFonts w:ascii="Times" w:hAnsi="Times"/>
        </w:rPr>
        <w:t xml:space="preserve">and </w:t>
      </w:r>
      <w:r w:rsidRPr="00DE1B8E">
        <w:rPr>
          <w:rFonts w:ascii="Times" w:hAnsi="Times"/>
        </w:rPr>
        <w:t>result</w:t>
      </w:r>
      <w:ins w:id="660" w:author="Jolanta Miadlikowska" w:date="2014-10-08T23:34:00Z">
        <w:r w:rsidR="00CC4EDA" w:rsidRPr="00DE1B8E">
          <w:rPr>
            <w:rFonts w:ascii="Times" w:hAnsi="Times"/>
          </w:rPr>
          <w:t>s</w:t>
        </w:r>
      </w:ins>
      <w:r w:rsidRPr="00DE1B8E">
        <w:rPr>
          <w:rFonts w:ascii="Times" w:hAnsi="Times"/>
        </w:rPr>
        <w:t xml:space="preserve"> in the delimitation of non-monophyletic </w:t>
      </w:r>
      <w:ins w:id="661" w:author="Jolanta Miadlikowska" w:date="2014-10-08T23:34:00Z">
        <w:r w:rsidR="00CC4EDA" w:rsidRPr="00DE1B8E">
          <w:rPr>
            <w:rFonts w:ascii="Times" w:hAnsi="Times"/>
          </w:rPr>
          <w:t>species</w:t>
        </w:r>
      </w:ins>
      <w:ins w:id="662" w:author="Nicolas Magain" w:date="2014-10-09T22:41:00Z">
        <w:r w:rsidR="00F82E05" w:rsidRPr="00DE1B8E">
          <w:rPr>
            <w:rFonts w:ascii="Times" w:hAnsi="Times"/>
          </w:rPr>
          <w:t>, unlike the other methods tested</w:t>
        </w:r>
      </w:ins>
      <w:r w:rsidRPr="00DE1B8E">
        <w:rPr>
          <w:rFonts w:ascii="Times" w:hAnsi="Times"/>
        </w:rPr>
        <w:t xml:space="preserve">. However, in the case of the </w:t>
      </w:r>
      <w:proofErr w:type="spellStart"/>
      <w:r w:rsidRPr="00DE1B8E">
        <w:rPr>
          <w:rFonts w:ascii="Times" w:hAnsi="Times"/>
        </w:rPr>
        <w:t>Scabrosoid</w:t>
      </w:r>
      <w:proofErr w:type="spellEnd"/>
      <w:r w:rsidRPr="00DE1B8E">
        <w:rPr>
          <w:rFonts w:ascii="Times" w:hAnsi="Times"/>
        </w:rPr>
        <w:t xml:space="preserve"> clade, and in parts of the </w:t>
      </w:r>
      <w:proofErr w:type="spellStart"/>
      <w:r w:rsidRPr="00DE1B8E">
        <w:rPr>
          <w:rFonts w:ascii="Times" w:hAnsi="Times"/>
        </w:rPr>
        <w:t>Dolichorhizoid</w:t>
      </w:r>
      <w:proofErr w:type="spellEnd"/>
      <w:r w:rsidRPr="00DE1B8E">
        <w:rPr>
          <w:rFonts w:ascii="Times" w:hAnsi="Times"/>
        </w:rPr>
        <w:t xml:space="preserve"> clade, species are </w:t>
      </w:r>
      <w:ins w:id="663" w:author="Nicolas Magain" w:date="2014-10-09T22:42:00Z">
        <w:r w:rsidR="00F82E05" w:rsidRPr="00DE1B8E">
          <w:rPr>
            <w:rFonts w:ascii="Times" w:hAnsi="Times"/>
          </w:rPr>
          <w:t>accurately</w:t>
        </w:r>
      </w:ins>
      <w:r w:rsidRPr="00DE1B8E">
        <w:rPr>
          <w:rFonts w:ascii="Times" w:hAnsi="Times"/>
        </w:rPr>
        <w:t xml:space="preserve"> delimited</w:t>
      </w:r>
      <w:ins w:id="664" w:author="Nicolas Magain" w:date="2014-10-09T22:42:00Z">
        <w:r w:rsidR="00F82E05" w:rsidRPr="00DE1B8E">
          <w:rPr>
            <w:rFonts w:ascii="Times" w:hAnsi="Times"/>
          </w:rPr>
          <w:t xml:space="preserve"> (based on the phylogenetic reconstructions and the other species delimitation methods)</w:t>
        </w:r>
      </w:ins>
      <w:ins w:id="665" w:author="Nicolas Magain" w:date="2014-10-09T22:43:00Z">
        <w:r w:rsidR="00F82E05" w:rsidRPr="00DE1B8E">
          <w:rPr>
            <w:rFonts w:ascii="Times" w:hAnsi="Times"/>
          </w:rPr>
          <w:t>. W</w:t>
        </w:r>
      </w:ins>
      <w:ins w:id="666" w:author="Nicolas Magain" w:date="2014-10-09T22:44:00Z">
        <w:r w:rsidR="00F82E05" w:rsidRPr="00DE1B8E">
          <w:rPr>
            <w:rFonts w:ascii="Times" w:hAnsi="Times"/>
          </w:rPr>
          <w:t xml:space="preserve">hen </w:t>
        </w:r>
        <w:proofErr w:type="spellStart"/>
        <w:r w:rsidR="00F82E05" w:rsidRPr="00DE1B8E">
          <w:rPr>
            <w:rFonts w:ascii="Times" w:hAnsi="Times"/>
          </w:rPr>
          <w:t>Structurama</w:t>
        </w:r>
        <w:proofErr w:type="spellEnd"/>
        <w:r w:rsidR="00F82E05" w:rsidRPr="00DE1B8E">
          <w:rPr>
            <w:rFonts w:ascii="Times" w:hAnsi="Times"/>
          </w:rPr>
          <w:t xml:space="preserve"> and tree-based methods are congruent, it</w:t>
        </w:r>
      </w:ins>
      <w:r w:rsidRPr="00DE1B8E">
        <w:rPr>
          <w:rFonts w:ascii="Times" w:hAnsi="Times"/>
        </w:rPr>
        <w:t xml:space="preserve"> is a strong indication that our </w:t>
      </w:r>
      <w:ins w:id="667" w:author="Nicolas Magain" w:date="2014-10-09T22:42:00Z">
        <w:r w:rsidR="00F82E05" w:rsidRPr="00DE1B8E">
          <w:rPr>
            <w:rFonts w:ascii="Times" w:hAnsi="Times"/>
          </w:rPr>
          <w:t xml:space="preserve">putative </w:t>
        </w:r>
      </w:ins>
      <w:r w:rsidRPr="00DE1B8E">
        <w:rPr>
          <w:rFonts w:ascii="Times" w:hAnsi="Times"/>
        </w:rPr>
        <w:t xml:space="preserve">species are </w:t>
      </w:r>
      <w:ins w:id="668" w:author="Nicolas Magain" w:date="2014-10-09T22:42:00Z">
        <w:r w:rsidR="00F82E05" w:rsidRPr="00DE1B8E">
          <w:rPr>
            <w:rFonts w:ascii="Times" w:hAnsi="Times"/>
          </w:rPr>
          <w:t xml:space="preserve">genuine </w:t>
        </w:r>
      </w:ins>
      <w:r w:rsidRPr="00DE1B8E">
        <w:rPr>
          <w:rFonts w:ascii="Times" w:hAnsi="Times"/>
        </w:rPr>
        <w:t xml:space="preserve">species, </w:t>
      </w:r>
      <w:ins w:id="669" w:author="Nicolas Magain" w:date="2014-10-09T22:44:00Z">
        <w:r w:rsidR="00F82E05" w:rsidRPr="00DE1B8E">
          <w:rPr>
            <w:rFonts w:ascii="Times" w:hAnsi="Times"/>
          </w:rPr>
          <w:t>because different assum</w:t>
        </w:r>
      </w:ins>
      <w:r w:rsidR="00155AB1">
        <w:rPr>
          <w:rFonts w:ascii="Times" w:hAnsi="Times"/>
        </w:rPr>
        <w:t>p</w:t>
      </w:r>
      <w:ins w:id="670" w:author="Nicolas Magain" w:date="2014-10-09T22:44:00Z">
        <w:r w:rsidR="00F82E05" w:rsidRPr="00DE1B8E">
          <w:rPr>
            <w:rFonts w:ascii="Times" w:hAnsi="Times"/>
          </w:rPr>
          <w:t>tions led to the same delimitation.</w:t>
        </w:r>
      </w:ins>
    </w:p>
    <w:p w14:paraId="0DE8C3BF" w14:textId="77777777" w:rsidR="00F7586A" w:rsidRPr="00DE1B8E" w:rsidRDefault="00F7586A" w:rsidP="00F7586A">
      <w:pPr>
        <w:rPr>
          <w:rFonts w:ascii="Times" w:hAnsi="Times"/>
        </w:rPr>
      </w:pPr>
    </w:p>
    <w:p w14:paraId="35AA3ACC" w14:textId="7BE348C1" w:rsidR="00F7586A" w:rsidRPr="00DE1B8E" w:rsidRDefault="00F7586A" w:rsidP="00F7586A">
      <w:pPr>
        <w:rPr>
          <w:rFonts w:ascii="Times" w:hAnsi="Times"/>
        </w:rPr>
      </w:pPr>
      <w:proofErr w:type="spellStart"/>
      <w:proofErr w:type="gramStart"/>
      <w:r w:rsidRPr="00DE1B8E">
        <w:rPr>
          <w:rFonts w:ascii="Times" w:hAnsi="Times"/>
        </w:rPr>
        <w:t>bGMYC</w:t>
      </w:r>
      <w:proofErr w:type="spellEnd"/>
      <w:proofErr w:type="gramEnd"/>
      <w:r w:rsidRPr="00DE1B8E">
        <w:rPr>
          <w:rFonts w:ascii="Times" w:hAnsi="Times"/>
        </w:rPr>
        <w:t xml:space="preserve"> performed well in most cases, even if it is sometimes negatively impacted by the lack of </w:t>
      </w:r>
      <w:ins w:id="671" w:author="Nicolas Magain" w:date="2014-10-09T22:44:00Z">
        <w:r w:rsidR="00F82E05" w:rsidRPr="00DE1B8E">
          <w:rPr>
            <w:rFonts w:ascii="Times" w:hAnsi="Times"/>
          </w:rPr>
          <w:t xml:space="preserve">resolution </w:t>
        </w:r>
      </w:ins>
      <w:r w:rsidRPr="00DE1B8E">
        <w:rPr>
          <w:rFonts w:ascii="Times" w:hAnsi="Times"/>
        </w:rPr>
        <w:t xml:space="preserve">of single-loci </w:t>
      </w:r>
      <w:ins w:id="672" w:author="Nicolas Magain" w:date="2014-10-09T22:44:00Z">
        <w:r w:rsidR="00F82E05" w:rsidRPr="00DE1B8E">
          <w:rPr>
            <w:rFonts w:ascii="Times" w:hAnsi="Times"/>
          </w:rPr>
          <w:t>trees</w:t>
        </w:r>
      </w:ins>
      <w:r w:rsidRPr="00DE1B8E">
        <w:rPr>
          <w:rFonts w:ascii="Times" w:hAnsi="Times"/>
        </w:rPr>
        <w:t>, when there is not enough variation in the loc</w:t>
      </w:r>
      <w:ins w:id="673" w:author="Nicolas Magain" w:date="2014-10-09T22:45:00Z">
        <w:r w:rsidR="00F82E05" w:rsidRPr="00DE1B8E">
          <w:rPr>
            <w:rFonts w:ascii="Times" w:hAnsi="Times"/>
          </w:rPr>
          <w:t>us</w:t>
        </w:r>
      </w:ins>
      <w:r w:rsidRPr="00DE1B8E">
        <w:rPr>
          <w:rFonts w:ascii="Times" w:hAnsi="Times"/>
        </w:rPr>
        <w:t xml:space="preserve">. However, </w:t>
      </w:r>
      <w:proofErr w:type="spellStart"/>
      <w:r w:rsidRPr="00DE1B8E">
        <w:rPr>
          <w:rFonts w:ascii="Times" w:hAnsi="Times"/>
        </w:rPr>
        <w:t>bGMYC</w:t>
      </w:r>
      <w:proofErr w:type="spellEnd"/>
      <w:r w:rsidRPr="00DE1B8E">
        <w:rPr>
          <w:rFonts w:ascii="Times" w:hAnsi="Times"/>
        </w:rPr>
        <w:t xml:space="preserve"> can be a very powerful tool if implemented on very variable markers</w:t>
      </w:r>
      <w:ins w:id="674" w:author="Nicolas Magain" w:date="2014-10-09T22:45:00Z">
        <w:r w:rsidR="00F82E05" w:rsidRPr="00DE1B8E">
          <w:rPr>
            <w:rFonts w:ascii="Times" w:hAnsi="Times"/>
          </w:rPr>
          <w:t xml:space="preserve"> that are congruent with the real species tree</w:t>
        </w:r>
      </w:ins>
      <w:r w:rsidRPr="00DE1B8E">
        <w:rPr>
          <w:rFonts w:ascii="Times" w:hAnsi="Times"/>
        </w:rPr>
        <w:t xml:space="preserve">. </w:t>
      </w:r>
    </w:p>
    <w:p w14:paraId="5E9E77BA" w14:textId="77777777" w:rsidR="00F7586A" w:rsidRPr="00DE1B8E" w:rsidRDefault="00F7586A" w:rsidP="00F7586A">
      <w:pPr>
        <w:rPr>
          <w:rFonts w:ascii="Times" w:hAnsi="Times"/>
        </w:rPr>
      </w:pPr>
    </w:p>
    <w:p w14:paraId="00640FB0" w14:textId="0C8EAD09" w:rsidR="00F7586A" w:rsidRPr="00DE1B8E" w:rsidRDefault="00F7586A" w:rsidP="00F7586A">
      <w:pPr>
        <w:rPr>
          <w:ins w:id="675" w:author="Nicolas Magain" w:date="2014-10-09T22:46:00Z"/>
          <w:rFonts w:ascii="Times" w:hAnsi="Times"/>
        </w:rPr>
      </w:pPr>
      <w:proofErr w:type="spellStart"/>
      <w:proofErr w:type="gramStart"/>
      <w:r w:rsidRPr="00DE1B8E">
        <w:rPr>
          <w:rFonts w:ascii="Times" w:hAnsi="Times"/>
        </w:rPr>
        <w:t>bPTP</w:t>
      </w:r>
      <w:proofErr w:type="spellEnd"/>
      <w:proofErr w:type="gramEnd"/>
      <w:r w:rsidRPr="00DE1B8E">
        <w:rPr>
          <w:rFonts w:ascii="Times" w:hAnsi="Times"/>
        </w:rPr>
        <w:t xml:space="preserve"> also perform</w:t>
      </w:r>
      <w:ins w:id="676" w:author="Nicolas Magain" w:date="2014-10-09T22:45:00Z">
        <w:r w:rsidR="00F82E05" w:rsidRPr="00DE1B8E">
          <w:rPr>
            <w:rFonts w:ascii="Times" w:hAnsi="Times"/>
          </w:rPr>
          <w:t>ed</w:t>
        </w:r>
      </w:ins>
      <w:r w:rsidRPr="00DE1B8E">
        <w:rPr>
          <w:rFonts w:ascii="Times" w:hAnsi="Times"/>
        </w:rPr>
        <w:t xml:space="preserve"> well and has the advantage </w:t>
      </w:r>
      <w:ins w:id="677" w:author="Nicolas Magain" w:date="2014-10-09T22:45:00Z">
        <w:r w:rsidR="00F82E05" w:rsidRPr="00DE1B8E">
          <w:rPr>
            <w:rFonts w:ascii="Times" w:hAnsi="Times"/>
          </w:rPr>
          <w:t xml:space="preserve">that it can be ran </w:t>
        </w:r>
      </w:ins>
      <w:r w:rsidR="00155AB1">
        <w:rPr>
          <w:rFonts w:ascii="Times" w:hAnsi="Times"/>
        </w:rPr>
        <w:t>on multi-locus</w:t>
      </w:r>
      <w:r w:rsidRPr="00DE1B8E">
        <w:rPr>
          <w:rFonts w:ascii="Times" w:hAnsi="Times"/>
        </w:rPr>
        <w:t xml:space="preserve"> </w:t>
      </w:r>
      <w:proofErr w:type="spellStart"/>
      <w:r w:rsidRPr="00DE1B8E">
        <w:rPr>
          <w:rFonts w:ascii="Times" w:hAnsi="Times"/>
        </w:rPr>
        <w:t>phylograms</w:t>
      </w:r>
      <w:proofErr w:type="spellEnd"/>
      <w:r w:rsidRPr="00DE1B8E">
        <w:rPr>
          <w:rFonts w:ascii="Times" w:hAnsi="Times"/>
        </w:rPr>
        <w:t xml:space="preserve">, allowing to use a tree with all the </w:t>
      </w:r>
      <w:proofErr w:type="spellStart"/>
      <w:r w:rsidRPr="00DE1B8E">
        <w:rPr>
          <w:rFonts w:ascii="Times" w:hAnsi="Times"/>
        </w:rPr>
        <w:t>the</w:t>
      </w:r>
      <w:proofErr w:type="spellEnd"/>
      <w:r w:rsidRPr="00DE1B8E">
        <w:rPr>
          <w:rFonts w:ascii="Times" w:hAnsi="Times"/>
        </w:rPr>
        <w:t xml:space="preserve"> resolution provided by the different loci. However, it apparently has a </w:t>
      </w:r>
      <w:r w:rsidR="00155AB1" w:rsidRPr="00DE1B8E">
        <w:rPr>
          <w:rFonts w:ascii="Times" w:hAnsi="Times"/>
        </w:rPr>
        <w:t>tendency</w:t>
      </w:r>
      <w:r w:rsidRPr="00DE1B8E">
        <w:rPr>
          <w:rFonts w:ascii="Times" w:hAnsi="Times"/>
        </w:rPr>
        <w:t xml:space="preserve"> to over-split some species, when branches inside species are short.</w:t>
      </w:r>
    </w:p>
    <w:p w14:paraId="53B1C273" w14:textId="77777777" w:rsidR="00F82E05" w:rsidRPr="00DE1B8E" w:rsidRDefault="00F82E05" w:rsidP="00F7586A">
      <w:pPr>
        <w:rPr>
          <w:ins w:id="678" w:author="Nicolas Magain" w:date="2014-10-09T22:46:00Z"/>
          <w:rFonts w:ascii="Times" w:hAnsi="Times"/>
        </w:rPr>
      </w:pPr>
    </w:p>
    <w:p w14:paraId="657DAB0A" w14:textId="4A9131AE" w:rsidR="00F82E05" w:rsidRPr="00DE1B8E" w:rsidRDefault="00F82E05" w:rsidP="00F7586A">
      <w:pPr>
        <w:rPr>
          <w:rFonts w:ascii="Times" w:hAnsi="Times"/>
        </w:rPr>
      </w:pPr>
      <w:ins w:id="679" w:author="Nicolas Magain" w:date="2014-10-09T22:46:00Z">
        <w:r w:rsidRPr="00DE1B8E">
          <w:rPr>
            <w:rFonts w:ascii="Times" w:hAnsi="Times"/>
          </w:rPr>
          <w:t xml:space="preserve">These two methods are not requiring </w:t>
        </w:r>
        <w:r w:rsidR="00E327CE" w:rsidRPr="00DE1B8E">
          <w:rPr>
            <w:rFonts w:ascii="Times" w:hAnsi="Times"/>
          </w:rPr>
          <w:t xml:space="preserve">big computational power, and just take a tree as input, which make them very </w:t>
        </w:r>
      </w:ins>
      <w:r w:rsidR="00155AB1" w:rsidRPr="00DE1B8E">
        <w:rPr>
          <w:rFonts w:ascii="Times" w:hAnsi="Times"/>
        </w:rPr>
        <w:t>inexpensive</w:t>
      </w:r>
      <w:ins w:id="680" w:author="Nicolas Magain" w:date="2014-10-09T22:46:00Z">
        <w:r w:rsidR="00E327CE" w:rsidRPr="00DE1B8E">
          <w:rPr>
            <w:rFonts w:ascii="Times" w:hAnsi="Times"/>
          </w:rPr>
          <w:t>.</w:t>
        </w:r>
      </w:ins>
    </w:p>
    <w:p w14:paraId="23368885" w14:textId="77777777" w:rsidR="00F7586A" w:rsidRPr="00DE1B8E" w:rsidRDefault="00F7586A" w:rsidP="00F7586A">
      <w:pPr>
        <w:rPr>
          <w:rFonts w:ascii="Times" w:hAnsi="Times"/>
        </w:rPr>
      </w:pPr>
    </w:p>
    <w:p w14:paraId="31BE80F5" w14:textId="77777777" w:rsidR="00F7586A" w:rsidRPr="00DE1B8E" w:rsidRDefault="00F7586A" w:rsidP="00F7586A">
      <w:pPr>
        <w:rPr>
          <w:rFonts w:ascii="Times" w:hAnsi="Times"/>
        </w:rPr>
      </w:pPr>
    </w:p>
    <w:p w14:paraId="746600A8" w14:textId="066A2695" w:rsidR="00F7586A" w:rsidRPr="00DE1B8E" w:rsidRDefault="00F7586A" w:rsidP="00F7586A">
      <w:pPr>
        <w:rPr>
          <w:rFonts w:ascii="Times" w:hAnsi="Times"/>
        </w:rPr>
      </w:pPr>
      <w:proofErr w:type="spellStart"/>
      <w:proofErr w:type="gramStart"/>
      <w:r w:rsidRPr="00DE1B8E">
        <w:rPr>
          <w:rFonts w:ascii="Times" w:hAnsi="Times"/>
        </w:rPr>
        <w:t>spedeSTEM</w:t>
      </w:r>
      <w:proofErr w:type="spellEnd"/>
      <w:proofErr w:type="gramEnd"/>
      <w:r w:rsidRPr="00DE1B8E">
        <w:rPr>
          <w:rFonts w:ascii="Times" w:hAnsi="Times"/>
        </w:rPr>
        <w:t xml:space="preserve"> takes gene trees as input, therefore uncertainty in the single-locus topologi</w:t>
      </w:r>
      <w:r w:rsidR="00155AB1">
        <w:rPr>
          <w:rFonts w:ascii="Times" w:hAnsi="Times"/>
        </w:rPr>
        <w:t>es cannot be taken into account.</w:t>
      </w:r>
      <w:r w:rsidRPr="00DE1B8E">
        <w:rPr>
          <w:rFonts w:ascii="Times" w:hAnsi="Times"/>
        </w:rPr>
        <w:t xml:space="preserve"> </w:t>
      </w:r>
      <w:r w:rsidR="00155AB1">
        <w:rPr>
          <w:rFonts w:ascii="Times" w:hAnsi="Times"/>
        </w:rPr>
        <w:t>However,</w:t>
      </w:r>
      <w:r w:rsidRPr="00DE1B8E">
        <w:rPr>
          <w:rFonts w:ascii="Times" w:hAnsi="Times"/>
        </w:rPr>
        <w:t xml:space="preserve"> the </w:t>
      </w:r>
      <w:proofErr w:type="gramStart"/>
      <w:r w:rsidRPr="00DE1B8E">
        <w:rPr>
          <w:rFonts w:ascii="Times" w:hAnsi="Times"/>
        </w:rPr>
        <w:t>species tree is inferred by the program</w:t>
      </w:r>
      <w:proofErr w:type="gramEnd"/>
      <w:r w:rsidRPr="00DE1B8E">
        <w:rPr>
          <w:rFonts w:ascii="Times" w:hAnsi="Times"/>
        </w:rPr>
        <w:t>, so relationships between species can vary.</w:t>
      </w:r>
    </w:p>
    <w:p w14:paraId="08341C14" w14:textId="4C6CDD90" w:rsidR="00F7586A" w:rsidRPr="00DE1B8E" w:rsidRDefault="00E327CE" w:rsidP="00F7586A">
      <w:pPr>
        <w:rPr>
          <w:rFonts w:ascii="Times" w:hAnsi="Times"/>
        </w:rPr>
      </w:pPr>
      <w:ins w:id="681" w:author="Nicolas Magain" w:date="2014-10-09T22:48:00Z">
        <w:r w:rsidRPr="00DE1B8E">
          <w:rPr>
            <w:rFonts w:ascii="Times" w:hAnsi="Times"/>
          </w:rPr>
          <w:t xml:space="preserve">It is the opposite approach in </w:t>
        </w:r>
      </w:ins>
      <w:proofErr w:type="spellStart"/>
      <w:r w:rsidR="00F7586A" w:rsidRPr="00DE1B8E">
        <w:rPr>
          <w:rFonts w:ascii="Times" w:hAnsi="Times"/>
        </w:rPr>
        <w:t>bPP</w:t>
      </w:r>
      <w:proofErr w:type="spellEnd"/>
      <w:r w:rsidR="00F7586A" w:rsidRPr="00DE1B8E">
        <w:rPr>
          <w:rFonts w:ascii="Times" w:hAnsi="Times"/>
        </w:rPr>
        <w:t xml:space="preserve">: the alignments are provided, and therefore single-locus topologies are not fixed; but a guide-tree is provided, and the relationships between species </w:t>
      </w:r>
      <w:r w:rsidR="00155AB1">
        <w:rPr>
          <w:rFonts w:ascii="Times" w:hAnsi="Times"/>
        </w:rPr>
        <w:t>have</w:t>
      </w:r>
      <w:r w:rsidR="00F7586A" w:rsidRPr="00DE1B8E">
        <w:rPr>
          <w:rFonts w:ascii="Times" w:hAnsi="Times"/>
        </w:rPr>
        <w:t xml:space="preserve"> thus </w:t>
      </w:r>
      <w:r w:rsidR="00155AB1">
        <w:rPr>
          <w:rFonts w:ascii="Times" w:hAnsi="Times"/>
        </w:rPr>
        <w:t>to be predetermined</w:t>
      </w:r>
      <w:r w:rsidR="00F7586A" w:rsidRPr="00DE1B8E">
        <w:rPr>
          <w:rFonts w:ascii="Times" w:hAnsi="Times"/>
        </w:rPr>
        <w:t>.</w:t>
      </w:r>
    </w:p>
    <w:p w14:paraId="5225E63C" w14:textId="77777777" w:rsidR="00F7586A" w:rsidRPr="00DE1B8E" w:rsidRDefault="00F7586A" w:rsidP="00F7586A">
      <w:pPr>
        <w:rPr>
          <w:rFonts w:ascii="Times" w:hAnsi="Times"/>
        </w:rPr>
      </w:pPr>
    </w:p>
    <w:p w14:paraId="12FE63C4" w14:textId="0E19D90A" w:rsidR="00F7586A" w:rsidRPr="00DE1B8E" w:rsidRDefault="00F7586A" w:rsidP="00F7586A">
      <w:pPr>
        <w:rPr>
          <w:rFonts w:ascii="Times" w:hAnsi="Times"/>
        </w:rPr>
      </w:pPr>
      <w:r w:rsidRPr="00DE1B8E">
        <w:rPr>
          <w:rFonts w:ascii="Times" w:hAnsi="Times"/>
        </w:rPr>
        <w:t xml:space="preserve">In our case, it seems that </w:t>
      </w:r>
      <w:proofErr w:type="spellStart"/>
      <w:r w:rsidRPr="00DE1B8E">
        <w:rPr>
          <w:rFonts w:ascii="Times" w:hAnsi="Times"/>
        </w:rPr>
        <w:t>spedeSTEM</w:t>
      </w:r>
      <w:proofErr w:type="spellEnd"/>
      <w:r w:rsidRPr="00DE1B8E">
        <w:rPr>
          <w:rFonts w:ascii="Times" w:hAnsi="Times"/>
        </w:rPr>
        <w:t xml:space="preserve"> has a higher tend</w:t>
      </w:r>
      <w:ins w:id="682" w:author="Jolanta Miadlikowska" w:date="2014-10-08T23:33:00Z">
        <w:r w:rsidR="00E252A9" w:rsidRPr="00DE1B8E">
          <w:rPr>
            <w:rFonts w:ascii="Times" w:hAnsi="Times"/>
          </w:rPr>
          <w:t>e</w:t>
        </w:r>
      </w:ins>
      <w:r w:rsidRPr="00DE1B8E">
        <w:rPr>
          <w:rFonts w:ascii="Times" w:hAnsi="Times"/>
        </w:rPr>
        <w:t xml:space="preserve">ncy to merge species, whereas </w:t>
      </w:r>
      <w:proofErr w:type="spellStart"/>
      <w:r w:rsidRPr="00DE1B8E">
        <w:rPr>
          <w:rFonts w:ascii="Times" w:hAnsi="Times"/>
        </w:rPr>
        <w:t>bPP</w:t>
      </w:r>
      <w:proofErr w:type="spellEnd"/>
      <w:r w:rsidRPr="00DE1B8E">
        <w:rPr>
          <w:rFonts w:ascii="Times" w:hAnsi="Times"/>
        </w:rPr>
        <w:t xml:space="preserve"> keeps them separate.</w:t>
      </w:r>
    </w:p>
    <w:p w14:paraId="4446131F" w14:textId="77777777" w:rsidR="00F7586A" w:rsidRPr="00DE1B8E" w:rsidRDefault="00F7586A" w:rsidP="00F7586A">
      <w:pPr>
        <w:rPr>
          <w:rFonts w:ascii="Times" w:hAnsi="Times"/>
        </w:rPr>
      </w:pPr>
    </w:p>
    <w:p w14:paraId="4F585996" w14:textId="6DBAFE4A" w:rsidR="00F7586A" w:rsidRPr="00DE1B8E" w:rsidRDefault="00F7586A" w:rsidP="00F7586A">
      <w:pPr>
        <w:rPr>
          <w:ins w:id="683" w:author="Nicolas Magain" w:date="2014-10-09T22:48:00Z"/>
          <w:rFonts w:ascii="Times" w:hAnsi="Times"/>
        </w:rPr>
      </w:pPr>
      <w:r w:rsidRPr="00DE1B8E">
        <w:rPr>
          <w:rFonts w:ascii="Times" w:hAnsi="Times"/>
        </w:rPr>
        <w:t xml:space="preserve">These two methods require estimates of theta, which is problematic in </w:t>
      </w:r>
      <w:r w:rsidR="00C41030">
        <w:rPr>
          <w:rFonts w:ascii="Times" w:hAnsi="Times"/>
        </w:rPr>
        <w:t>many cases including ours</w:t>
      </w:r>
      <w:r w:rsidRPr="00DE1B8E">
        <w:rPr>
          <w:rFonts w:ascii="Times" w:hAnsi="Times"/>
        </w:rPr>
        <w:t xml:space="preserve">, because neither </w:t>
      </w:r>
      <w:ins w:id="684" w:author="Jolanta Miadlikowska" w:date="2014-10-08T23:33:00Z">
        <w:r w:rsidR="00BB2BCE" w:rsidRPr="00DE1B8E">
          <w:rPr>
            <w:rFonts w:ascii="Times" w:hAnsi="Times"/>
          </w:rPr>
          <w:t xml:space="preserve">the </w:t>
        </w:r>
      </w:ins>
      <w:r w:rsidRPr="00DE1B8E">
        <w:rPr>
          <w:rFonts w:ascii="Times" w:hAnsi="Times"/>
        </w:rPr>
        <w:t xml:space="preserve">estimation of the population sizes nor </w:t>
      </w:r>
      <w:ins w:id="685" w:author="Jolanta Miadlikowska" w:date="2014-10-08T23:33:00Z">
        <w:r w:rsidR="00BB2BCE" w:rsidRPr="00DE1B8E">
          <w:rPr>
            <w:rFonts w:ascii="Times" w:hAnsi="Times"/>
          </w:rPr>
          <w:t xml:space="preserve">the </w:t>
        </w:r>
      </w:ins>
      <w:r w:rsidRPr="00DE1B8E">
        <w:rPr>
          <w:rFonts w:ascii="Times" w:hAnsi="Times"/>
        </w:rPr>
        <w:t>accurate estimates of the substitution rates exist for lichen-forming fungi. However, testing a variety of theta values allowed us to test these methods.</w:t>
      </w:r>
    </w:p>
    <w:p w14:paraId="2F36B423" w14:textId="77777777" w:rsidR="00E327CE" w:rsidRPr="00DE1B8E" w:rsidRDefault="00E327CE" w:rsidP="00F7586A">
      <w:pPr>
        <w:rPr>
          <w:ins w:id="686" w:author="Nicolas Magain" w:date="2014-10-09T22:48:00Z"/>
          <w:rFonts w:ascii="Times" w:hAnsi="Times"/>
        </w:rPr>
      </w:pPr>
    </w:p>
    <w:p w14:paraId="60A95C09" w14:textId="062BCF15" w:rsidR="00E327CE" w:rsidRPr="00DE1B8E" w:rsidRDefault="00E327CE" w:rsidP="00F7586A">
      <w:pPr>
        <w:rPr>
          <w:ins w:id="687" w:author="Nicolas Magain" w:date="2014-10-09T22:48:00Z"/>
          <w:rFonts w:ascii="Times" w:hAnsi="Times"/>
        </w:rPr>
      </w:pPr>
      <w:ins w:id="688" w:author="Nicolas Magain" w:date="2014-10-09T22:48:00Z">
        <w:r w:rsidRPr="00DE1B8E">
          <w:rPr>
            <w:rFonts w:ascii="Times" w:hAnsi="Times"/>
          </w:rPr>
          <w:t xml:space="preserve">Overall, </w:t>
        </w:r>
        <w:proofErr w:type="spellStart"/>
        <w:r w:rsidRPr="00DE1B8E">
          <w:rPr>
            <w:rFonts w:ascii="Times" w:hAnsi="Times"/>
          </w:rPr>
          <w:t>bPP</w:t>
        </w:r>
        <w:proofErr w:type="spellEnd"/>
        <w:r w:rsidRPr="00DE1B8E">
          <w:rPr>
            <w:rFonts w:ascii="Times" w:hAnsi="Times"/>
          </w:rPr>
          <w:t xml:space="preserve"> gave estimates that better match our species concepts based on morphology and geographic distributions, and seem to be less sensitive to the parameters it takes as input. </w:t>
        </w:r>
      </w:ins>
    </w:p>
    <w:p w14:paraId="4AE31F12" w14:textId="77777777" w:rsidR="00E327CE" w:rsidRPr="00DE1B8E" w:rsidRDefault="00E327CE" w:rsidP="00F7586A">
      <w:pPr>
        <w:rPr>
          <w:ins w:id="689" w:author="Nicolas Magain" w:date="2014-10-09T22:49:00Z"/>
          <w:rFonts w:ascii="Times" w:hAnsi="Times"/>
        </w:rPr>
      </w:pPr>
    </w:p>
    <w:p w14:paraId="59B40E6D" w14:textId="48CA170D" w:rsidR="00E327CE" w:rsidRPr="00DE1B8E" w:rsidRDefault="00E327CE" w:rsidP="00F7586A">
      <w:pPr>
        <w:rPr>
          <w:ins w:id="690" w:author="Nicolas Magain" w:date="2014-10-09T22:49:00Z"/>
          <w:rFonts w:ascii="Times" w:hAnsi="Times"/>
        </w:rPr>
      </w:pPr>
      <w:ins w:id="691" w:author="Nicolas Magain" w:date="2014-10-09T22:49:00Z">
        <w:r w:rsidRPr="00DE1B8E">
          <w:rPr>
            <w:rFonts w:ascii="Times" w:hAnsi="Times"/>
          </w:rPr>
          <w:t>The advantage of these two methods is that they take conflicts between different loci in consideration</w:t>
        </w:r>
      </w:ins>
      <w:r w:rsidR="0049237A">
        <w:rPr>
          <w:rFonts w:ascii="Times" w:hAnsi="Times"/>
        </w:rPr>
        <w:t xml:space="preserve"> whereas </w:t>
      </w:r>
      <w:proofErr w:type="spellStart"/>
      <w:r w:rsidR="0049237A">
        <w:rPr>
          <w:rFonts w:ascii="Times" w:hAnsi="Times"/>
        </w:rPr>
        <w:t>bPTP</w:t>
      </w:r>
      <w:proofErr w:type="spellEnd"/>
      <w:r w:rsidR="0049237A">
        <w:rPr>
          <w:rFonts w:ascii="Times" w:hAnsi="Times"/>
        </w:rPr>
        <w:t xml:space="preserve"> and </w:t>
      </w:r>
      <w:proofErr w:type="spellStart"/>
      <w:r w:rsidR="0049237A">
        <w:rPr>
          <w:rFonts w:ascii="Times" w:hAnsi="Times"/>
        </w:rPr>
        <w:t>bGMYC</w:t>
      </w:r>
      <w:proofErr w:type="spellEnd"/>
      <w:r w:rsidR="0049237A">
        <w:rPr>
          <w:rFonts w:ascii="Times" w:hAnsi="Times"/>
        </w:rPr>
        <w:t xml:space="preserve"> work either on a single tree or on trees from the same locus, respectively</w:t>
      </w:r>
      <w:ins w:id="692" w:author="Nicolas Magain" w:date="2014-10-09T22:49:00Z">
        <w:r w:rsidRPr="00DE1B8E">
          <w:rPr>
            <w:rFonts w:ascii="Times" w:hAnsi="Times"/>
          </w:rPr>
          <w:t xml:space="preserve">. </w:t>
        </w:r>
      </w:ins>
    </w:p>
    <w:p w14:paraId="6B9A5578" w14:textId="77777777" w:rsidR="00E327CE" w:rsidRPr="00DE1B8E" w:rsidRDefault="00E327CE" w:rsidP="00F7586A">
      <w:pPr>
        <w:rPr>
          <w:ins w:id="693" w:author="Nicolas Magain" w:date="2014-10-09T22:50:00Z"/>
          <w:rFonts w:ascii="Times" w:hAnsi="Times"/>
        </w:rPr>
      </w:pPr>
    </w:p>
    <w:p w14:paraId="0B71BAB8" w14:textId="4AAA4EEC" w:rsidR="00F7586A" w:rsidRPr="00DE1B8E" w:rsidRDefault="00E327CE" w:rsidP="00F7586A">
      <w:pPr>
        <w:rPr>
          <w:rFonts w:ascii="Times" w:hAnsi="Times"/>
        </w:rPr>
      </w:pPr>
      <w:ins w:id="694" w:author="Nicolas Magain" w:date="2014-10-09T22:50:00Z">
        <w:r w:rsidRPr="00DE1B8E">
          <w:rPr>
            <w:rFonts w:ascii="Times" w:hAnsi="Times"/>
          </w:rPr>
          <w:t xml:space="preserve">However, more loci would probably be needed to provide more information, and so that the impact of a single locus be smaller. </w:t>
        </w:r>
      </w:ins>
      <w:ins w:id="695" w:author="Nicolas Magain" w:date="2014-10-09T22:52:00Z">
        <w:r w:rsidRPr="00DE1B8E">
          <w:rPr>
            <w:rFonts w:ascii="Times" w:hAnsi="Times"/>
          </w:rPr>
          <w:t xml:space="preserve">But the more loci used, the more expensive and </w:t>
        </w:r>
      </w:ins>
      <w:r w:rsidR="0049237A" w:rsidRPr="00DE1B8E">
        <w:rPr>
          <w:rFonts w:ascii="Times" w:hAnsi="Times"/>
        </w:rPr>
        <w:t>computationally intensive</w:t>
      </w:r>
      <w:ins w:id="696" w:author="Nicolas Magain" w:date="2014-10-09T22:52:00Z">
        <w:r w:rsidRPr="00DE1B8E">
          <w:rPr>
            <w:rFonts w:ascii="Times" w:hAnsi="Times"/>
          </w:rPr>
          <w:t xml:space="preserve"> these methods </w:t>
        </w:r>
      </w:ins>
      <w:r w:rsidR="0049237A">
        <w:rPr>
          <w:rFonts w:ascii="Times" w:hAnsi="Times"/>
        </w:rPr>
        <w:t>are</w:t>
      </w:r>
      <w:ins w:id="697" w:author="Nicolas Magain" w:date="2014-10-09T22:52:00Z">
        <w:r w:rsidRPr="00DE1B8E">
          <w:rPr>
            <w:rFonts w:ascii="Times" w:hAnsi="Times"/>
          </w:rPr>
          <w:t>.</w:t>
        </w:r>
      </w:ins>
    </w:p>
    <w:p w14:paraId="2514D58D" w14:textId="3331CD9E" w:rsidR="00F7586A" w:rsidRPr="00DE1B8E" w:rsidRDefault="00F7586A" w:rsidP="00F7586A">
      <w:pPr>
        <w:pStyle w:val="Heading2"/>
        <w:rPr>
          <w:rFonts w:ascii="Times" w:hAnsi="Times"/>
          <w:sz w:val="24"/>
          <w:szCs w:val="24"/>
        </w:rPr>
      </w:pPr>
      <w:r w:rsidRPr="00DE1B8E">
        <w:rPr>
          <w:rFonts w:ascii="Times" w:hAnsi="Times"/>
          <w:sz w:val="24"/>
          <w:szCs w:val="24"/>
        </w:rPr>
        <w:t>Comparison of the species tree and concatenated 8-</w:t>
      </w:r>
      <w:ins w:id="698" w:author="Jolanta Miadlikowska" w:date="2014-10-08T23:29:00Z">
        <w:r w:rsidR="00B95D2E" w:rsidRPr="00DE1B8E">
          <w:rPr>
            <w:rFonts w:ascii="Times" w:hAnsi="Times"/>
            <w:sz w:val="24"/>
            <w:szCs w:val="24"/>
          </w:rPr>
          <w:t xml:space="preserve">locus </w:t>
        </w:r>
      </w:ins>
      <w:r w:rsidRPr="00DE1B8E">
        <w:rPr>
          <w:rFonts w:ascii="Times" w:hAnsi="Times"/>
          <w:sz w:val="24"/>
          <w:szCs w:val="24"/>
        </w:rPr>
        <w:t xml:space="preserve">tree </w:t>
      </w:r>
    </w:p>
    <w:p w14:paraId="2B51383F" w14:textId="77777777" w:rsidR="00F7586A" w:rsidRPr="00DE1B8E" w:rsidRDefault="00F7586A" w:rsidP="00F7586A">
      <w:pPr>
        <w:rPr>
          <w:ins w:id="699" w:author="Nicolas Magain" w:date="2014-10-09T22:53:00Z"/>
          <w:rFonts w:ascii="Times" w:hAnsi="Times"/>
        </w:rPr>
      </w:pPr>
    </w:p>
    <w:p w14:paraId="73016867" w14:textId="36929A7E" w:rsidR="00E327CE" w:rsidRPr="00DE1B8E" w:rsidRDefault="00E327CE" w:rsidP="00F7586A">
      <w:pPr>
        <w:rPr>
          <w:ins w:id="700" w:author="Nicolas Magain" w:date="2014-10-09T22:53:00Z"/>
          <w:rFonts w:ascii="Times" w:hAnsi="Times"/>
        </w:rPr>
      </w:pPr>
      <w:ins w:id="701" w:author="Nicolas Magain" w:date="2014-10-09T22:53:00Z">
        <w:r w:rsidRPr="00DE1B8E">
          <w:rPr>
            <w:rFonts w:ascii="Times" w:hAnsi="Times"/>
          </w:rPr>
          <w:t xml:space="preserve">Figure </w:t>
        </w:r>
      </w:ins>
      <w:r w:rsidR="007353E1">
        <w:rPr>
          <w:rFonts w:ascii="Times" w:hAnsi="Times"/>
        </w:rPr>
        <w:t>9</w:t>
      </w:r>
      <w:ins w:id="702" w:author="Nicolas Magain" w:date="2014-10-09T22:53:00Z">
        <w:r w:rsidRPr="00DE1B8E">
          <w:rPr>
            <w:rFonts w:ascii="Times" w:hAnsi="Times"/>
          </w:rPr>
          <w:t xml:space="preserve"> shows the species trees generated by *</w:t>
        </w:r>
        <w:proofErr w:type="gramStart"/>
        <w:r w:rsidRPr="00DE1B8E">
          <w:rPr>
            <w:rFonts w:ascii="Times" w:hAnsi="Times"/>
          </w:rPr>
          <w:t>BEAST .</w:t>
        </w:r>
        <w:proofErr w:type="gramEnd"/>
      </w:ins>
    </w:p>
    <w:p w14:paraId="180F2BA2" w14:textId="77777777" w:rsidR="00E327CE" w:rsidRPr="00DE1B8E" w:rsidRDefault="00E327CE" w:rsidP="00F7586A">
      <w:pPr>
        <w:rPr>
          <w:rFonts w:ascii="Times" w:hAnsi="Times"/>
        </w:rPr>
      </w:pPr>
    </w:p>
    <w:p w14:paraId="65E7A14D" w14:textId="724DBB86" w:rsidR="00F7586A" w:rsidRPr="00DE1B8E" w:rsidRDefault="00F7586A" w:rsidP="00F7586A">
      <w:pPr>
        <w:rPr>
          <w:rFonts w:ascii="Times" w:hAnsi="Times"/>
        </w:rPr>
      </w:pPr>
      <w:r w:rsidRPr="00DE1B8E">
        <w:rPr>
          <w:rFonts w:ascii="Times" w:hAnsi="Times"/>
        </w:rPr>
        <w:t xml:space="preserve">In the </w:t>
      </w:r>
      <w:proofErr w:type="spellStart"/>
      <w:r w:rsidRPr="00DE1B8E">
        <w:rPr>
          <w:rFonts w:ascii="Times" w:hAnsi="Times"/>
        </w:rPr>
        <w:t>Scabrosoid</w:t>
      </w:r>
      <w:proofErr w:type="spellEnd"/>
      <w:r w:rsidRPr="00DE1B8E">
        <w:rPr>
          <w:rFonts w:ascii="Times" w:hAnsi="Times"/>
        </w:rPr>
        <w:t xml:space="preserve"> clade, the species tree has the same topology as the concatenated tree, except that </w:t>
      </w:r>
      <w:r w:rsidRPr="006A16BE">
        <w:rPr>
          <w:rFonts w:ascii="Times" w:hAnsi="Times"/>
          <w:i/>
        </w:rPr>
        <w:t xml:space="preserve">P. </w:t>
      </w:r>
      <w:proofErr w:type="spellStart"/>
      <w:r w:rsidRPr="006A16BE">
        <w:rPr>
          <w:rFonts w:ascii="Times" w:hAnsi="Times"/>
          <w:i/>
        </w:rPr>
        <w:t>scabrosa</w:t>
      </w:r>
      <w:proofErr w:type="spellEnd"/>
      <w:r w:rsidRPr="00DE1B8E">
        <w:rPr>
          <w:rFonts w:ascii="Times" w:hAnsi="Times"/>
        </w:rPr>
        <w:t xml:space="preserve"> 1 is grouped with </w:t>
      </w:r>
      <w:r w:rsidRPr="006A16BE">
        <w:rPr>
          <w:rFonts w:ascii="Times" w:hAnsi="Times"/>
          <w:i/>
        </w:rPr>
        <w:t xml:space="preserve">P. </w:t>
      </w:r>
      <w:proofErr w:type="spellStart"/>
      <w:r w:rsidRPr="006A16BE">
        <w:rPr>
          <w:rFonts w:ascii="Times" w:hAnsi="Times"/>
          <w:i/>
        </w:rPr>
        <w:t>scabrosa</w:t>
      </w:r>
      <w:proofErr w:type="spellEnd"/>
      <w:r w:rsidRPr="00DE1B8E">
        <w:rPr>
          <w:rFonts w:ascii="Times" w:hAnsi="Times"/>
        </w:rPr>
        <w:t xml:space="preserve"> 4 in the species tree (</w:t>
      </w:r>
      <w:proofErr w:type="spellStart"/>
      <w:r w:rsidRPr="00DE1B8E">
        <w:rPr>
          <w:rFonts w:ascii="Times" w:hAnsi="Times"/>
        </w:rPr>
        <w:t>pp</w:t>
      </w:r>
      <w:proofErr w:type="spellEnd"/>
      <w:r w:rsidRPr="00DE1B8E">
        <w:rPr>
          <w:rFonts w:ascii="Times" w:hAnsi="Times"/>
        </w:rPr>
        <w:t xml:space="preserve">=0.49), whereas it is grouped with </w:t>
      </w:r>
      <w:r w:rsidRPr="006A16BE">
        <w:rPr>
          <w:rFonts w:ascii="Times" w:hAnsi="Times"/>
          <w:i/>
        </w:rPr>
        <w:t xml:space="preserve">P. </w:t>
      </w:r>
      <w:proofErr w:type="spellStart"/>
      <w:r w:rsidRPr="006A16BE">
        <w:rPr>
          <w:rFonts w:ascii="Times" w:hAnsi="Times"/>
          <w:i/>
        </w:rPr>
        <w:t>scabrosa</w:t>
      </w:r>
      <w:proofErr w:type="spellEnd"/>
      <w:r w:rsidRPr="00DE1B8E">
        <w:rPr>
          <w:rFonts w:ascii="Times" w:hAnsi="Times"/>
        </w:rPr>
        <w:t xml:space="preserve"> 2 and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4 in the concatenated analyses (for instance, </w:t>
      </w:r>
      <w:proofErr w:type="spellStart"/>
      <w:r w:rsidRPr="00DE1B8E">
        <w:rPr>
          <w:rFonts w:ascii="Times" w:hAnsi="Times"/>
        </w:rPr>
        <w:t>pp</w:t>
      </w:r>
      <w:proofErr w:type="spellEnd"/>
      <w:r w:rsidRPr="00DE1B8E">
        <w:rPr>
          <w:rFonts w:ascii="Times" w:hAnsi="Times"/>
        </w:rPr>
        <w:t xml:space="preserve">=0.7 in the </w:t>
      </w:r>
      <w:proofErr w:type="spellStart"/>
      <w:r w:rsidRPr="00DE1B8E">
        <w:rPr>
          <w:rFonts w:ascii="Times" w:hAnsi="Times"/>
        </w:rPr>
        <w:t>MrBayes</w:t>
      </w:r>
      <w:proofErr w:type="spellEnd"/>
      <w:r w:rsidRPr="00DE1B8E">
        <w:rPr>
          <w:rFonts w:ascii="Times" w:hAnsi="Times"/>
        </w:rPr>
        <w:t xml:space="preserve"> analysis). However, none of these relationships are supported, and this emphasizes the uncertainty about this relationship.</w:t>
      </w:r>
    </w:p>
    <w:p w14:paraId="0223EDB4" w14:textId="77777777" w:rsidR="00F7586A" w:rsidRPr="00DE1B8E" w:rsidRDefault="00F7586A" w:rsidP="00F7586A">
      <w:pPr>
        <w:rPr>
          <w:rFonts w:ascii="Times" w:hAnsi="Times"/>
        </w:rPr>
      </w:pPr>
    </w:p>
    <w:p w14:paraId="3762C6FE" w14:textId="2B200263" w:rsidR="00F7586A" w:rsidRPr="00DE1B8E" w:rsidRDefault="00F7586A" w:rsidP="00F7586A">
      <w:pPr>
        <w:rPr>
          <w:rFonts w:ascii="Times" w:hAnsi="Times"/>
        </w:rPr>
      </w:pPr>
      <w:r w:rsidRPr="00DE1B8E">
        <w:rPr>
          <w:rFonts w:ascii="Times" w:hAnsi="Times"/>
        </w:rPr>
        <w:t xml:space="preserve">In the </w:t>
      </w:r>
      <w:proofErr w:type="spellStart"/>
      <w:r w:rsidRPr="00DE1B8E">
        <w:rPr>
          <w:rFonts w:ascii="Times" w:hAnsi="Times"/>
        </w:rPr>
        <w:t>Dolichorhizoid</w:t>
      </w:r>
      <w:proofErr w:type="spellEnd"/>
      <w:r w:rsidRPr="00DE1B8E">
        <w:rPr>
          <w:rFonts w:ascii="Times" w:hAnsi="Times"/>
        </w:rPr>
        <w:t xml:space="preserve"> clade, the topology is globally the same. There is one difference in the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2. </w:t>
      </w:r>
      <w:proofErr w:type="spellStart"/>
      <w:proofErr w:type="gramStart"/>
      <w:r w:rsidRPr="00DE1B8E">
        <w:rPr>
          <w:rFonts w:ascii="Times" w:hAnsi="Times"/>
        </w:rPr>
        <w:t>s</w:t>
      </w:r>
      <w:proofErr w:type="gramEnd"/>
      <w:r w:rsidRPr="00DE1B8E">
        <w:rPr>
          <w:rFonts w:ascii="Times" w:hAnsi="Times"/>
        </w:rPr>
        <w:t>.l</w:t>
      </w:r>
      <w:proofErr w:type="spellEnd"/>
      <w:r w:rsidRPr="00DE1B8E">
        <w:rPr>
          <w:rFonts w:ascii="Times" w:hAnsi="Times"/>
        </w:rPr>
        <w:t xml:space="preserve">. group, where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2b is grouped with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2a and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2c in the species tree but without support (</w:t>
      </w:r>
      <w:proofErr w:type="spellStart"/>
      <w:r w:rsidRPr="00DE1B8E">
        <w:rPr>
          <w:rFonts w:ascii="Times" w:hAnsi="Times"/>
        </w:rPr>
        <w:t>pp</w:t>
      </w:r>
      <w:proofErr w:type="spellEnd"/>
      <w:r w:rsidRPr="00DE1B8E">
        <w:rPr>
          <w:rFonts w:ascii="Times" w:hAnsi="Times"/>
        </w:rPr>
        <w:t xml:space="preserve">=0.36). These three </w:t>
      </w:r>
      <w:ins w:id="703" w:author="Nicolas Magain" w:date="2014-10-09T22:54:00Z">
        <w:r w:rsidR="00E327CE" w:rsidRPr="00DE1B8E">
          <w:rPr>
            <w:rFonts w:ascii="Times" w:hAnsi="Times"/>
          </w:rPr>
          <w:t xml:space="preserve">lineages </w:t>
        </w:r>
      </w:ins>
      <w:r w:rsidRPr="00DE1B8E">
        <w:rPr>
          <w:rFonts w:ascii="Times" w:hAnsi="Times"/>
        </w:rPr>
        <w:t xml:space="preserve">are then grouped with </w:t>
      </w:r>
      <w:r w:rsidRPr="006A16BE">
        <w:rPr>
          <w:rFonts w:ascii="Times" w:hAnsi="Times"/>
          <w:i/>
        </w:rPr>
        <w:t xml:space="preserve">P. </w:t>
      </w:r>
      <w:proofErr w:type="spellStart"/>
      <w:proofErr w:type="gramStart"/>
      <w:r w:rsidRPr="006A16BE">
        <w:rPr>
          <w:rFonts w:ascii="Times" w:hAnsi="Times"/>
          <w:i/>
        </w:rPr>
        <w:t>pacifica</w:t>
      </w:r>
      <w:proofErr w:type="spellEnd"/>
      <w:proofErr w:type="gramEnd"/>
      <w:r w:rsidRPr="00DE1B8E">
        <w:rPr>
          <w:rFonts w:ascii="Times" w:hAnsi="Times"/>
        </w:rPr>
        <w:t xml:space="preserve"> (</w:t>
      </w:r>
      <w:proofErr w:type="spellStart"/>
      <w:r w:rsidRPr="00DE1B8E">
        <w:rPr>
          <w:rFonts w:ascii="Times" w:hAnsi="Times"/>
        </w:rPr>
        <w:t>pp</w:t>
      </w:r>
      <w:proofErr w:type="spellEnd"/>
      <w:r w:rsidRPr="00DE1B8E">
        <w:rPr>
          <w:rFonts w:ascii="Times" w:hAnsi="Times"/>
        </w:rPr>
        <w:t xml:space="preserve">=0.54) </w:t>
      </w:r>
      <w:ins w:id="704" w:author="Nicolas Magain" w:date="2014-10-09T22:54:00Z">
        <w:r w:rsidR="00E327CE" w:rsidRPr="00DE1B8E">
          <w:rPr>
            <w:rFonts w:ascii="Times" w:hAnsi="Times"/>
          </w:rPr>
          <w:t xml:space="preserve">and </w:t>
        </w:r>
      </w:ins>
      <w:r w:rsidRPr="00DE1B8E">
        <w:rPr>
          <w:rFonts w:ascii="Times" w:hAnsi="Times"/>
        </w:rPr>
        <w:t xml:space="preserve">with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3 (</w:t>
      </w:r>
      <w:proofErr w:type="spellStart"/>
      <w:r w:rsidRPr="00DE1B8E">
        <w:rPr>
          <w:rFonts w:ascii="Times" w:hAnsi="Times"/>
        </w:rPr>
        <w:t>pp</w:t>
      </w:r>
      <w:proofErr w:type="spellEnd"/>
      <w:r w:rsidRPr="00DE1B8E">
        <w:rPr>
          <w:rFonts w:ascii="Times" w:hAnsi="Times"/>
        </w:rPr>
        <w:t>=0.91).</w:t>
      </w:r>
    </w:p>
    <w:p w14:paraId="6378C562" w14:textId="77777777" w:rsidR="00F7586A" w:rsidRPr="00DE1B8E" w:rsidRDefault="00F7586A" w:rsidP="00F7586A">
      <w:pPr>
        <w:rPr>
          <w:rFonts w:ascii="Times" w:hAnsi="Times"/>
        </w:rPr>
      </w:pPr>
    </w:p>
    <w:p w14:paraId="2B39198B" w14:textId="77777777" w:rsidR="00F7586A" w:rsidRPr="00DE1B8E" w:rsidRDefault="00F7586A" w:rsidP="00F7586A">
      <w:pPr>
        <w:rPr>
          <w:rFonts w:ascii="Times" w:hAnsi="Times"/>
        </w:rPr>
      </w:pPr>
      <w:r w:rsidRPr="00DE1B8E">
        <w:rPr>
          <w:rFonts w:ascii="Times" w:hAnsi="Times"/>
        </w:rPr>
        <w:t xml:space="preserve">In the concatenated analysis,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2b is grouped with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3 (</w:t>
      </w:r>
      <w:proofErr w:type="spellStart"/>
      <w:r w:rsidRPr="00DE1B8E">
        <w:rPr>
          <w:rFonts w:ascii="Times" w:hAnsi="Times"/>
        </w:rPr>
        <w:t>pp</w:t>
      </w:r>
      <w:proofErr w:type="spellEnd"/>
      <w:r w:rsidRPr="00DE1B8E">
        <w:rPr>
          <w:rFonts w:ascii="Times" w:hAnsi="Times"/>
        </w:rPr>
        <w:t xml:space="preserve">=0.84) then </w:t>
      </w:r>
      <w:r w:rsidRPr="006A16BE">
        <w:rPr>
          <w:rFonts w:ascii="Times" w:hAnsi="Times"/>
        </w:rPr>
        <w:t>with</w:t>
      </w:r>
      <w:r w:rsidRPr="006A16BE">
        <w:rPr>
          <w:rFonts w:ascii="Times" w:hAnsi="Times"/>
          <w:i/>
        </w:rPr>
        <w:t xml:space="preserve"> P. </w:t>
      </w:r>
      <w:proofErr w:type="spellStart"/>
      <w:proofErr w:type="gramStart"/>
      <w:r w:rsidRPr="006A16BE">
        <w:rPr>
          <w:rFonts w:ascii="Times" w:hAnsi="Times"/>
          <w:i/>
        </w:rPr>
        <w:t>pacifica</w:t>
      </w:r>
      <w:proofErr w:type="spellEnd"/>
      <w:proofErr w:type="gramEnd"/>
      <w:r w:rsidRPr="00DE1B8E">
        <w:rPr>
          <w:rFonts w:ascii="Times" w:hAnsi="Times"/>
        </w:rPr>
        <w:t xml:space="preserve"> (</w:t>
      </w:r>
      <w:proofErr w:type="spellStart"/>
      <w:r w:rsidRPr="00DE1B8E">
        <w:rPr>
          <w:rFonts w:ascii="Times" w:hAnsi="Times"/>
        </w:rPr>
        <w:t>pp</w:t>
      </w:r>
      <w:proofErr w:type="spellEnd"/>
      <w:r w:rsidRPr="00DE1B8E">
        <w:rPr>
          <w:rFonts w:ascii="Times" w:hAnsi="Times"/>
        </w:rPr>
        <w:t xml:space="preserve">=0.99), whereas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2a and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2c are grouped together (</w:t>
      </w:r>
      <w:proofErr w:type="spellStart"/>
      <w:r w:rsidRPr="00DE1B8E">
        <w:rPr>
          <w:rFonts w:ascii="Times" w:hAnsi="Times"/>
        </w:rPr>
        <w:t>pp</w:t>
      </w:r>
      <w:proofErr w:type="spellEnd"/>
      <w:r w:rsidRPr="00DE1B8E">
        <w:rPr>
          <w:rFonts w:ascii="Times" w:hAnsi="Times"/>
        </w:rPr>
        <w:t>=0.99).</w:t>
      </w:r>
    </w:p>
    <w:p w14:paraId="4895B446" w14:textId="77777777" w:rsidR="00F7586A" w:rsidRPr="00DE1B8E" w:rsidRDefault="00F7586A" w:rsidP="00F7586A">
      <w:pPr>
        <w:rPr>
          <w:rFonts w:ascii="Times" w:hAnsi="Times"/>
        </w:rPr>
      </w:pPr>
    </w:p>
    <w:p w14:paraId="3231C5E9" w14:textId="06084970" w:rsidR="00F7586A" w:rsidRPr="00DE1B8E" w:rsidRDefault="00F7586A" w:rsidP="00F7586A">
      <w:pPr>
        <w:rPr>
          <w:rFonts w:ascii="Times" w:hAnsi="Times"/>
        </w:rPr>
      </w:pPr>
      <w:r w:rsidRPr="00DE1B8E">
        <w:rPr>
          <w:rFonts w:ascii="Times" w:hAnsi="Times"/>
        </w:rPr>
        <w:t xml:space="preserve">This conflict actually mostly </w:t>
      </w:r>
      <w:ins w:id="705" w:author="Nicolas Magain" w:date="2014-10-09T22:54:00Z">
        <w:r w:rsidR="00E327CE" w:rsidRPr="00DE1B8E">
          <w:rPr>
            <w:rFonts w:ascii="Times" w:hAnsi="Times"/>
          </w:rPr>
          <w:t xml:space="preserve">concerns </w:t>
        </w:r>
      </w:ins>
      <w:r w:rsidRPr="00DE1B8E">
        <w:rPr>
          <w:rFonts w:ascii="Times" w:hAnsi="Times"/>
        </w:rPr>
        <w:t xml:space="preserve">the position of </w:t>
      </w:r>
      <w:r w:rsidRPr="006A16BE">
        <w:rPr>
          <w:rFonts w:ascii="Times" w:hAnsi="Times"/>
          <w:i/>
        </w:rPr>
        <w:t xml:space="preserve">P. </w:t>
      </w:r>
      <w:proofErr w:type="spellStart"/>
      <w:r w:rsidRPr="006A16BE">
        <w:rPr>
          <w:rFonts w:ascii="Times" w:hAnsi="Times"/>
          <w:i/>
        </w:rPr>
        <w:t>neopolydactyla</w:t>
      </w:r>
      <w:proofErr w:type="spellEnd"/>
      <w:r w:rsidRPr="00DE1B8E">
        <w:rPr>
          <w:rFonts w:ascii="Times" w:hAnsi="Times"/>
        </w:rPr>
        <w:t xml:space="preserve"> 2b, whereas both methods agree to group these 5 species together. </w:t>
      </w:r>
    </w:p>
    <w:p w14:paraId="3A824560" w14:textId="77777777" w:rsidR="00F7586A" w:rsidRPr="00DE1B8E" w:rsidRDefault="00F7586A" w:rsidP="00F7586A">
      <w:pPr>
        <w:rPr>
          <w:rFonts w:ascii="Times" w:hAnsi="Times"/>
        </w:rPr>
      </w:pPr>
    </w:p>
    <w:p w14:paraId="69349087" w14:textId="04DD967E" w:rsidR="006B4FB0" w:rsidRPr="00DE1B8E" w:rsidRDefault="00F7586A" w:rsidP="00F7586A">
      <w:pPr>
        <w:rPr>
          <w:ins w:id="706" w:author="Nicolas Magain" w:date="2014-10-09T22:58:00Z"/>
          <w:rFonts w:ascii="Times" w:hAnsi="Times"/>
        </w:rPr>
      </w:pPr>
      <w:r w:rsidRPr="00DE1B8E">
        <w:rPr>
          <w:rFonts w:ascii="Times" w:hAnsi="Times"/>
        </w:rPr>
        <w:t xml:space="preserve">This </w:t>
      </w:r>
      <w:ins w:id="707" w:author="Nicolas Magain" w:date="2014-10-09T22:55:00Z">
        <w:r w:rsidR="00E327CE" w:rsidRPr="00DE1B8E">
          <w:rPr>
            <w:rFonts w:ascii="Times" w:hAnsi="Times"/>
          </w:rPr>
          <w:t>difference might also be caused by the</w:t>
        </w:r>
      </w:ins>
      <w:r w:rsidRPr="00DE1B8E">
        <w:rPr>
          <w:rFonts w:ascii="Times" w:hAnsi="Times"/>
        </w:rPr>
        <w:t xml:space="preserve"> ITS sequence of P859 </w:t>
      </w:r>
      <w:ins w:id="708" w:author="Nicolas Magain" w:date="2014-10-09T22:55:00Z">
        <w:r w:rsidR="00E327CE" w:rsidRPr="00DE1B8E">
          <w:rPr>
            <w:rFonts w:ascii="Times" w:hAnsi="Times"/>
          </w:rPr>
          <w:t>(</w:t>
        </w:r>
        <w:r w:rsidR="00E327CE" w:rsidRPr="00A23D7C">
          <w:rPr>
            <w:rFonts w:ascii="Times" w:hAnsi="Times"/>
            <w:i/>
          </w:rPr>
          <w:t xml:space="preserve">P. </w:t>
        </w:r>
        <w:proofErr w:type="spellStart"/>
        <w:r w:rsidR="00E327CE" w:rsidRPr="00A23D7C">
          <w:rPr>
            <w:rFonts w:ascii="Times" w:hAnsi="Times"/>
            <w:i/>
          </w:rPr>
          <w:t>neopolydactyla</w:t>
        </w:r>
        <w:proofErr w:type="spellEnd"/>
        <w:r w:rsidR="00E327CE" w:rsidRPr="00DE1B8E">
          <w:rPr>
            <w:rFonts w:ascii="Times" w:hAnsi="Times"/>
          </w:rPr>
          <w:t xml:space="preserve"> 3) </w:t>
        </w:r>
      </w:ins>
      <w:r w:rsidRPr="00DE1B8E">
        <w:rPr>
          <w:rFonts w:ascii="Times" w:hAnsi="Times"/>
        </w:rPr>
        <w:t xml:space="preserve">which </w:t>
      </w:r>
      <w:ins w:id="709" w:author="Nicolas Magain" w:date="2014-10-09T22:55:00Z">
        <w:r w:rsidR="00E327CE" w:rsidRPr="00DE1B8E">
          <w:rPr>
            <w:rFonts w:ascii="Times" w:hAnsi="Times"/>
          </w:rPr>
          <w:t xml:space="preserve">places </w:t>
        </w:r>
        <w:r w:rsidR="00E327CE" w:rsidRPr="00A23D7C">
          <w:rPr>
            <w:rFonts w:ascii="Times" w:hAnsi="Times"/>
            <w:i/>
          </w:rPr>
          <w:t xml:space="preserve">P. </w:t>
        </w:r>
        <w:proofErr w:type="spellStart"/>
        <w:r w:rsidR="00E327CE" w:rsidRPr="00A23D7C">
          <w:rPr>
            <w:rFonts w:ascii="Times" w:hAnsi="Times"/>
            <w:i/>
          </w:rPr>
          <w:t>neopolydactyla</w:t>
        </w:r>
        <w:proofErr w:type="spellEnd"/>
        <w:r w:rsidR="00E327CE" w:rsidRPr="00DE1B8E">
          <w:rPr>
            <w:rFonts w:ascii="Times" w:hAnsi="Times"/>
          </w:rPr>
          <w:t xml:space="preserve"> 3 at the base of</w:t>
        </w:r>
      </w:ins>
      <w:r w:rsidRPr="00DE1B8E">
        <w:rPr>
          <w:rFonts w:ascii="Times" w:hAnsi="Times"/>
        </w:rPr>
        <w:t xml:space="preserve"> the </w:t>
      </w:r>
      <w:proofErr w:type="spellStart"/>
      <w:r w:rsidRPr="00A23D7C">
        <w:rPr>
          <w:rFonts w:ascii="Times" w:hAnsi="Times"/>
          <w:i/>
        </w:rPr>
        <w:t>neopolydactyla</w:t>
      </w:r>
      <w:proofErr w:type="spellEnd"/>
      <w:ins w:id="710" w:author="Nicolas Magain" w:date="2014-10-09T22:55:00Z">
        <w:r w:rsidR="00E327CE" w:rsidRPr="00A23D7C">
          <w:rPr>
            <w:rFonts w:ascii="Times" w:hAnsi="Times"/>
            <w:i/>
          </w:rPr>
          <w:t>/</w:t>
        </w:r>
        <w:proofErr w:type="spellStart"/>
        <w:r w:rsidR="00E327CE" w:rsidRPr="00A23D7C">
          <w:rPr>
            <w:rFonts w:ascii="Times" w:hAnsi="Times"/>
            <w:i/>
          </w:rPr>
          <w:t>dolichorhiza</w:t>
        </w:r>
        <w:proofErr w:type="spellEnd"/>
        <w:r w:rsidR="00E327CE" w:rsidRPr="00A23D7C">
          <w:rPr>
            <w:rFonts w:ascii="Times" w:hAnsi="Times"/>
            <w:i/>
          </w:rPr>
          <w:t>/</w:t>
        </w:r>
        <w:proofErr w:type="spellStart"/>
        <w:r w:rsidR="00E327CE" w:rsidRPr="00A23D7C">
          <w:rPr>
            <w:rFonts w:ascii="Times" w:hAnsi="Times"/>
            <w:i/>
          </w:rPr>
          <w:t>hymenina</w:t>
        </w:r>
      </w:ins>
      <w:proofErr w:type="spellEnd"/>
      <w:r w:rsidRPr="00DE1B8E">
        <w:rPr>
          <w:rFonts w:ascii="Times" w:hAnsi="Times"/>
        </w:rPr>
        <w:t xml:space="preserve"> group in </w:t>
      </w:r>
      <w:ins w:id="711" w:author="Nicolas Magain" w:date="2014-10-09T22:55:00Z">
        <w:r w:rsidR="00E327CE" w:rsidRPr="00DE1B8E">
          <w:rPr>
            <w:rFonts w:ascii="Times" w:hAnsi="Times"/>
          </w:rPr>
          <w:t xml:space="preserve">the </w:t>
        </w:r>
      </w:ins>
      <w:r w:rsidRPr="00DE1B8E">
        <w:rPr>
          <w:rFonts w:ascii="Times" w:hAnsi="Times"/>
        </w:rPr>
        <w:t>ITS phylogeny, because it is very different</w:t>
      </w:r>
      <w:r w:rsidR="00A23D7C">
        <w:rPr>
          <w:rFonts w:ascii="Times" w:hAnsi="Times"/>
        </w:rPr>
        <w:t xml:space="preserve"> (it has many unique substitutions)</w:t>
      </w:r>
      <w:ins w:id="712" w:author="Nicolas Magain" w:date="2014-10-09T22:56:00Z">
        <w:r w:rsidR="00E327CE" w:rsidRPr="00DE1B8E">
          <w:rPr>
            <w:rFonts w:ascii="Times" w:hAnsi="Times"/>
          </w:rPr>
          <w:t xml:space="preserve">, unlike other loci which place </w:t>
        </w:r>
        <w:r w:rsidR="00E327CE" w:rsidRPr="00A23D7C">
          <w:rPr>
            <w:rFonts w:ascii="Times" w:hAnsi="Times"/>
            <w:i/>
          </w:rPr>
          <w:t xml:space="preserve">P. </w:t>
        </w:r>
        <w:proofErr w:type="spellStart"/>
        <w:r w:rsidR="00E327CE" w:rsidRPr="00A23D7C">
          <w:rPr>
            <w:rFonts w:ascii="Times" w:hAnsi="Times"/>
            <w:i/>
          </w:rPr>
          <w:t>neopolydactyla</w:t>
        </w:r>
        <w:proofErr w:type="spellEnd"/>
        <w:r w:rsidR="00E327CE" w:rsidRPr="00DE1B8E">
          <w:rPr>
            <w:rFonts w:ascii="Times" w:hAnsi="Times"/>
          </w:rPr>
          <w:t xml:space="preserve"> 3 as closely related to </w:t>
        </w:r>
        <w:r w:rsidR="00E327CE" w:rsidRPr="00A23D7C">
          <w:rPr>
            <w:rFonts w:ascii="Times" w:hAnsi="Times"/>
            <w:i/>
          </w:rPr>
          <w:t xml:space="preserve">P. </w:t>
        </w:r>
        <w:proofErr w:type="spellStart"/>
        <w:r w:rsidR="00E327CE" w:rsidRPr="00A23D7C">
          <w:rPr>
            <w:rFonts w:ascii="Times" w:hAnsi="Times"/>
            <w:i/>
          </w:rPr>
          <w:t>neopolydactyla</w:t>
        </w:r>
        <w:proofErr w:type="spellEnd"/>
        <w:r w:rsidR="00E327CE" w:rsidRPr="00DE1B8E">
          <w:rPr>
            <w:rFonts w:ascii="Times" w:hAnsi="Times"/>
          </w:rPr>
          <w:t xml:space="preserve"> 2. </w:t>
        </w:r>
        <w:proofErr w:type="spellStart"/>
        <w:proofErr w:type="gramStart"/>
        <w:r w:rsidR="00E327CE" w:rsidRPr="00DE1B8E">
          <w:rPr>
            <w:rFonts w:ascii="Times" w:hAnsi="Times"/>
          </w:rPr>
          <w:t>s</w:t>
        </w:r>
        <w:proofErr w:type="gramEnd"/>
        <w:r w:rsidR="00E327CE" w:rsidRPr="00DE1B8E">
          <w:rPr>
            <w:rFonts w:ascii="Times" w:hAnsi="Times"/>
          </w:rPr>
          <w:t>.l</w:t>
        </w:r>
      </w:ins>
      <w:proofErr w:type="spellEnd"/>
      <w:ins w:id="713" w:author="Nicolas Magain" w:date="2014-10-09T22:55:00Z">
        <w:r w:rsidR="00E327CE" w:rsidRPr="00DE1B8E">
          <w:rPr>
            <w:rFonts w:ascii="Times" w:hAnsi="Times"/>
          </w:rPr>
          <w:t xml:space="preserve">. </w:t>
        </w:r>
      </w:ins>
      <w:r w:rsidRPr="00DE1B8E">
        <w:rPr>
          <w:rFonts w:ascii="Times" w:hAnsi="Times"/>
        </w:rPr>
        <w:t xml:space="preserve"> </w:t>
      </w:r>
      <w:ins w:id="714" w:author="Nicolas Magain" w:date="2014-10-09T22:56:00Z">
        <w:r w:rsidR="00E327CE" w:rsidRPr="00DE1B8E">
          <w:rPr>
            <w:rFonts w:ascii="Times" w:hAnsi="Times"/>
          </w:rPr>
          <w:t xml:space="preserve">The influence </w:t>
        </w:r>
      </w:ins>
      <w:ins w:id="715" w:author="Nicolas Magain" w:date="2014-10-09T22:57:00Z">
        <w:r w:rsidR="00E327CE" w:rsidRPr="00DE1B8E">
          <w:rPr>
            <w:rFonts w:ascii="Times" w:hAnsi="Times"/>
          </w:rPr>
          <w:t xml:space="preserve">of this different topology </w:t>
        </w:r>
      </w:ins>
      <w:ins w:id="716" w:author="Nicolas Magain" w:date="2014-10-09T22:56:00Z">
        <w:r w:rsidR="00E327CE" w:rsidRPr="00DE1B8E">
          <w:rPr>
            <w:rFonts w:ascii="Times" w:hAnsi="Times"/>
          </w:rPr>
          <w:t>in the concatenated analysis</w:t>
        </w:r>
      </w:ins>
      <w:ins w:id="717" w:author="Nicolas Magain" w:date="2014-10-09T22:57:00Z">
        <w:r w:rsidR="006B4FB0" w:rsidRPr="00DE1B8E">
          <w:rPr>
            <w:rFonts w:ascii="Times" w:hAnsi="Times"/>
          </w:rPr>
          <w:t xml:space="preserve"> might not influence the final topology, </w:t>
        </w:r>
      </w:ins>
      <w:ins w:id="718" w:author="Nicolas Magain" w:date="2014-10-09T22:58:00Z">
        <w:r w:rsidR="006B4FB0" w:rsidRPr="00DE1B8E">
          <w:rPr>
            <w:rFonts w:ascii="Times" w:hAnsi="Times"/>
          </w:rPr>
          <w:t>because many characters, especially in the IGS markers, support the alternative topology, whereas single-locus topologies have a bigger influence in the species tree.</w:t>
        </w:r>
      </w:ins>
    </w:p>
    <w:p w14:paraId="3C0A125F" w14:textId="77777777" w:rsidR="006B4FB0" w:rsidRPr="00DE1B8E" w:rsidRDefault="006B4FB0" w:rsidP="00F7586A">
      <w:pPr>
        <w:rPr>
          <w:ins w:id="719" w:author="Nicolas Magain" w:date="2014-10-09T22:58:00Z"/>
          <w:rFonts w:ascii="Times" w:hAnsi="Times"/>
        </w:rPr>
      </w:pPr>
    </w:p>
    <w:p w14:paraId="15A748BE" w14:textId="77777777" w:rsidR="00F7586A" w:rsidRPr="00DE1B8E" w:rsidRDefault="00F7586A" w:rsidP="00F7586A">
      <w:pPr>
        <w:rPr>
          <w:rFonts w:ascii="Times" w:hAnsi="Times"/>
        </w:rPr>
      </w:pPr>
    </w:p>
    <w:p w14:paraId="4D9E6B6D" w14:textId="6BE0D6EA" w:rsidR="00F7586A" w:rsidRPr="00DE1B8E" w:rsidRDefault="00F7586A" w:rsidP="00F7586A">
      <w:pPr>
        <w:rPr>
          <w:rFonts w:ascii="Times" w:hAnsi="Times"/>
        </w:rPr>
      </w:pPr>
      <w:r w:rsidRPr="00DE1B8E">
        <w:rPr>
          <w:rFonts w:ascii="Times" w:hAnsi="Times"/>
        </w:rPr>
        <w:t xml:space="preserve">The </w:t>
      </w:r>
      <w:proofErr w:type="spellStart"/>
      <w:r w:rsidRPr="00662E7B">
        <w:rPr>
          <w:rFonts w:ascii="Times" w:hAnsi="Times"/>
          <w:i/>
        </w:rPr>
        <w:t>hymenina</w:t>
      </w:r>
      <w:proofErr w:type="spellEnd"/>
      <w:r w:rsidRPr="00DE1B8E">
        <w:rPr>
          <w:rFonts w:ascii="Times" w:hAnsi="Times"/>
        </w:rPr>
        <w:t xml:space="preserve"> group is well supported in both analyses, but </w:t>
      </w:r>
      <w:r w:rsidRPr="00662E7B">
        <w:rPr>
          <w:rFonts w:ascii="Times" w:hAnsi="Times"/>
          <w:i/>
        </w:rPr>
        <w:t xml:space="preserve">P. </w:t>
      </w:r>
      <w:proofErr w:type="spellStart"/>
      <w:r w:rsidRPr="00662E7B">
        <w:rPr>
          <w:rFonts w:ascii="Times" w:hAnsi="Times"/>
          <w:i/>
        </w:rPr>
        <w:t>hawaiensis</w:t>
      </w:r>
      <w:proofErr w:type="spellEnd"/>
      <w:r w:rsidRPr="00DE1B8E">
        <w:rPr>
          <w:rFonts w:ascii="Times" w:hAnsi="Times"/>
        </w:rPr>
        <w:t xml:space="preserve"> </w:t>
      </w:r>
      <w:ins w:id="720" w:author="Nicolas Magain" w:date="2014-10-09T22:59:00Z">
        <w:r w:rsidR="006B4FB0" w:rsidRPr="00DE1B8E">
          <w:rPr>
            <w:rFonts w:ascii="Times" w:hAnsi="Times"/>
          </w:rPr>
          <w:t xml:space="preserve">is </w:t>
        </w:r>
      </w:ins>
      <w:r w:rsidRPr="00DE1B8E">
        <w:rPr>
          <w:rFonts w:ascii="Times" w:hAnsi="Times"/>
        </w:rPr>
        <w:t>group</w:t>
      </w:r>
      <w:ins w:id="721" w:author="Nicolas Magain" w:date="2014-10-09T22:59:00Z">
        <w:r w:rsidR="006B4FB0" w:rsidRPr="00DE1B8E">
          <w:rPr>
            <w:rFonts w:ascii="Times" w:hAnsi="Times"/>
          </w:rPr>
          <w:t>ed</w:t>
        </w:r>
      </w:ins>
      <w:r w:rsidRPr="00DE1B8E">
        <w:rPr>
          <w:rFonts w:ascii="Times" w:hAnsi="Times"/>
        </w:rPr>
        <w:t xml:space="preserve"> with </w:t>
      </w:r>
      <w:r w:rsidRPr="00662E7B">
        <w:rPr>
          <w:rFonts w:ascii="Times" w:hAnsi="Times"/>
          <w:i/>
        </w:rPr>
        <w:t xml:space="preserve">P. </w:t>
      </w:r>
      <w:proofErr w:type="spellStart"/>
      <w:r w:rsidRPr="00662E7B">
        <w:rPr>
          <w:rFonts w:ascii="Times" w:hAnsi="Times"/>
          <w:i/>
        </w:rPr>
        <w:t>hymenina</w:t>
      </w:r>
      <w:proofErr w:type="spellEnd"/>
      <w:r w:rsidRPr="00DE1B8E">
        <w:rPr>
          <w:rFonts w:ascii="Times" w:hAnsi="Times"/>
        </w:rPr>
        <w:t xml:space="preserve"> in the species tree whereas it </w:t>
      </w:r>
      <w:ins w:id="722" w:author="Nicolas Magain" w:date="2014-10-09T22:59:00Z">
        <w:r w:rsidR="006B4FB0" w:rsidRPr="00DE1B8E">
          <w:rPr>
            <w:rFonts w:ascii="Times" w:hAnsi="Times"/>
          </w:rPr>
          <w:t xml:space="preserve">is grouped </w:t>
        </w:r>
      </w:ins>
      <w:r w:rsidRPr="00DE1B8E">
        <w:rPr>
          <w:rFonts w:ascii="Times" w:hAnsi="Times"/>
        </w:rPr>
        <w:t xml:space="preserve">with </w:t>
      </w:r>
      <w:r w:rsidRPr="00662E7B">
        <w:rPr>
          <w:rFonts w:ascii="Times" w:hAnsi="Times"/>
          <w:i/>
        </w:rPr>
        <w:t>P. sp</w:t>
      </w:r>
      <w:r w:rsidRPr="00DE1B8E">
        <w:rPr>
          <w:rFonts w:ascii="Times" w:hAnsi="Times"/>
        </w:rPr>
        <w:t xml:space="preserve">. 3, </w:t>
      </w:r>
      <w:r w:rsidRPr="00662E7B">
        <w:rPr>
          <w:rFonts w:ascii="Times" w:hAnsi="Times"/>
          <w:i/>
        </w:rPr>
        <w:t>P.</w:t>
      </w:r>
      <w:r w:rsidRPr="00DE1B8E">
        <w:rPr>
          <w:rFonts w:ascii="Times" w:hAnsi="Times"/>
        </w:rPr>
        <w:t xml:space="preserve"> sp. 4 and </w:t>
      </w:r>
      <w:r w:rsidRPr="00662E7B">
        <w:rPr>
          <w:rFonts w:ascii="Times" w:hAnsi="Times"/>
          <w:i/>
        </w:rPr>
        <w:t>P.</w:t>
      </w:r>
      <w:r w:rsidRPr="00DE1B8E">
        <w:rPr>
          <w:rFonts w:ascii="Times" w:hAnsi="Times"/>
        </w:rPr>
        <w:t xml:space="preserve"> sp. 5 in the concatenated analysis. However none of these relationships are supported (</w:t>
      </w:r>
      <w:proofErr w:type="spellStart"/>
      <w:r w:rsidRPr="00DE1B8E">
        <w:rPr>
          <w:rFonts w:ascii="Times" w:hAnsi="Times"/>
        </w:rPr>
        <w:t>pp</w:t>
      </w:r>
      <w:proofErr w:type="spellEnd"/>
      <w:r w:rsidRPr="00DE1B8E">
        <w:rPr>
          <w:rFonts w:ascii="Times" w:hAnsi="Times"/>
        </w:rPr>
        <w:t xml:space="preserve">=0.38 in the species tree, </w:t>
      </w:r>
      <w:proofErr w:type="spellStart"/>
      <w:r w:rsidRPr="00DE1B8E">
        <w:rPr>
          <w:rFonts w:ascii="Times" w:hAnsi="Times"/>
        </w:rPr>
        <w:t>pp</w:t>
      </w:r>
      <w:proofErr w:type="spellEnd"/>
      <w:r w:rsidRPr="00DE1B8E">
        <w:rPr>
          <w:rFonts w:ascii="Times" w:hAnsi="Times"/>
        </w:rPr>
        <w:t>=0.94 in the Bayesian analysis).</w:t>
      </w:r>
    </w:p>
    <w:p w14:paraId="518C1C99" w14:textId="77777777" w:rsidR="00F7586A" w:rsidRPr="00DE1B8E" w:rsidRDefault="00F7586A" w:rsidP="00F7586A">
      <w:pPr>
        <w:rPr>
          <w:rFonts w:ascii="Times" w:hAnsi="Times"/>
        </w:rPr>
      </w:pPr>
    </w:p>
    <w:p w14:paraId="0731F7EC" w14:textId="5C6B372D" w:rsidR="00F7586A" w:rsidRPr="00DE1B8E" w:rsidRDefault="00F7586A" w:rsidP="00F7586A">
      <w:pPr>
        <w:rPr>
          <w:rFonts w:ascii="Times" w:hAnsi="Times"/>
        </w:rPr>
      </w:pPr>
      <w:r w:rsidRPr="00DE1B8E">
        <w:rPr>
          <w:rFonts w:ascii="Times" w:hAnsi="Times"/>
        </w:rPr>
        <w:t>Finally in the South-American group, the topolog</w:t>
      </w:r>
      <w:ins w:id="723" w:author="Nicolas Magain" w:date="2014-10-09T22:59:00Z">
        <w:r w:rsidR="006B4FB0" w:rsidRPr="00DE1B8E">
          <w:rPr>
            <w:rFonts w:ascii="Times" w:hAnsi="Times"/>
          </w:rPr>
          <w:t>ies</w:t>
        </w:r>
      </w:ins>
      <w:r w:rsidRPr="00DE1B8E">
        <w:rPr>
          <w:rFonts w:ascii="Times" w:hAnsi="Times"/>
        </w:rPr>
        <w:t xml:space="preserve"> are congruent, which is remarkable given the </w:t>
      </w:r>
      <w:ins w:id="724" w:author="Nicolas Magain" w:date="2014-10-09T22:59:00Z">
        <w:r w:rsidR="006B4FB0" w:rsidRPr="00DE1B8E">
          <w:rPr>
            <w:rFonts w:ascii="Times" w:hAnsi="Times"/>
          </w:rPr>
          <w:t>recent radiation and the lack of resolution</w:t>
        </w:r>
      </w:ins>
      <w:ins w:id="725" w:author="Nicolas Magain" w:date="2014-10-09T23:00:00Z">
        <w:r w:rsidR="006B4FB0" w:rsidRPr="00DE1B8E">
          <w:rPr>
            <w:rFonts w:ascii="Times" w:hAnsi="Times"/>
          </w:rPr>
          <w:t xml:space="preserve"> and amount of short branches</w:t>
        </w:r>
      </w:ins>
      <w:ins w:id="726" w:author="Nicolas Magain" w:date="2014-10-09T22:59:00Z">
        <w:r w:rsidR="006B4FB0" w:rsidRPr="00DE1B8E">
          <w:rPr>
            <w:rFonts w:ascii="Times" w:hAnsi="Times"/>
          </w:rPr>
          <w:t xml:space="preserve"> in </w:t>
        </w:r>
      </w:ins>
      <w:ins w:id="727" w:author="Nicolas Magain" w:date="2014-10-09T23:00:00Z">
        <w:r w:rsidR="006B4FB0" w:rsidRPr="00DE1B8E">
          <w:rPr>
            <w:rFonts w:ascii="Times" w:hAnsi="Times"/>
          </w:rPr>
          <w:t xml:space="preserve">the </w:t>
        </w:r>
      </w:ins>
      <w:ins w:id="728" w:author="Nicolas Magain" w:date="2014-10-09T22:59:00Z">
        <w:r w:rsidR="006B4FB0" w:rsidRPr="00DE1B8E">
          <w:rPr>
            <w:rFonts w:ascii="Times" w:hAnsi="Times"/>
          </w:rPr>
          <w:t>single locus</w:t>
        </w:r>
      </w:ins>
      <w:ins w:id="729" w:author="Nicolas Magain" w:date="2014-10-09T23:00:00Z">
        <w:r w:rsidR="006B4FB0" w:rsidRPr="00DE1B8E">
          <w:rPr>
            <w:rFonts w:ascii="Times" w:hAnsi="Times"/>
          </w:rPr>
          <w:t xml:space="preserve"> trees</w:t>
        </w:r>
      </w:ins>
      <w:ins w:id="730" w:author="Nicolas Magain" w:date="2014-10-09T22:59:00Z">
        <w:r w:rsidR="006B4FB0" w:rsidRPr="00DE1B8E">
          <w:rPr>
            <w:rFonts w:ascii="Times" w:hAnsi="Times"/>
          </w:rPr>
          <w:t xml:space="preserve">. </w:t>
        </w:r>
      </w:ins>
      <w:r w:rsidRPr="00DE1B8E">
        <w:rPr>
          <w:rFonts w:ascii="Times" w:hAnsi="Times"/>
        </w:rPr>
        <w:t xml:space="preserve">The only </w:t>
      </w:r>
      <w:ins w:id="731" w:author="Nicolas Magain" w:date="2014-10-09T23:00:00Z">
        <w:r w:rsidR="006B4FB0" w:rsidRPr="00DE1B8E">
          <w:rPr>
            <w:rFonts w:ascii="Times" w:hAnsi="Times"/>
          </w:rPr>
          <w:t xml:space="preserve">difference </w:t>
        </w:r>
      </w:ins>
      <w:r w:rsidRPr="00DE1B8E">
        <w:rPr>
          <w:rFonts w:ascii="Times" w:hAnsi="Times"/>
        </w:rPr>
        <w:t xml:space="preserve">is the position of </w:t>
      </w:r>
      <w:r w:rsidRPr="00662E7B">
        <w:rPr>
          <w:rFonts w:ascii="Times" w:hAnsi="Times"/>
          <w:i/>
        </w:rPr>
        <w:t>P.</w:t>
      </w:r>
      <w:r w:rsidRPr="00DE1B8E">
        <w:rPr>
          <w:rFonts w:ascii="Times" w:hAnsi="Times"/>
        </w:rPr>
        <w:t xml:space="preserve"> sp. 2a and </w:t>
      </w:r>
      <w:r w:rsidRPr="00662E7B">
        <w:rPr>
          <w:rFonts w:ascii="Times" w:hAnsi="Times"/>
          <w:i/>
        </w:rPr>
        <w:t>P.</w:t>
      </w:r>
      <w:r w:rsidRPr="00DE1B8E">
        <w:rPr>
          <w:rFonts w:ascii="Times" w:hAnsi="Times"/>
        </w:rPr>
        <w:t xml:space="preserve"> sp</w:t>
      </w:r>
      <w:r w:rsidR="00662E7B">
        <w:rPr>
          <w:rFonts w:ascii="Times" w:hAnsi="Times"/>
        </w:rPr>
        <w:t xml:space="preserve">. </w:t>
      </w:r>
      <w:r w:rsidRPr="00DE1B8E">
        <w:rPr>
          <w:rFonts w:ascii="Times" w:hAnsi="Times"/>
        </w:rPr>
        <w:t xml:space="preserve">2b, grouping with </w:t>
      </w:r>
      <w:r w:rsidRPr="00662E7B">
        <w:rPr>
          <w:rFonts w:ascii="Times" w:hAnsi="Times"/>
          <w:i/>
        </w:rPr>
        <w:t xml:space="preserve">P. </w:t>
      </w:r>
      <w:proofErr w:type="spellStart"/>
      <w:r w:rsidRPr="00662E7B">
        <w:rPr>
          <w:rFonts w:ascii="Times" w:hAnsi="Times"/>
          <w:i/>
        </w:rPr>
        <w:t>pulverulenta</w:t>
      </w:r>
      <w:proofErr w:type="spellEnd"/>
      <w:r w:rsidRPr="00DE1B8E">
        <w:rPr>
          <w:rFonts w:ascii="Times" w:hAnsi="Times"/>
        </w:rPr>
        <w:t xml:space="preserve"> 1, 2 and 3 in the concatenated analysis, and with </w:t>
      </w:r>
      <w:r w:rsidRPr="00662E7B">
        <w:rPr>
          <w:rFonts w:ascii="Times" w:hAnsi="Times"/>
          <w:i/>
        </w:rPr>
        <w:t>P.</w:t>
      </w:r>
      <w:r w:rsidRPr="00DE1B8E">
        <w:rPr>
          <w:rFonts w:ascii="Times" w:hAnsi="Times"/>
        </w:rPr>
        <w:t xml:space="preserve"> sp. 1 and </w:t>
      </w:r>
      <w:r w:rsidRPr="00662E7B">
        <w:rPr>
          <w:rFonts w:ascii="Times" w:hAnsi="Times"/>
          <w:i/>
        </w:rPr>
        <w:t xml:space="preserve">P. </w:t>
      </w:r>
      <w:proofErr w:type="spellStart"/>
      <w:r w:rsidRPr="00662E7B">
        <w:rPr>
          <w:rFonts w:ascii="Times" w:hAnsi="Times"/>
          <w:i/>
        </w:rPr>
        <w:t>dolichorhiza</w:t>
      </w:r>
      <w:proofErr w:type="spellEnd"/>
      <w:r w:rsidRPr="00DE1B8E">
        <w:rPr>
          <w:rFonts w:ascii="Times" w:hAnsi="Times"/>
        </w:rPr>
        <w:t xml:space="preserve"> 2 in the species tree, but none of these relationships are supported (</w:t>
      </w:r>
      <w:proofErr w:type="spellStart"/>
      <w:r w:rsidRPr="00DE1B8E">
        <w:rPr>
          <w:rFonts w:ascii="Times" w:hAnsi="Times"/>
        </w:rPr>
        <w:t>pp</w:t>
      </w:r>
      <w:proofErr w:type="spellEnd"/>
      <w:r w:rsidRPr="00DE1B8E">
        <w:rPr>
          <w:rFonts w:ascii="Times" w:hAnsi="Times"/>
        </w:rPr>
        <w:t xml:space="preserve">=0.33 in the species tree, </w:t>
      </w:r>
      <w:proofErr w:type="spellStart"/>
      <w:r w:rsidRPr="00DE1B8E">
        <w:rPr>
          <w:rFonts w:ascii="Times" w:hAnsi="Times"/>
        </w:rPr>
        <w:t>pp</w:t>
      </w:r>
      <w:proofErr w:type="spellEnd"/>
      <w:r w:rsidRPr="00DE1B8E">
        <w:rPr>
          <w:rFonts w:ascii="Times" w:hAnsi="Times"/>
        </w:rPr>
        <w:t xml:space="preserve">=0.62 in the </w:t>
      </w:r>
      <w:r w:rsidR="00662E7B" w:rsidRPr="00DE1B8E">
        <w:rPr>
          <w:rFonts w:ascii="Times" w:hAnsi="Times"/>
        </w:rPr>
        <w:t>Bayesian</w:t>
      </w:r>
      <w:r w:rsidRPr="00DE1B8E">
        <w:rPr>
          <w:rFonts w:ascii="Times" w:hAnsi="Times"/>
        </w:rPr>
        <w:t xml:space="preserve"> concatenated tree).</w:t>
      </w:r>
    </w:p>
    <w:p w14:paraId="2300C026" w14:textId="77777777" w:rsidR="00F7586A" w:rsidRPr="00DE1B8E" w:rsidRDefault="00F7586A" w:rsidP="00F7586A">
      <w:pPr>
        <w:rPr>
          <w:rFonts w:ascii="Times" w:hAnsi="Times"/>
        </w:rPr>
      </w:pPr>
    </w:p>
    <w:p w14:paraId="6ED83A1C" w14:textId="1A3AEDBC" w:rsidR="00F7586A" w:rsidRPr="00DE1B8E" w:rsidRDefault="00F7586A" w:rsidP="00F7586A">
      <w:pPr>
        <w:rPr>
          <w:rFonts w:ascii="Times" w:hAnsi="Times"/>
        </w:rPr>
      </w:pPr>
      <w:r w:rsidRPr="00DE1B8E">
        <w:rPr>
          <w:rFonts w:ascii="Times" w:hAnsi="Times"/>
        </w:rPr>
        <w:t xml:space="preserve">In general, </w:t>
      </w:r>
      <w:ins w:id="732" w:author="Nicolas Magain" w:date="2014-10-09T23:00:00Z">
        <w:r w:rsidR="006B4FB0" w:rsidRPr="00DE1B8E">
          <w:rPr>
            <w:rFonts w:ascii="Times" w:hAnsi="Times"/>
          </w:rPr>
          <w:t xml:space="preserve">posterior probabilities </w:t>
        </w:r>
      </w:ins>
      <w:r w:rsidRPr="00DE1B8E">
        <w:rPr>
          <w:rFonts w:ascii="Times" w:hAnsi="Times"/>
        </w:rPr>
        <w:t xml:space="preserve">are lower in the species tree, which makes sense because it takes the uncertainty of the conflicting single-locus topologies into account, whereas in concatenated analyses, the </w:t>
      </w:r>
      <w:r w:rsidR="00662E7B" w:rsidRPr="00DE1B8E">
        <w:rPr>
          <w:rFonts w:ascii="Times" w:hAnsi="Times"/>
        </w:rPr>
        <w:t>tendency</w:t>
      </w:r>
      <w:r w:rsidRPr="00DE1B8E">
        <w:rPr>
          <w:rFonts w:ascii="Times" w:hAnsi="Times"/>
        </w:rPr>
        <w:t xml:space="preserve"> is that many characters </w:t>
      </w:r>
      <w:r w:rsidR="00662E7B">
        <w:rPr>
          <w:rFonts w:ascii="Times" w:hAnsi="Times"/>
        </w:rPr>
        <w:t xml:space="preserve">from one or few loci </w:t>
      </w:r>
      <w:r w:rsidRPr="00DE1B8E">
        <w:rPr>
          <w:rFonts w:ascii="Times" w:hAnsi="Times"/>
        </w:rPr>
        <w:t>supporting one relationship will mask the impact of the conflicting characters</w:t>
      </w:r>
      <w:r w:rsidR="00662E7B">
        <w:rPr>
          <w:rFonts w:ascii="Times" w:hAnsi="Times"/>
        </w:rPr>
        <w:t xml:space="preserve"> in the other loci</w:t>
      </w:r>
      <w:r w:rsidRPr="00DE1B8E">
        <w:rPr>
          <w:rFonts w:ascii="Times" w:hAnsi="Times"/>
        </w:rPr>
        <w:t xml:space="preserve">. </w:t>
      </w:r>
    </w:p>
    <w:p w14:paraId="783A28DF" w14:textId="77777777" w:rsidR="00F7586A" w:rsidRPr="00DE1B8E" w:rsidRDefault="00F7586A" w:rsidP="00F7586A">
      <w:pPr>
        <w:rPr>
          <w:rFonts w:ascii="Times" w:hAnsi="Times"/>
        </w:rPr>
      </w:pPr>
    </w:p>
    <w:p w14:paraId="6A3EF802" w14:textId="7654D5DB" w:rsidR="00F7586A" w:rsidRPr="00DE1B8E" w:rsidRDefault="00F7586A" w:rsidP="00F7586A">
      <w:pPr>
        <w:rPr>
          <w:rFonts w:ascii="Times" w:hAnsi="Times"/>
        </w:rPr>
      </w:pPr>
      <w:r w:rsidRPr="00DE1B8E">
        <w:rPr>
          <w:rFonts w:ascii="Times" w:hAnsi="Times"/>
        </w:rPr>
        <w:t xml:space="preserve">Examples include the grouping of </w:t>
      </w:r>
      <w:r w:rsidRPr="00662E7B">
        <w:rPr>
          <w:rFonts w:ascii="Times" w:hAnsi="Times"/>
          <w:i/>
        </w:rPr>
        <w:t>P</w:t>
      </w:r>
      <w:r w:rsidRPr="00DE1B8E">
        <w:rPr>
          <w:rFonts w:ascii="Times" w:hAnsi="Times"/>
        </w:rPr>
        <w:t xml:space="preserve">. sp. 7a and </w:t>
      </w:r>
      <w:r w:rsidRPr="00662E7B">
        <w:rPr>
          <w:rFonts w:ascii="Times" w:hAnsi="Times"/>
          <w:i/>
        </w:rPr>
        <w:t>P.</w:t>
      </w:r>
      <w:r w:rsidRPr="00DE1B8E">
        <w:rPr>
          <w:rFonts w:ascii="Times" w:hAnsi="Times"/>
        </w:rPr>
        <w:t xml:space="preserve"> sp. 7b (</w:t>
      </w:r>
      <w:proofErr w:type="spellStart"/>
      <w:r w:rsidRPr="00DE1B8E">
        <w:rPr>
          <w:rFonts w:ascii="Times" w:hAnsi="Times"/>
        </w:rPr>
        <w:t>pp</w:t>
      </w:r>
      <w:proofErr w:type="spellEnd"/>
      <w:r w:rsidRPr="00DE1B8E">
        <w:rPr>
          <w:rFonts w:ascii="Times" w:hAnsi="Times"/>
        </w:rPr>
        <w:t xml:space="preserve">=0.75 in the species tree, </w:t>
      </w:r>
      <w:proofErr w:type="spellStart"/>
      <w:r w:rsidRPr="00DE1B8E">
        <w:rPr>
          <w:rFonts w:ascii="Times" w:hAnsi="Times"/>
        </w:rPr>
        <w:t>pp</w:t>
      </w:r>
      <w:proofErr w:type="spellEnd"/>
      <w:r w:rsidRPr="00DE1B8E">
        <w:rPr>
          <w:rFonts w:ascii="Times" w:hAnsi="Times"/>
        </w:rPr>
        <w:t xml:space="preserve">=1 in the </w:t>
      </w:r>
      <w:proofErr w:type="spellStart"/>
      <w:r w:rsidRPr="00DE1B8E">
        <w:rPr>
          <w:rFonts w:ascii="Times" w:hAnsi="Times"/>
        </w:rPr>
        <w:t>MrBayes</w:t>
      </w:r>
      <w:proofErr w:type="spellEnd"/>
      <w:r w:rsidRPr="00DE1B8E">
        <w:rPr>
          <w:rFonts w:ascii="Times" w:hAnsi="Times"/>
        </w:rPr>
        <w:t xml:space="preserve"> tree)</w:t>
      </w:r>
      <w:ins w:id="733" w:author="Nicolas Magain" w:date="2014-10-09T23:01:00Z">
        <w:r w:rsidR="00DD6CBF" w:rsidRPr="00DE1B8E">
          <w:rPr>
            <w:rFonts w:ascii="Times" w:hAnsi="Times"/>
          </w:rPr>
          <w:t>,</w:t>
        </w:r>
      </w:ins>
      <w:r w:rsidRPr="00DE1B8E">
        <w:rPr>
          <w:rFonts w:ascii="Times" w:hAnsi="Times"/>
        </w:rPr>
        <w:t xml:space="preserve"> </w:t>
      </w:r>
      <w:r w:rsidRPr="00662E7B">
        <w:rPr>
          <w:rFonts w:ascii="Times" w:hAnsi="Times"/>
          <w:i/>
        </w:rPr>
        <w:t xml:space="preserve">P. </w:t>
      </w:r>
      <w:proofErr w:type="spellStart"/>
      <w:r w:rsidRPr="00662E7B">
        <w:rPr>
          <w:rFonts w:ascii="Times" w:hAnsi="Times"/>
          <w:i/>
        </w:rPr>
        <w:t>occidentalis</w:t>
      </w:r>
      <w:proofErr w:type="spellEnd"/>
      <w:r w:rsidRPr="00DE1B8E">
        <w:rPr>
          <w:rFonts w:ascii="Times" w:hAnsi="Times"/>
        </w:rPr>
        <w:t xml:space="preserve"> with </w:t>
      </w:r>
      <w:r w:rsidRPr="00662E7B">
        <w:rPr>
          <w:rFonts w:ascii="Times" w:hAnsi="Times"/>
          <w:i/>
        </w:rPr>
        <w:t>P.</w:t>
      </w:r>
      <w:r w:rsidRPr="00DE1B8E">
        <w:rPr>
          <w:rFonts w:ascii="Times" w:hAnsi="Times"/>
        </w:rPr>
        <w:t xml:space="preserve"> sp. 6 (</w:t>
      </w:r>
      <w:proofErr w:type="spellStart"/>
      <w:r w:rsidRPr="00DE1B8E">
        <w:rPr>
          <w:rFonts w:ascii="Times" w:hAnsi="Times"/>
        </w:rPr>
        <w:t>pp</w:t>
      </w:r>
      <w:proofErr w:type="spellEnd"/>
      <w:r w:rsidRPr="00DE1B8E">
        <w:rPr>
          <w:rFonts w:ascii="Times" w:hAnsi="Times"/>
        </w:rPr>
        <w:t xml:space="preserve">=0.9 in the species tree, </w:t>
      </w:r>
      <w:proofErr w:type="spellStart"/>
      <w:r w:rsidRPr="00DE1B8E">
        <w:rPr>
          <w:rFonts w:ascii="Times" w:hAnsi="Times"/>
        </w:rPr>
        <w:t>pp</w:t>
      </w:r>
      <w:proofErr w:type="spellEnd"/>
      <w:r w:rsidRPr="00DE1B8E">
        <w:rPr>
          <w:rFonts w:ascii="Times" w:hAnsi="Times"/>
        </w:rPr>
        <w:t xml:space="preserve">=1 in the concatenated dataset), </w:t>
      </w:r>
      <w:r w:rsidRPr="00662E7B">
        <w:rPr>
          <w:rFonts w:ascii="Times" w:hAnsi="Times"/>
          <w:i/>
        </w:rPr>
        <w:t xml:space="preserve">P. </w:t>
      </w:r>
      <w:proofErr w:type="spellStart"/>
      <w:r w:rsidRPr="00662E7B">
        <w:rPr>
          <w:rFonts w:ascii="Times" w:hAnsi="Times"/>
          <w:i/>
        </w:rPr>
        <w:t>pulverulenta</w:t>
      </w:r>
      <w:proofErr w:type="spellEnd"/>
      <w:r w:rsidRPr="00DE1B8E">
        <w:rPr>
          <w:rFonts w:ascii="Times" w:hAnsi="Times"/>
        </w:rPr>
        <w:t xml:space="preserve"> 1 with </w:t>
      </w:r>
      <w:r w:rsidRPr="00662E7B">
        <w:rPr>
          <w:rFonts w:ascii="Times" w:hAnsi="Times"/>
          <w:i/>
        </w:rPr>
        <w:t xml:space="preserve">P. </w:t>
      </w:r>
      <w:proofErr w:type="spellStart"/>
      <w:r w:rsidRPr="00662E7B">
        <w:rPr>
          <w:rFonts w:ascii="Times" w:hAnsi="Times"/>
          <w:i/>
        </w:rPr>
        <w:t>pulverulenta</w:t>
      </w:r>
      <w:proofErr w:type="spellEnd"/>
      <w:r w:rsidRPr="00DE1B8E">
        <w:rPr>
          <w:rFonts w:ascii="Times" w:hAnsi="Times"/>
        </w:rPr>
        <w:t xml:space="preserve"> 2 (</w:t>
      </w:r>
      <w:proofErr w:type="spellStart"/>
      <w:r w:rsidRPr="00DE1B8E">
        <w:rPr>
          <w:rFonts w:ascii="Times" w:hAnsi="Times"/>
        </w:rPr>
        <w:t>pp</w:t>
      </w:r>
      <w:proofErr w:type="spellEnd"/>
      <w:r w:rsidRPr="00DE1B8E">
        <w:rPr>
          <w:rFonts w:ascii="Times" w:hAnsi="Times"/>
        </w:rPr>
        <w:t xml:space="preserve">=0.78 </w:t>
      </w:r>
      <w:ins w:id="734" w:author="Nicolas Magain" w:date="2014-10-09T23:01:00Z">
        <w:r w:rsidR="00DD6CBF" w:rsidRPr="00DE1B8E">
          <w:rPr>
            <w:rFonts w:ascii="Times" w:hAnsi="Times"/>
          </w:rPr>
          <w:t xml:space="preserve">in the species tree </w:t>
        </w:r>
      </w:ins>
      <w:proofErr w:type="spellStart"/>
      <w:r w:rsidRPr="00DE1B8E">
        <w:rPr>
          <w:rFonts w:ascii="Times" w:hAnsi="Times"/>
        </w:rPr>
        <w:t>vs</w:t>
      </w:r>
      <w:proofErr w:type="spellEnd"/>
      <w:r w:rsidRPr="00DE1B8E">
        <w:rPr>
          <w:rFonts w:ascii="Times" w:hAnsi="Times"/>
        </w:rPr>
        <w:t xml:space="preserve"> </w:t>
      </w:r>
      <w:proofErr w:type="spellStart"/>
      <w:r w:rsidRPr="00DE1B8E">
        <w:rPr>
          <w:rFonts w:ascii="Times" w:hAnsi="Times"/>
        </w:rPr>
        <w:t>pp</w:t>
      </w:r>
      <w:proofErr w:type="spellEnd"/>
      <w:r w:rsidRPr="00DE1B8E">
        <w:rPr>
          <w:rFonts w:ascii="Times" w:hAnsi="Times"/>
        </w:rPr>
        <w:t>=1</w:t>
      </w:r>
      <w:ins w:id="735" w:author="Nicolas Magain" w:date="2014-10-09T23:01:00Z">
        <w:r w:rsidR="00DD6CBF" w:rsidRPr="00DE1B8E">
          <w:rPr>
            <w:rFonts w:ascii="Times" w:hAnsi="Times"/>
          </w:rPr>
          <w:t xml:space="preserve"> in the concatenated analysis</w:t>
        </w:r>
      </w:ins>
      <w:r w:rsidRPr="00DE1B8E">
        <w:rPr>
          <w:rFonts w:ascii="Times" w:hAnsi="Times"/>
        </w:rPr>
        <w:t>). For the two latter</w:t>
      </w:r>
      <w:ins w:id="736" w:author="Nicolas Magain" w:date="2014-10-09T23:01:00Z">
        <w:r w:rsidR="00DD6CBF" w:rsidRPr="00DE1B8E">
          <w:rPr>
            <w:rFonts w:ascii="Times" w:hAnsi="Times"/>
          </w:rPr>
          <w:t xml:space="preserve"> cases</w:t>
        </w:r>
      </w:ins>
      <w:r w:rsidRPr="00DE1B8E">
        <w:rPr>
          <w:rFonts w:ascii="Times" w:hAnsi="Times"/>
        </w:rPr>
        <w:t>, conflicts c</w:t>
      </w:r>
      <w:ins w:id="737" w:author="Nicolas Magain" w:date="2014-10-09T23:01:00Z">
        <w:r w:rsidR="00DD6CBF" w:rsidRPr="00DE1B8E">
          <w:rPr>
            <w:rFonts w:ascii="Times" w:hAnsi="Times"/>
          </w:rPr>
          <w:t>a</w:t>
        </w:r>
      </w:ins>
      <w:r w:rsidRPr="00DE1B8E">
        <w:rPr>
          <w:rFonts w:ascii="Times" w:hAnsi="Times"/>
        </w:rPr>
        <w:t xml:space="preserve">me from only one locus (see </w:t>
      </w:r>
      <w:ins w:id="738" w:author="Nicolas Magain" w:date="2014-10-09T23:01:00Z">
        <w:r w:rsidR="00DD6CBF" w:rsidRPr="00DE1B8E">
          <w:rPr>
            <w:rFonts w:ascii="Times" w:hAnsi="Times"/>
          </w:rPr>
          <w:t>the results about the single locus topologies</w:t>
        </w:r>
      </w:ins>
      <w:r w:rsidRPr="00DE1B8E">
        <w:rPr>
          <w:rFonts w:ascii="Times" w:hAnsi="Times"/>
        </w:rPr>
        <w:t xml:space="preserve">), </w:t>
      </w:r>
      <w:ins w:id="739" w:author="Nicolas Magain" w:date="2014-10-09T23:02:00Z">
        <w:r w:rsidR="00DD6CBF" w:rsidRPr="00DE1B8E">
          <w:rPr>
            <w:rFonts w:ascii="Times" w:hAnsi="Times"/>
          </w:rPr>
          <w:t xml:space="preserve">but </w:t>
        </w:r>
      </w:ins>
      <w:r w:rsidRPr="00DE1B8E">
        <w:rPr>
          <w:rFonts w:ascii="Times" w:hAnsi="Times"/>
        </w:rPr>
        <w:t xml:space="preserve">still significantly affect the </w:t>
      </w:r>
      <w:r w:rsidR="00662E7B">
        <w:rPr>
          <w:rFonts w:ascii="Times" w:hAnsi="Times"/>
        </w:rPr>
        <w:t>posterior probabilities</w:t>
      </w:r>
      <w:r w:rsidRPr="00DE1B8E">
        <w:rPr>
          <w:rFonts w:ascii="Times" w:hAnsi="Times"/>
        </w:rPr>
        <w:t>.</w:t>
      </w:r>
    </w:p>
    <w:p w14:paraId="0CBD4E74" w14:textId="77777777" w:rsidR="00F7586A" w:rsidRPr="00DE1B8E" w:rsidRDefault="00F7586A" w:rsidP="00F7586A">
      <w:pPr>
        <w:rPr>
          <w:rFonts w:ascii="Times" w:hAnsi="Times"/>
        </w:rPr>
      </w:pPr>
    </w:p>
    <w:p w14:paraId="557776EE" w14:textId="77777777" w:rsidR="00F7586A" w:rsidRPr="00DE1B8E" w:rsidRDefault="00F7586A" w:rsidP="00F7586A">
      <w:pPr>
        <w:rPr>
          <w:rFonts w:ascii="Times" w:hAnsi="Times"/>
        </w:rPr>
      </w:pPr>
    </w:p>
    <w:p w14:paraId="631A6A8A" w14:textId="54174441" w:rsidR="00F7586A" w:rsidRPr="00DE1B8E" w:rsidRDefault="00F7586A" w:rsidP="00F7586A">
      <w:pPr>
        <w:pStyle w:val="Heading2"/>
        <w:rPr>
          <w:rFonts w:ascii="Times" w:hAnsi="Times"/>
          <w:sz w:val="24"/>
          <w:szCs w:val="24"/>
        </w:rPr>
      </w:pPr>
      <w:r w:rsidRPr="00DE1B8E">
        <w:rPr>
          <w:rFonts w:ascii="Times" w:hAnsi="Times"/>
          <w:sz w:val="24"/>
          <w:szCs w:val="24"/>
        </w:rPr>
        <w:t xml:space="preserve">Consensus </w:t>
      </w:r>
      <w:ins w:id="740" w:author="Jolanta Miadlikowska" w:date="2014-10-08T23:30:00Z">
        <w:r w:rsidR="00B95D2E" w:rsidRPr="00DE1B8E">
          <w:rPr>
            <w:rFonts w:ascii="Times" w:hAnsi="Times"/>
            <w:sz w:val="24"/>
            <w:szCs w:val="24"/>
          </w:rPr>
          <w:t>on</w:t>
        </w:r>
      </w:ins>
      <w:r w:rsidRPr="00DE1B8E">
        <w:rPr>
          <w:rFonts w:ascii="Times" w:hAnsi="Times"/>
          <w:sz w:val="24"/>
          <w:szCs w:val="24"/>
        </w:rPr>
        <w:t xml:space="preserve"> species</w:t>
      </w:r>
      <w:ins w:id="741" w:author="Jolanta Miadlikowska" w:date="2014-10-08T23:30:00Z">
        <w:r w:rsidR="00B95D2E" w:rsidRPr="00DE1B8E">
          <w:rPr>
            <w:rFonts w:ascii="Times" w:hAnsi="Times"/>
            <w:sz w:val="24"/>
            <w:szCs w:val="24"/>
          </w:rPr>
          <w:t xml:space="preserve"> delimitation</w:t>
        </w:r>
      </w:ins>
    </w:p>
    <w:p w14:paraId="7B57A8C5" w14:textId="77777777" w:rsidR="00C11A91" w:rsidRPr="00DE1B8E" w:rsidRDefault="00C11A91" w:rsidP="00C11A91">
      <w:pPr>
        <w:rPr>
          <w:ins w:id="742" w:author="Nicolas Magain" w:date="2014-10-09T23:13:00Z"/>
          <w:rFonts w:ascii="Times" w:hAnsi="Times"/>
        </w:rPr>
      </w:pPr>
    </w:p>
    <w:p w14:paraId="62E73D02" w14:textId="6CF27650" w:rsidR="00C11A91" w:rsidRPr="00DE1B8E" w:rsidRDefault="00C11A91" w:rsidP="00C11A91">
      <w:pPr>
        <w:rPr>
          <w:ins w:id="743" w:author="Nicolas Magain" w:date="2014-10-09T23:13:00Z"/>
          <w:rFonts w:ascii="Times" w:hAnsi="Times"/>
        </w:rPr>
      </w:pPr>
      <w:ins w:id="744" w:author="Nicolas Magain" w:date="2014-10-09T23:13:00Z">
        <w:r w:rsidRPr="00DE1B8E">
          <w:rPr>
            <w:rFonts w:ascii="Times" w:hAnsi="Times"/>
          </w:rPr>
          <w:t xml:space="preserve">Influence of the </w:t>
        </w:r>
        <w:proofErr w:type="spellStart"/>
        <w:r w:rsidRPr="00D553E6">
          <w:rPr>
            <w:rFonts w:ascii="Times" w:hAnsi="Times"/>
            <w:i/>
          </w:rPr>
          <w:t>Nostoc</w:t>
        </w:r>
        <w:proofErr w:type="spellEnd"/>
        <w:r w:rsidRPr="00DE1B8E">
          <w:rPr>
            <w:rFonts w:ascii="Times" w:hAnsi="Times"/>
          </w:rPr>
          <w:t xml:space="preserve"> on the phenotype and on species delimitation</w:t>
        </w:r>
      </w:ins>
    </w:p>
    <w:p w14:paraId="5C1C6C56" w14:textId="77777777" w:rsidR="00C11A91" w:rsidRPr="00DE1B8E" w:rsidRDefault="00C11A91" w:rsidP="00C11A91">
      <w:pPr>
        <w:rPr>
          <w:ins w:id="745" w:author="Nicolas Magain" w:date="2014-10-09T23:13:00Z"/>
          <w:rFonts w:ascii="Times" w:hAnsi="Times"/>
        </w:rPr>
      </w:pPr>
    </w:p>
    <w:p w14:paraId="49750DB0" w14:textId="77777777" w:rsidR="00C11A91" w:rsidRPr="00DE1B8E" w:rsidRDefault="00C11A91" w:rsidP="00C11A91">
      <w:pPr>
        <w:rPr>
          <w:ins w:id="746" w:author="Nicolas Magain" w:date="2014-10-09T23:13:00Z"/>
          <w:rFonts w:ascii="Times" w:hAnsi="Times"/>
        </w:rPr>
      </w:pPr>
      <w:ins w:id="747" w:author="Nicolas Magain" w:date="2014-10-09T23:13:00Z">
        <w:r w:rsidRPr="00DE1B8E">
          <w:rPr>
            <w:rFonts w:ascii="Times" w:hAnsi="Times"/>
          </w:rPr>
          <w:t xml:space="preserve">We noticed that all specimens associating with the </w:t>
        </w:r>
        <w:proofErr w:type="spellStart"/>
        <w:r w:rsidRPr="00D553E6">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w:t>
        </w:r>
        <w:proofErr w:type="spellStart"/>
        <w:r w:rsidRPr="00DE1B8E">
          <w:rPr>
            <w:rFonts w:ascii="Times" w:hAnsi="Times"/>
          </w:rPr>
          <w:t>VIIa</w:t>
        </w:r>
        <w:proofErr w:type="spellEnd"/>
        <w:r w:rsidRPr="00DE1B8E">
          <w:rPr>
            <w:rFonts w:ascii="Times" w:hAnsi="Times"/>
          </w:rPr>
          <w:t xml:space="preserve"> had a typical emerald green color when wet, especially when growing in their natural habitat. Because some species (</w:t>
        </w:r>
        <w:r w:rsidRPr="00D553E6">
          <w:rPr>
            <w:rFonts w:ascii="Times" w:hAnsi="Times"/>
            <w:i/>
          </w:rPr>
          <w:t xml:space="preserve">P. </w:t>
        </w:r>
        <w:proofErr w:type="spellStart"/>
        <w:r w:rsidRPr="00D553E6">
          <w:rPr>
            <w:rFonts w:ascii="Times" w:hAnsi="Times"/>
            <w:i/>
          </w:rPr>
          <w:t>neopolydactyla</w:t>
        </w:r>
        <w:proofErr w:type="spellEnd"/>
        <w:r w:rsidRPr="00DE1B8E">
          <w:rPr>
            <w:rFonts w:ascii="Times" w:hAnsi="Times"/>
          </w:rPr>
          <w:t xml:space="preserve"> 1, </w:t>
        </w:r>
        <w:r w:rsidRPr="00D553E6">
          <w:rPr>
            <w:rFonts w:ascii="Times" w:hAnsi="Times"/>
            <w:i/>
          </w:rPr>
          <w:t xml:space="preserve">P. </w:t>
        </w:r>
        <w:proofErr w:type="spellStart"/>
        <w:r w:rsidRPr="00D553E6">
          <w:rPr>
            <w:rFonts w:ascii="Times" w:hAnsi="Times"/>
            <w:i/>
          </w:rPr>
          <w:t>occidentalis</w:t>
        </w:r>
        <w:proofErr w:type="spellEnd"/>
        <w:r w:rsidRPr="00DE1B8E">
          <w:rPr>
            <w:rFonts w:ascii="Times" w:hAnsi="Times"/>
          </w:rPr>
          <w:t xml:space="preserve">, </w:t>
        </w:r>
        <w:r w:rsidRPr="00D553E6">
          <w:rPr>
            <w:rFonts w:ascii="Times" w:hAnsi="Times"/>
            <w:i/>
          </w:rPr>
          <w:t xml:space="preserve">P. </w:t>
        </w:r>
        <w:proofErr w:type="spellStart"/>
        <w:r w:rsidRPr="00D553E6">
          <w:rPr>
            <w:rFonts w:ascii="Times" w:hAnsi="Times"/>
            <w:i/>
          </w:rPr>
          <w:t>scabrosa</w:t>
        </w:r>
        <w:proofErr w:type="spellEnd"/>
        <w:r w:rsidRPr="00DE1B8E">
          <w:rPr>
            <w:rFonts w:ascii="Times" w:hAnsi="Times"/>
          </w:rPr>
          <w:t xml:space="preserve"> 1, </w:t>
        </w:r>
        <w:r w:rsidRPr="00D553E6">
          <w:rPr>
            <w:rFonts w:ascii="Times" w:hAnsi="Times"/>
            <w:i/>
          </w:rPr>
          <w:t xml:space="preserve">P. </w:t>
        </w:r>
        <w:proofErr w:type="spellStart"/>
        <w:r w:rsidRPr="00D553E6">
          <w:rPr>
            <w:rFonts w:ascii="Times" w:hAnsi="Times"/>
            <w:i/>
          </w:rPr>
          <w:t>scabrosa</w:t>
        </w:r>
        <w:proofErr w:type="spellEnd"/>
        <w:r w:rsidRPr="00DE1B8E">
          <w:rPr>
            <w:rFonts w:ascii="Times" w:hAnsi="Times"/>
          </w:rPr>
          <w:t xml:space="preserve"> 4) always associate with this </w:t>
        </w:r>
        <w:proofErr w:type="spellStart"/>
        <w:r w:rsidRPr="00DE1B8E">
          <w:rPr>
            <w:rFonts w:ascii="Times" w:hAnsi="Times"/>
          </w:rPr>
          <w:t>phylogroup</w:t>
        </w:r>
        <w:proofErr w:type="spellEnd"/>
        <w:r w:rsidRPr="00DE1B8E">
          <w:rPr>
            <w:rFonts w:ascii="Times" w:hAnsi="Times"/>
          </w:rPr>
          <w:t xml:space="preserve"> in the </w:t>
        </w:r>
        <w:proofErr w:type="spellStart"/>
        <w:r w:rsidRPr="00DE1B8E">
          <w:rPr>
            <w:rFonts w:ascii="Times" w:hAnsi="Times"/>
          </w:rPr>
          <w:t>panboreal</w:t>
        </w:r>
        <w:proofErr w:type="spellEnd"/>
        <w:r w:rsidRPr="00DE1B8E">
          <w:rPr>
            <w:rFonts w:ascii="Times" w:hAnsi="Times"/>
          </w:rPr>
          <w:t xml:space="preserve"> zone, and other morphologically similar species (</w:t>
        </w:r>
        <w:r w:rsidRPr="00D553E6">
          <w:rPr>
            <w:rFonts w:ascii="Times" w:hAnsi="Times"/>
            <w:i/>
          </w:rPr>
          <w:t xml:space="preserve">P. </w:t>
        </w:r>
        <w:proofErr w:type="spellStart"/>
        <w:r w:rsidRPr="00D553E6">
          <w:rPr>
            <w:rFonts w:ascii="Times" w:hAnsi="Times"/>
            <w:i/>
          </w:rPr>
          <w:t>neopolydactyla</w:t>
        </w:r>
        <w:proofErr w:type="spellEnd"/>
        <w:r w:rsidRPr="00DE1B8E">
          <w:rPr>
            <w:rFonts w:ascii="Times" w:hAnsi="Times"/>
          </w:rPr>
          <w:t xml:space="preserve"> 2, </w:t>
        </w:r>
        <w:r w:rsidRPr="00D553E6">
          <w:rPr>
            <w:rFonts w:ascii="Times" w:hAnsi="Times"/>
            <w:i/>
          </w:rPr>
          <w:t xml:space="preserve">P. </w:t>
        </w:r>
        <w:proofErr w:type="spellStart"/>
        <w:r w:rsidRPr="00D553E6">
          <w:rPr>
            <w:rFonts w:ascii="Times" w:hAnsi="Times"/>
            <w:i/>
          </w:rPr>
          <w:t>neopolydactyla</w:t>
        </w:r>
        <w:proofErr w:type="spellEnd"/>
        <w:r w:rsidRPr="00DE1B8E">
          <w:rPr>
            <w:rFonts w:ascii="Times" w:hAnsi="Times"/>
          </w:rPr>
          <w:t xml:space="preserve"> 4, </w:t>
        </w:r>
        <w:r w:rsidRPr="00D553E6">
          <w:rPr>
            <w:rFonts w:ascii="Times" w:hAnsi="Times"/>
            <w:i/>
          </w:rPr>
          <w:t xml:space="preserve">P. </w:t>
        </w:r>
        <w:proofErr w:type="spellStart"/>
        <w:r w:rsidRPr="00D553E6">
          <w:rPr>
            <w:rFonts w:ascii="Times" w:hAnsi="Times"/>
            <w:i/>
          </w:rPr>
          <w:t>scabrosa</w:t>
        </w:r>
        <w:proofErr w:type="spellEnd"/>
        <w:r w:rsidRPr="00DE1B8E">
          <w:rPr>
            <w:rFonts w:ascii="Times" w:hAnsi="Times"/>
          </w:rPr>
          <w:t xml:space="preserve"> 2) never associate with it, the identity of the </w:t>
        </w:r>
        <w:proofErr w:type="spellStart"/>
        <w:r w:rsidRPr="00D553E6">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can be very useful to identify the species, especially in the field or when no molecular data is available.</w:t>
        </w:r>
      </w:ins>
    </w:p>
    <w:p w14:paraId="2A9AE8BD" w14:textId="77777777" w:rsidR="00C11A91" w:rsidRPr="00DE1B8E" w:rsidRDefault="00C11A91" w:rsidP="00C11A91">
      <w:pPr>
        <w:rPr>
          <w:ins w:id="748" w:author="Nicolas Magain" w:date="2014-10-09T23:13:00Z"/>
          <w:rFonts w:ascii="Times" w:hAnsi="Times"/>
        </w:rPr>
      </w:pPr>
    </w:p>
    <w:p w14:paraId="13DF5F4C" w14:textId="77777777" w:rsidR="00C11A91" w:rsidRPr="00DE1B8E" w:rsidRDefault="00C11A91" w:rsidP="00C11A91">
      <w:pPr>
        <w:rPr>
          <w:ins w:id="749" w:author="Nicolas Magain" w:date="2014-10-09T23:13:00Z"/>
          <w:rFonts w:ascii="Times" w:hAnsi="Times"/>
        </w:rPr>
      </w:pPr>
      <w:ins w:id="750" w:author="Nicolas Magain" w:date="2014-10-09T23:13:00Z">
        <w:r w:rsidRPr="00DE1B8E">
          <w:rPr>
            <w:rFonts w:ascii="Times" w:hAnsi="Times"/>
          </w:rPr>
          <w:t xml:space="preserve">More detailed study of the influence of other </w:t>
        </w:r>
        <w:proofErr w:type="spellStart"/>
        <w:r w:rsidRPr="00D553E6">
          <w:rPr>
            <w:rFonts w:ascii="Times" w:hAnsi="Times"/>
            <w:i/>
          </w:rPr>
          <w:t>Nostoc</w:t>
        </w:r>
        <w:proofErr w:type="spellEnd"/>
        <w:r w:rsidRPr="00DE1B8E">
          <w:rPr>
            <w:rFonts w:ascii="Times" w:hAnsi="Times"/>
          </w:rPr>
          <w:t xml:space="preserve"> </w:t>
        </w:r>
        <w:proofErr w:type="spellStart"/>
        <w:r w:rsidRPr="00DE1B8E">
          <w:rPr>
            <w:rFonts w:ascii="Times" w:hAnsi="Times"/>
          </w:rPr>
          <w:t>phylogroups</w:t>
        </w:r>
        <w:proofErr w:type="spellEnd"/>
        <w:r w:rsidRPr="00DE1B8E">
          <w:rPr>
            <w:rFonts w:ascii="Times" w:hAnsi="Times"/>
          </w:rPr>
          <w:t xml:space="preserve"> on the phenotype of the </w:t>
        </w:r>
        <w:proofErr w:type="spellStart"/>
        <w:r w:rsidRPr="00DE1B8E">
          <w:rPr>
            <w:rFonts w:ascii="Times" w:hAnsi="Times"/>
          </w:rPr>
          <w:t>thallus</w:t>
        </w:r>
        <w:proofErr w:type="spellEnd"/>
        <w:r w:rsidRPr="00DE1B8E">
          <w:rPr>
            <w:rFonts w:ascii="Times" w:hAnsi="Times"/>
          </w:rPr>
          <w:t xml:space="preserve"> should be conducted, to determine if this character could be used for the identification of a wide variety of species.</w:t>
        </w:r>
      </w:ins>
    </w:p>
    <w:p w14:paraId="2CB1D8DE" w14:textId="77777777" w:rsidR="00C11A91" w:rsidRPr="00DE1B8E" w:rsidRDefault="00C11A91" w:rsidP="00C11A91">
      <w:pPr>
        <w:rPr>
          <w:ins w:id="751" w:author="Nicolas Magain" w:date="2014-10-09T23:13:00Z"/>
          <w:rFonts w:ascii="Times" w:hAnsi="Times"/>
        </w:rPr>
      </w:pPr>
    </w:p>
    <w:p w14:paraId="3DD99597" w14:textId="4839CFE2" w:rsidR="00C11A91" w:rsidRPr="00DE1B8E" w:rsidRDefault="00C11A91" w:rsidP="00C11A91">
      <w:pPr>
        <w:rPr>
          <w:ins w:id="752" w:author="Nicolas Magain" w:date="2014-10-09T23:13:00Z"/>
          <w:rFonts w:ascii="Times" w:hAnsi="Times"/>
        </w:rPr>
      </w:pPr>
      <w:ins w:id="753" w:author="Nicolas Magain" w:date="2014-10-09T23:13:00Z">
        <w:r w:rsidRPr="00DE1B8E">
          <w:rPr>
            <w:rFonts w:ascii="Times" w:hAnsi="Times"/>
          </w:rPr>
          <w:t xml:space="preserve">As many species have shown a strong specificity towards the </w:t>
        </w:r>
        <w:proofErr w:type="spellStart"/>
        <w:r w:rsidRPr="00D553E6">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they associate with, this information </w:t>
        </w:r>
      </w:ins>
      <w:ins w:id="754" w:author="Nicolas Magain" w:date="2014-10-09T23:14:00Z">
        <w:r w:rsidRPr="00DE1B8E">
          <w:rPr>
            <w:rFonts w:ascii="Times" w:hAnsi="Times"/>
          </w:rPr>
          <w:t xml:space="preserve">might also be helpful as a criterion for species delimitation. For instance, methods performed poorly to delimit species in the </w:t>
        </w:r>
      </w:ins>
      <w:ins w:id="755" w:author="Nicolas Magain" w:date="2014-10-09T23:15:00Z">
        <w:r w:rsidRPr="00DE1B8E">
          <w:rPr>
            <w:rFonts w:ascii="Times" w:hAnsi="Times"/>
          </w:rPr>
          <w:t xml:space="preserve">group of </w:t>
        </w:r>
      </w:ins>
      <w:ins w:id="756" w:author="Nicolas Magain" w:date="2014-10-09T23:14:00Z">
        <w:r w:rsidRPr="00D553E6">
          <w:rPr>
            <w:rFonts w:ascii="Times" w:hAnsi="Times"/>
            <w:i/>
          </w:rPr>
          <w:t xml:space="preserve">P. </w:t>
        </w:r>
        <w:proofErr w:type="spellStart"/>
        <w:r w:rsidRPr="00D553E6">
          <w:rPr>
            <w:rFonts w:ascii="Times" w:hAnsi="Times"/>
            <w:i/>
          </w:rPr>
          <w:t>neopolydactyla</w:t>
        </w:r>
      </w:ins>
      <w:proofErr w:type="spellEnd"/>
      <w:ins w:id="757" w:author="Nicolas Magain" w:date="2014-10-09T23:13:00Z">
        <w:r w:rsidRPr="00DE1B8E">
          <w:rPr>
            <w:rFonts w:ascii="Times" w:hAnsi="Times"/>
          </w:rPr>
          <w:t xml:space="preserve"> </w:t>
        </w:r>
      </w:ins>
      <w:ins w:id="758" w:author="Nicolas Magain" w:date="2014-10-09T23:15:00Z">
        <w:r w:rsidRPr="00DE1B8E">
          <w:rPr>
            <w:rFonts w:ascii="Times" w:hAnsi="Times"/>
          </w:rPr>
          <w:t xml:space="preserve">2 </w:t>
        </w:r>
        <w:proofErr w:type="spellStart"/>
        <w:r w:rsidRPr="00DE1B8E">
          <w:rPr>
            <w:rFonts w:ascii="Times" w:hAnsi="Times"/>
          </w:rPr>
          <w:t>s.l</w:t>
        </w:r>
        <w:proofErr w:type="spellEnd"/>
        <w:r w:rsidRPr="00DE1B8E">
          <w:rPr>
            <w:rFonts w:ascii="Times" w:hAnsi="Times"/>
          </w:rPr>
          <w:t xml:space="preserve">., however </w:t>
        </w:r>
        <w:r w:rsidRPr="00D553E6">
          <w:rPr>
            <w:rFonts w:ascii="Times" w:hAnsi="Times"/>
            <w:i/>
          </w:rPr>
          <w:t xml:space="preserve">P. </w:t>
        </w:r>
        <w:proofErr w:type="spellStart"/>
        <w:r w:rsidRPr="00D553E6">
          <w:rPr>
            <w:rFonts w:ascii="Times" w:hAnsi="Times"/>
            <w:i/>
          </w:rPr>
          <w:t>neopolydactyla</w:t>
        </w:r>
        <w:proofErr w:type="spellEnd"/>
        <w:r w:rsidRPr="00DE1B8E">
          <w:rPr>
            <w:rFonts w:ascii="Times" w:hAnsi="Times"/>
          </w:rPr>
          <w:t xml:space="preserve"> 2a and </w:t>
        </w:r>
        <w:r w:rsidRPr="00D553E6">
          <w:rPr>
            <w:rFonts w:ascii="Times" w:hAnsi="Times"/>
            <w:i/>
          </w:rPr>
          <w:t xml:space="preserve">P. </w:t>
        </w:r>
        <w:proofErr w:type="spellStart"/>
        <w:r w:rsidRPr="00D553E6">
          <w:rPr>
            <w:rFonts w:ascii="Times" w:hAnsi="Times"/>
            <w:i/>
          </w:rPr>
          <w:t>neopolydactyla</w:t>
        </w:r>
        <w:proofErr w:type="spellEnd"/>
        <w:r w:rsidRPr="00DE1B8E">
          <w:rPr>
            <w:rFonts w:ascii="Times" w:hAnsi="Times"/>
          </w:rPr>
          <w:t xml:space="preserve"> 2c were always found associating with </w:t>
        </w:r>
        <w:proofErr w:type="spellStart"/>
        <w:r w:rsidRPr="00D553E6">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XIII, whereas </w:t>
        </w:r>
        <w:r w:rsidRPr="00D553E6">
          <w:rPr>
            <w:rFonts w:ascii="Times" w:hAnsi="Times"/>
            <w:i/>
          </w:rPr>
          <w:t xml:space="preserve">P. </w:t>
        </w:r>
        <w:proofErr w:type="spellStart"/>
        <w:r w:rsidRPr="00D553E6">
          <w:rPr>
            <w:rFonts w:ascii="Times" w:hAnsi="Times"/>
            <w:i/>
          </w:rPr>
          <w:t>neopolydactyla</w:t>
        </w:r>
        <w:proofErr w:type="spellEnd"/>
        <w:r w:rsidRPr="00DE1B8E">
          <w:rPr>
            <w:rFonts w:ascii="Times" w:hAnsi="Times"/>
          </w:rPr>
          <w:t xml:space="preserve"> 2b was always found with </w:t>
        </w:r>
        <w:proofErr w:type="spellStart"/>
        <w:r w:rsidRPr="00D553E6">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X. </w:t>
        </w:r>
      </w:ins>
      <w:ins w:id="759" w:author="Nicolas Magain" w:date="2014-10-09T23:16:00Z">
        <w:r w:rsidRPr="00DE1B8E">
          <w:rPr>
            <w:rFonts w:ascii="Times" w:hAnsi="Times"/>
          </w:rPr>
          <w:t xml:space="preserve">This different pattern of association might be a good indication that they actually belong to different species, even if it could also be specialization to different ecological conditions. </w:t>
        </w:r>
      </w:ins>
      <w:ins w:id="760" w:author="Nicolas Magain" w:date="2014-10-09T23:17:00Z">
        <w:r w:rsidR="0088238A" w:rsidRPr="00DE1B8E">
          <w:rPr>
            <w:rFonts w:ascii="Times" w:hAnsi="Times"/>
          </w:rPr>
          <w:t xml:space="preserve">The fact that the sympatric and morphologically similar pair </w:t>
        </w:r>
        <w:r w:rsidR="0088238A" w:rsidRPr="00D553E6">
          <w:rPr>
            <w:rFonts w:ascii="Times" w:hAnsi="Times"/>
            <w:i/>
          </w:rPr>
          <w:t xml:space="preserve">P. </w:t>
        </w:r>
        <w:proofErr w:type="spellStart"/>
        <w:r w:rsidR="0088238A" w:rsidRPr="00D553E6">
          <w:rPr>
            <w:rFonts w:ascii="Times" w:hAnsi="Times"/>
            <w:i/>
          </w:rPr>
          <w:t>neopolydactyla</w:t>
        </w:r>
        <w:proofErr w:type="spellEnd"/>
        <w:r w:rsidR="0088238A" w:rsidRPr="00DE1B8E">
          <w:rPr>
            <w:rFonts w:ascii="Times" w:hAnsi="Times"/>
          </w:rPr>
          <w:t xml:space="preserve"> 1 and </w:t>
        </w:r>
        <w:r w:rsidR="0088238A" w:rsidRPr="00D553E6">
          <w:rPr>
            <w:rFonts w:ascii="Times" w:hAnsi="Times"/>
            <w:i/>
          </w:rPr>
          <w:t xml:space="preserve">P. </w:t>
        </w:r>
        <w:proofErr w:type="spellStart"/>
        <w:r w:rsidR="0088238A" w:rsidRPr="00D553E6">
          <w:rPr>
            <w:rFonts w:ascii="Times" w:hAnsi="Times"/>
            <w:i/>
          </w:rPr>
          <w:t>neopolydactyla</w:t>
        </w:r>
        <w:proofErr w:type="spellEnd"/>
        <w:r w:rsidR="0088238A" w:rsidRPr="00DE1B8E">
          <w:rPr>
            <w:rFonts w:ascii="Times" w:hAnsi="Times"/>
          </w:rPr>
          <w:t xml:space="preserve"> 2a, or </w:t>
        </w:r>
        <w:r w:rsidR="0088238A" w:rsidRPr="00D553E6">
          <w:rPr>
            <w:rFonts w:ascii="Times" w:hAnsi="Times"/>
            <w:i/>
          </w:rPr>
          <w:t xml:space="preserve">P. </w:t>
        </w:r>
        <w:proofErr w:type="spellStart"/>
        <w:r w:rsidR="0088238A" w:rsidRPr="00D553E6">
          <w:rPr>
            <w:rFonts w:ascii="Times" w:hAnsi="Times"/>
            <w:i/>
          </w:rPr>
          <w:t>scabrosa</w:t>
        </w:r>
        <w:proofErr w:type="spellEnd"/>
        <w:r w:rsidR="0088238A" w:rsidRPr="00DE1B8E">
          <w:rPr>
            <w:rFonts w:ascii="Times" w:hAnsi="Times"/>
          </w:rPr>
          <w:t xml:space="preserve"> 1 and </w:t>
        </w:r>
        <w:r w:rsidR="0088238A" w:rsidRPr="00D553E6">
          <w:rPr>
            <w:rFonts w:ascii="Times" w:hAnsi="Times"/>
            <w:i/>
          </w:rPr>
          <w:t xml:space="preserve">P. </w:t>
        </w:r>
        <w:proofErr w:type="spellStart"/>
        <w:r w:rsidR="0088238A" w:rsidRPr="00D553E6">
          <w:rPr>
            <w:rFonts w:ascii="Times" w:hAnsi="Times"/>
            <w:i/>
          </w:rPr>
          <w:t>scabrosa</w:t>
        </w:r>
        <w:proofErr w:type="spellEnd"/>
        <w:r w:rsidR="0088238A" w:rsidRPr="00DE1B8E">
          <w:rPr>
            <w:rFonts w:ascii="Times" w:hAnsi="Times"/>
          </w:rPr>
          <w:t xml:space="preserve"> 2 actually belong to different species </w:t>
        </w:r>
      </w:ins>
      <w:ins w:id="761" w:author="Nicolas Magain" w:date="2014-10-09T23:18:00Z">
        <w:r w:rsidR="0088238A" w:rsidRPr="00DE1B8E">
          <w:rPr>
            <w:rFonts w:ascii="Times" w:hAnsi="Times"/>
          </w:rPr>
          <w:t xml:space="preserve">is consolidated by the fact that they never share the same </w:t>
        </w:r>
        <w:proofErr w:type="spellStart"/>
        <w:r w:rsidR="0088238A" w:rsidRPr="00D553E6">
          <w:rPr>
            <w:rFonts w:ascii="Times" w:hAnsi="Times"/>
            <w:i/>
          </w:rPr>
          <w:t>Nostoc</w:t>
        </w:r>
        <w:proofErr w:type="spellEnd"/>
        <w:r w:rsidR="0088238A" w:rsidRPr="00DE1B8E">
          <w:rPr>
            <w:rFonts w:ascii="Times" w:hAnsi="Times"/>
          </w:rPr>
          <w:t xml:space="preserve"> </w:t>
        </w:r>
        <w:proofErr w:type="spellStart"/>
        <w:r w:rsidR="0088238A" w:rsidRPr="00DE1B8E">
          <w:rPr>
            <w:rFonts w:ascii="Times" w:hAnsi="Times"/>
          </w:rPr>
          <w:t>phylogroup</w:t>
        </w:r>
        <w:proofErr w:type="spellEnd"/>
        <w:r w:rsidR="0088238A" w:rsidRPr="00DE1B8E">
          <w:rPr>
            <w:rFonts w:ascii="Times" w:hAnsi="Times"/>
          </w:rPr>
          <w:t xml:space="preserve"> even in the same localities.</w:t>
        </w:r>
      </w:ins>
    </w:p>
    <w:p w14:paraId="0776276C" w14:textId="77777777" w:rsidR="00F7586A" w:rsidRPr="00DE1B8E" w:rsidRDefault="00F7586A" w:rsidP="00F7586A">
      <w:pPr>
        <w:rPr>
          <w:rFonts w:ascii="Times" w:hAnsi="Times"/>
        </w:rPr>
      </w:pPr>
    </w:p>
    <w:p w14:paraId="5AD3144D" w14:textId="012B5C7C" w:rsidR="00F7586A" w:rsidRPr="00DE1B8E" w:rsidRDefault="00F7586A" w:rsidP="00F7586A">
      <w:pPr>
        <w:rPr>
          <w:rFonts w:ascii="Times" w:hAnsi="Times"/>
          <w:b/>
        </w:rPr>
      </w:pPr>
      <w:r w:rsidRPr="00DE1B8E">
        <w:rPr>
          <w:rFonts w:ascii="Times" w:hAnsi="Times"/>
          <w:b/>
        </w:rPr>
        <w:t>Species delimitation, geographic ranges</w:t>
      </w:r>
      <w:ins w:id="762" w:author="Nicolas Magain" w:date="2014-10-09T23:02:00Z">
        <w:r w:rsidR="001A45BC" w:rsidRPr="00DE1B8E">
          <w:rPr>
            <w:rFonts w:ascii="Times" w:hAnsi="Times"/>
            <w:b/>
          </w:rPr>
          <w:t xml:space="preserve">, </w:t>
        </w:r>
      </w:ins>
      <w:proofErr w:type="spellStart"/>
      <w:r w:rsidRPr="00FD31D5">
        <w:rPr>
          <w:rFonts w:ascii="Times" w:hAnsi="Times"/>
          <w:b/>
          <w:i/>
        </w:rPr>
        <w:t>Nostoc</w:t>
      </w:r>
      <w:proofErr w:type="spellEnd"/>
      <w:r w:rsidRPr="00DE1B8E">
        <w:rPr>
          <w:rFonts w:ascii="Times" w:hAnsi="Times"/>
          <w:b/>
        </w:rPr>
        <w:t xml:space="preserve"> specificity and morphological variation in the </w:t>
      </w:r>
      <w:proofErr w:type="spellStart"/>
      <w:r w:rsidRPr="00DE1B8E">
        <w:rPr>
          <w:rFonts w:ascii="Times" w:hAnsi="Times"/>
          <w:b/>
        </w:rPr>
        <w:t>Scabrosoid</w:t>
      </w:r>
      <w:proofErr w:type="spellEnd"/>
      <w:r w:rsidRPr="00DE1B8E">
        <w:rPr>
          <w:rFonts w:ascii="Times" w:hAnsi="Times"/>
          <w:b/>
        </w:rPr>
        <w:t xml:space="preserve"> clade</w:t>
      </w:r>
    </w:p>
    <w:p w14:paraId="6EBEC568" w14:textId="77777777" w:rsidR="00F7586A" w:rsidRPr="00DE1B8E" w:rsidRDefault="00F7586A" w:rsidP="00F7586A">
      <w:pPr>
        <w:rPr>
          <w:rFonts w:ascii="Times" w:hAnsi="Times"/>
        </w:rPr>
      </w:pPr>
    </w:p>
    <w:p w14:paraId="27A81527" w14:textId="7787AF6D" w:rsidR="00F7586A" w:rsidRPr="00DE1B8E" w:rsidRDefault="00F7586A" w:rsidP="00F7586A">
      <w:pPr>
        <w:rPr>
          <w:rFonts w:ascii="Times" w:hAnsi="Times"/>
        </w:rPr>
      </w:pPr>
      <w:r w:rsidRPr="00DE1B8E">
        <w:rPr>
          <w:rFonts w:ascii="Times" w:hAnsi="Times"/>
        </w:rPr>
        <w:t xml:space="preserve">The delimitation of species in the </w:t>
      </w:r>
      <w:proofErr w:type="spellStart"/>
      <w:r w:rsidRPr="00DE1B8E">
        <w:rPr>
          <w:rFonts w:ascii="Times" w:hAnsi="Times"/>
        </w:rPr>
        <w:t>Scabrosoid</w:t>
      </w:r>
      <w:proofErr w:type="spellEnd"/>
      <w:r w:rsidRPr="00DE1B8E">
        <w:rPr>
          <w:rFonts w:ascii="Times" w:hAnsi="Times"/>
        </w:rPr>
        <w:t xml:space="preserve"> clade </w:t>
      </w:r>
      <w:ins w:id="763" w:author="Nicolas Magain" w:date="2014-10-09T23:02:00Z">
        <w:r w:rsidR="001A45BC" w:rsidRPr="00DE1B8E">
          <w:rPr>
            <w:rFonts w:ascii="Times" w:hAnsi="Times"/>
          </w:rPr>
          <w:t xml:space="preserve">was congruent in most </w:t>
        </w:r>
        <w:proofErr w:type="gramStart"/>
        <w:r w:rsidR="001A45BC" w:rsidRPr="00DE1B8E">
          <w:rPr>
            <w:rFonts w:ascii="Times" w:hAnsi="Times"/>
          </w:rPr>
          <w:t>methods,</w:t>
        </w:r>
        <w:proofErr w:type="gramEnd"/>
        <w:r w:rsidR="001A45BC" w:rsidRPr="00DE1B8E">
          <w:rPr>
            <w:rFonts w:ascii="Times" w:hAnsi="Times"/>
          </w:rPr>
          <w:t xml:space="preserve"> samples are assigned to species as follow</w:t>
        </w:r>
      </w:ins>
      <w:r w:rsidRPr="00DE1B8E">
        <w:rPr>
          <w:rFonts w:ascii="Times" w:hAnsi="Times"/>
        </w:rPr>
        <w:t>:</w:t>
      </w:r>
    </w:p>
    <w:p w14:paraId="76404212" w14:textId="77777777" w:rsidR="00F7586A" w:rsidRPr="00DE1B8E" w:rsidRDefault="00F7586A" w:rsidP="00F7586A">
      <w:pPr>
        <w:rPr>
          <w:rFonts w:ascii="Times" w:hAnsi="Times"/>
        </w:rPr>
      </w:pPr>
    </w:p>
    <w:p w14:paraId="1A33A2A1" w14:textId="1C73FF93"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P1798 and P515 as </w:t>
      </w:r>
      <w:r w:rsidR="00F7586A" w:rsidRPr="0062779C">
        <w:rPr>
          <w:rFonts w:ascii="Times" w:hAnsi="Times"/>
          <w:i/>
        </w:rPr>
        <w:t xml:space="preserve">P. </w:t>
      </w:r>
      <w:proofErr w:type="spellStart"/>
      <w:r w:rsidR="00F7586A" w:rsidRPr="0062779C">
        <w:rPr>
          <w:rFonts w:ascii="Times" w:hAnsi="Times"/>
          <w:i/>
        </w:rPr>
        <w:t>melanorrhiza</w:t>
      </w:r>
      <w:proofErr w:type="spellEnd"/>
      <w:r>
        <w:rPr>
          <w:rFonts w:ascii="Times" w:hAnsi="Times"/>
        </w:rPr>
        <w:t xml:space="preserve">, one </w:t>
      </w:r>
      <w:r w:rsidR="00F7586A" w:rsidRPr="00DE1B8E">
        <w:rPr>
          <w:rFonts w:ascii="Times" w:hAnsi="Times"/>
        </w:rPr>
        <w:t>rare species endemics to the Azores. This species is easy to recognize morphologically.</w:t>
      </w:r>
    </w:p>
    <w:p w14:paraId="49F2B827" w14:textId="77777777" w:rsidR="00F7586A" w:rsidRPr="00DE1B8E" w:rsidRDefault="00F7586A" w:rsidP="00F7586A">
      <w:pPr>
        <w:rPr>
          <w:rFonts w:ascii="Times" w:hAnsi="Times"/>
        </w:rPr>
      </w:pPr>
    </w:p>
    <w:p w14:paraId="7F8F9CCF" w14:textId="5BD52EDF"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P1231 and P3051 as </w:t>
      </w:r>
      <w:r w:rsidR="00F7586A" w:rsidRPr="0062779C">
        <w:rPr>
          <w:rFonts w:ascii="Times" w:hAnsi="Times"/>
          <w:i/>
        </w:rPr>
        <w:t xml:space="preserve">P. </w:t>
      </w:r>
      <w:proofErr w:type="spellStart"/>
      <w:r w:rsidR="00F7586A" w:rsidRPr="0062779C">
        <w:rPr>
          <w:rFonts w:ascii="Times" w:hAnsi="Times"/>
          <w:i/>
        </w:rPr>
        <w:t>neopolydactyla</w:t>
      </w:r>
      <w:proofErr w:type="spellEnd"/>
      <w:r w:rsidR="00F7586A" w:rsidRPr="00DE1B8E">
        <w:rPr>
          <w:rFonts w:ascii="Times" w:hAnsi="Times"/>
        </w:rPr>
        <w:t xml:space="preserve"> 6, </w:t>
      </w:r>
      <w:proofErr w:type="gramStart"/>
      <w:r w:rsidR="00F7586A" w:rsidRPr="00DE1B8E">
        <w:rPr>
          <w:rFonts w:ascii="Times" w:hAnsi="Times"/>
        </w:rPr>
        <w:t>a species</w:t>
      </w:r>
      <w:proofErr w:type="gramEnd"/>
      <w:r w:rsidR="00F7586A" w:rsidRPr="00DE1B8E">
        <w:rPr>
          <w:rFonts w:ascii="Times" w:hAnsi="Times"/>
        </w:rPr>
        <w:t xml:space="preserve"> endemics to the Pacific Northwest region of North America. It is not a strict specialist, but shows affinity to two </w:t>
      </w:r>
      <w:proofErr w:type="spellStart"/>
      <w:r w:rsidR="00F7586A" w:rsidRPr="0062779C">
        <w:rPr>
          <w:rFonts w:ascii="Times" w:hAnsi="Times"/>
          <w:i/>
        </w:rPr>
        <w:t>Nostoc</w:t>
      </w:r>
      <w:proofErr w:type="spellEnd"/>
      <w:r w:rsidR="00F7586A" w:rsidRPr="00DE1B8E">
        <w:rPr>
          <w:rFonts w:ascii="Times" w:hAnsi="Times"/>
        </w:rPr>
        <w:t xml:space="preserve"> </w:t>
      </w:r>
      <w:proofErr w:type="spellStart"/>
      <w:r w:rsidR="00F7586A" w:rsidRPr="00DE1B8E">
        <w:rPr>
          <w:rFonts w:ascii="Times" w:hAnsi="Times"/>
        </w:rPr>
        <w:t>phylogroups</w:t>
      </w:r>
      <w:proofErr w:type="spellEnd"/>
      <w:r w:rsidR="00F7586A" w:rsidRPr="00DE1B8E">
        <w:rPr>
          <w:rFonts w:ascii="Times" w:hAnsi="Times"/>
        </w:rPr>
        <w:t xml:space="preserve"> (</w:t>
      </w:r>
      <w:ins w:id="764" w:author="Nicolas Magain" w:date="2014-10-09T23:04:00Z">
        <w:r w:rsidR="000F7ACC" w:rsidRPr="00DE1B8E">
          <w:rPr>
            <w:rFonts w:ascii="Times" w:hAnsi="Times"/>
          </w:rPr>
          <w:t xml:space="preserve">XIII and XVII, for the numbering of </w:t>
        </w:r>
        <w:proofErr w:type="spellStart"/>
        <w:r w:rsidR="000F7ACC" w:rsidRPr="00DE1B8E">
          <w:rPr>
            <w:rFonts w:ascii="Times" w:hAnsi="Times"/>
          </w:rPr>
          <w:t>phylogroups</w:t>
        </w:r>
        <w:proofErr w:type="spellEnd"/>
        <w:r w:rsidR="000F7ACC" w:rsidRPr="00DE1B8E">
          <w:rPr>
            <w:rFonts w:ascii="Times" w:hAnsi="Times"/>
          </w:rPr>
          <w:t xml:space="preserve">, see </w:t>
        </w:r>
      </w:ins>
      <w:r>
        <w:rPr>
          <w:rFonts w:ascii="Times" w:hAnsi="Times"/>
        </w:rPr>
        <w:t>Magain et al. 2015</w:t>
      </w:r>
      <w:r w:rsidR="00F7586A" w:rsidRPr="00DE1B8E">
        <w:rPr>
          <w:rFonts w:ascii="Times" w:hAnsi="Times"/>
        </w:rPr>
        <w:t>). It corresponds to very s</w:t>
      </w:r>
      <w:r>
        <w:rPr>
          <w:rFonts w:ascii="Times" w:hAnsi="Times"/>
        </w:rPr>
        <w:t xml:space="preserve">pecific </w:t>
      </w:r>
      <w:proofErr w:type="spellStart"/>
      <w:r>
        <w:rPr>
          <w:rFonts w:ascii="Times" w:hAnsi="Times"/>
        </w:rPr>
        <w:t>morphotypes</w:t>
      </w:r>
      <w:proofErr w:type="spellEnd"/>
      <w:r>
        <w:rPr>
          <w:rFonts w:ascii="Times" w:hAnsi="Times"/>
        </w:rPr>
        <w:t xml:space="preserve"> of </w:t>
      </w:r>
      <w:r w:rsidRPr="0062779C">
        <w:rPr>
          <w:rFonts w:ascii="Times" w:hAnsi="Times"/>
          <w:i/>
        </w:rPr>
        <w:t xml:space="preserve">P. </w:t>
      </w:r>
      <w:proofErr w:type="spellStart"/>
      <w:r w:rsidRPr="0062779C">
        <w:rPr>
          <w:rFonts w:ascii="Times" w:hAnsi="Times"/>
          <w:i/>
        </w:rPr>
        <w:t>neopol</w:t>
      </w:r>
      <w:r w:rsidR="00F7586A" w:rsidRPr="0062779C">
        <w:rPr>
          <w:rFonts w:ascii="Times" w:hAnsi="Times"/>
          <w:i/>
        </w:rPr>
        <w:t>ydactyla</w:t>
      </w:r>
      <w:proofErr w:type="spellEnd"/>
      <w:r w:rsidR="00F7586A" w:rsidRPr="00DE1B8E">
        <w:rPr>
          <w:rFonts w:ascii="Times" w:hAnsi="Times"/>
        </w:rPr>
        <w:t xml:space="preserve"> </w:t>
      </w:r>
      <w:proofErr w:type="spellStart"/>
      <w:r w:rsidR="00F7586A" w:rsidRPr="00DE1B8E">
        <w:rPr>
          <w:rFonts w:ascii="Times" w:hAnsi="Times"/>
        </w:rPr>
        <w:t>s.l</w:t>
      </w:r>
      <w:proofErr w:type="spellEnd"/>
      <w:r w:rsidR="00F7586A" w:rsidRPr="00DE1B8E">
        <w:rPr>
          <w:rFonts w:ascii="Times" w:hAnsi="Times"/>
        </w:rPr>
        <w:t>. and is easy to recognize morphologically.</w:t>
      </w:r>
    </w:p>
    <w:p w14:paraId="437FBFF0" w14:textId="77777777" w:rsidR="00F7586A" w:rsidRPr="00DE1B8E" w:rsidRDefault="00F7586A" w:rsidP="00F7586A">
      <w:pPr>
        <w:rPr>
          <w:rFonts w:ascii="Times" w:hAnsi="Times"/>
        </w:rPr>
      </w:pPr>
    </w:p>
    <w:p w14:paraId="16F33514" w14:textId="65572938"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P3010 as </w:t>
      </w:r>
      <w:r w:rsidR="00F7586A" w:rsidRPr="0062779C">
        <w:rPr>
          <w:rFonts w:ascii="Times" w:hAnsi="Times"/>
          <w:i/>
        </w:rPr>
        <w:t xml:space="preserve">P. </w:t>
      </w:r>
      <w:proofErr w:type="spellStart"/>
      <w:r w:rsidR="00F7586A" w:rsidRPr="0062779C">
        <w:rPr>
          <w:rFonts w:ascii="Times" w:hAnsi="Times"/>
          <w:i/>
        </w:rPr>
        <w:t>neopolydactyla</w:t>
      </w:r>
      <w:proofErr w:type="spellEnd"/>
      <w:r w:rsidR="00F7586A" w:rsidRPr="00DE1B8E">
        <w:rPr>
          <w:rFonts w:ascii="Times" w:hAnsi="Times"/>
        </w:rPr>
        <w:t xml:space="preserve"> 7, a rare species only known from </w:t>
      </w:r>
      <w:r>
        <w:rPr>
          <w:rFonts w:ascii="Times" w:hAnsi="Times"/>
        </w:rPr>
        <w:t>one</w:t>
      </w:r>
      <w:r w:rsidR="00F7586A" w:rsidRPr="00DE1B8E">
        <w:rPr>
          <w:rFonts w:ascii="Times" w:hAnsi="Times"/>
        </w:rPr>
        <w:t xml:space="preserve"> specimen from Japan.</w:t>
      </w:r>
    </w:p>
    <w:p w14:paraId="0B480068" w14:textId="77777777" w:rsidR="00F7586A" w:rsidRPr="00DE1B8E" w:rsidRDefault="00F7586A" w:rsidP="00F7586A">
      <w:pPr>
        <w:rPr>
          <w:rFonts w:ascii="Times" w:hAnsi="Times"/>
        </w:rPr>
      </w:pPr>
    </w:p>
    <w:p w14:paraId="64445BD6" w14:textId="49E12EA2"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P1228, P1232 and P1257 as </w:t>
      </w:r>
      <w:r w:rsidR="00F7586A" w:rsidRPr="0062779C">
        <w:rPr>
          <w:rFonts w:ascii="Times" w:hAnsi="Times"/>
          <w:i/>
        </w:rPr>
        <w:t xml:space="preserve">P. </w:t>
      </w:r>
      <w:proofErr w:type="spellStart"/>
      <w:r w:rsidR="00F7586A" w:rsidRPr="0062779C">
        <w:rPr>
          <w:rFonts w:ascii="Times" w:hAnsi="Times"/>
          <w:i/>
        </w:rPr>
        <w:t>neopolydactyla</w:t>
      </w:r>
      <w:proofErr w:type="spellEnd"/>
      <w:r w:rsidR="00F7586A" w:rsidRPr="00DE1B8E">
        <w:rPr>
          <w:rFonts w:ascii="Times" w:hAnsi="Times"/>
        </w:rPr>
        <w:t xml:space="preserve"> 5, </w:t>
      </w:r>
      <w:proofErr w:type="gramStart"/>
      <w:r w:rsidR="00F7586A" w:rsidRPr="00DE1B8E">
        <w:rPr>
          <w:rFonts w:ascii="Times" w:hAnsi="Times"/>
        </w:rPr>
        <w:t>a species</w:t>
      </w:r>
      <w:proofErr w:type="gramEnd"/>
      <w:r w:rsidR="00F7586A" w:rsidRPr="00DE1B8E">
        <w:rPr>
          <w:rFonts w:ascii="Times" w:hAnsi="Times"/>
        </w:rPr>
        <w:t xml:space="preserve"> endemics to the Pacific Northwest region of North America. It is highly specialized, always found with </w:t>
      </w:r>
      <w:proofErr w:type="spellStart"/>
      <w:r w:rsidR="00F7586A" w:rsidRPr="0062779C">
        <w:rPr>
          <w:rFonts w:ascii="Times" w:hAnsi="Times"/>
          <w:i/>
        </w:rPr>
        <w:t>Nostoc</w:t>
      </w:r>
      <w:proofErr w:type="spellEnd"/>
      <w:r w:rsidR="00F7586A" w:rsidRPr="00DE1B8E">
        <w:rPr>
          <w:rFonts w:ascii="Times" w:hAnsi="Times"/>
        </w:rPr>
        <w:t xml:space="preserve"> </w:t>
      </w:r>
      <w:proofErr w:type="spellStart"/>
      <w:r w:rsidR="00F7586A" w:rsidRPr="00DE1B8E">
        <w:rPr>
          <w:rFonts w:ascii="Times" w:hAnsi="Times"/>
        </w:rPr>
        <w:t>phylogroup</w:t>
      </w:r>
      <w:proofErr w:type="spellEnd"/>
      <w:r w:rsidR="00F7586A" w:rsidRPr="00DE1B8E">
        <w:rPr>
          <w:rFonts w:ascii="Times" w:hAnsi="Times"/>
        </w:rPr>
        <w:t xml:space="preserve"> </w:t>
      </w:r>
      <w:proofErr w:type="spellStart"/>
      <w:r w:rsidR="00F7586A" w:rsidRPr="00DE1B8E">
        <w:rPr>
          <w:rFonts w:ascii="Times" w:hAnsi="Times"/>
        </w:rPr>
        <w:t>XIb</w:t>
      </w:r>
      <w:proofErr w:type="spellEnd"/>
      <w:r w:rsidR="00F7586A" w:rsidRPr="00DE1B8E">
        <w:rPr>
          <w:rFonts w:ascii="Times" w:hAnsi="Times"/>
        </w:rPr>
        <w:t xml:space="preserve">. It corresponds to very specific </w:t>
      </w:r>
      <w:proofErr w:type="spellStart"/>
      <w:r w:rsidR="00F7586A" w:rsidRPr="00DE1B8E">
        <w:rPr>
          <w:rFonts w:ascii="Times" w:hAnsi="Times"/>
        </w:rPr>
        <w:t>morphotypes</w:t>
      </w:r>
      <w:proofErr w:type="spellEnd"/>
      <w:r w:rsidR="00F7586A" w:rsidRPr="00DE1B8E">
        <w:rPr>
          <w:rFonts w:ascii="Times" w:hAnsi="Times"/>
        </w:rPr>
        <w:t xml:space="preserve"> of </w:t>
      </w:r>
      <w:r>
        <w:rPr>
          <w:rFonts w:ascii="Times" w:hAnsi="Times"/>
          <w:i/>
        </w:rPr>
        <w:t xml:space="preserve">P. </w:t>
      </w:r>
      <w:proofErr w:type="spellStart"/>
      <w:r>
        <w:rPr>
          <w:rFonts w:ascii="Times" w:hAnsi="Times"/>
          <w:i/>
        </w:rPr>
        <w:t>neopoly</w:t>
      </w:r>
      <w:r w:rsidR="00F7586A" w:rsidRPr="0062779C">
        <w:rPr>
          <w:rFonts w:ascii="Times" w:hAnsi="Times"/>
          <w:i/>
        </w:rPr>
        <w:t>dactyla</w:t>
      </w:r>
      <w:proofErr w:type="spellEnd"/>
      <w:r w:rsidR="00F7586A" w:rsidRPr="00DE1B8E">
        <w:rPr>
          <w:rFonts w:ascii="Times" w:hAnsi="Times"/>
        </w:rPr>
        <w:t xml:space="preserve"> </w:t>
      </w:r>
      <w:proofErr w:type="spellStart"/>
      <w:r w:rsidR="00F7586A" w:rsidRPr="00DE1B8E">
        <w:rPr>
          <w:rFonts w:ascii="Times" w:hAnsi="Times"/>
        </w:rPr>
        <w:t>s.l</w:t>
      </w:r>
      <w:proofErr w:type="spellEnd"/>
      <w:r w:rsidR="00F7586A" w:rsidRPr="00DE1B8E">
        <w:rPr>
          <w:rFonts w:ascii="Times" w:hAnsi="Times"/>
        </w:rPr>
        <w:t>. and is easy to recognize morphologically.</w:t>
      </w:r>
    </w:p>
    <w:p w14:paraId="2D841A94" w14:textId="77777777" w:rsidR="00F7586A" w:rsidRPr="00DE1B8E" w:rsidRDefault="00F7586A" w:rsidP="00F7586A">
      <w:pPr>
        <w:rPr>
          <w:rFonts w:ascii="Times" w:hAnsi="Times"/>
        </w:rPr>
      </w:pPr>
    </w:p>
    <w:p w14:paraId="3FFC6094" w14:textId="5EC6D0EB"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P312, P315 and P549, as </w:t>
      </w:r>
      <w:r w:rsidR="00F7586A" w:rsidRPr="0062779C">
        <w:rPr>
          <w:rFonts w:ascii="Times" w:hAnsi="Times"/>
          <w:i/>
        </w:rPr>
        <w:t xml:space="preserve">P. </w:t>
      </w:r>
      <w:proofErr w:type="spellStart"/>
      <w:r w:rsidR="00F7586A" w:rsidRPr="0062779C">
        <w:rPr>
          <w:rFonts w:ascii="Times" w:hAnsi="Times"/>
          <w:i/>
        </w:rPr>
        <w:t>scabrosa</w:t>
      </w:r>
      <w:proofErr w:type="spellEnd"/>
      <w:r w:rsidR="00F7586A" w:rsidRPr="00DE1B8E">
        <w:rPr>
          <w:rFonts w:ascii="Times" w:hAnsi="Times"/>
        </w:rPr>
        <w:t xml:space="preserve"> 4, a rare species known from Québec and Norway, restricted to boreal zones. It is highly specialized, always associating with </w:t>
      </w:r>
      <w:proofErr w:type="spellStart"/>
      <w:r w:rsidR="00F7586A" w:rsidRPr="0062779C">
        <w:rPr>
          <w:rFonts w:ascii="Times" w:hAnsi="Times"/>
          <w:i/>
        </w:rPr>
        <w:t>Nostoc</w:t>
      </w:r>
      <w:proofErr w:type="spellEnd"/>
      <w:r w:rsidR="00F7586A" w:rsidRPr="00DE1B8E">
        <w:rPr>
          <w:rFonts w:ascii="Times" w:hAnsi="Times"/>
        </w:rPr>
        <w:t xml:space="preserve"> </w:t>
      </w:r>
      <w:proofErr w:type="spellStart"/>
      <w:r w:rsidR="00F7586A" w:rsidRPr="00DE1B8E">
        <w:rPr>
          <w:rFonts w:ascii="Times" w:hAnsi="Times"/>
        </w:rPr>
        <w:t>phylogroup</w:t>
      </w:r>
      <w:proofErr w:type="spellEnd"/>
      <w:r w:rsidR="00F7586A" w:rsidRPr="00DE1B8E">
        <w:rPr>
          <w:rFonts w:ascii="Times" w:hAnsi="Times"/>
        </w:rPr>
        <w:t xml:space="preserve"> </w:t>
      </w:r>
      <w:proofErr w:type="spellStart"/>
      <w:r w:rsidR="00F7586A" w:rsidRPr="00DE1B8E">
        <w:rPr>
          <w:rFonts w:ascii="Times" w:hAnsi="Times"/>
        </w:rPr>
        <w:t>VIIa</w:t>
      </w:r>
      <w:proofErr w:type="spellEnd"/>
      <w:r w:rsidR="00F7586A" w:rsidRPr="00DE1B8E">
        <w:rPr>
          <w:rFonts w:ascii="Times" w:hAnsi="Times"/>
        </w:rPr>
        <w:t>.</w:t>
      </w:r>
    </w:p>
    <w:p w14:paraId="5011EC2D" w14:textId="77777777" w:rsidR="00F7586A" w:rsidRPr="00DE1B8E" w:rsidRDefault="00F7586A" w:rsidP="00F7586A">
      <w:pPr>
        <w:rPr>
          <w:rFonts w:ascii="Times" w:hAnsi="Times"/>
        </w:rPr>
      </w:pPr>
    </w:p>
    <w:p w14:paraId="5A9E4F17" w14:textId="0C49BFEF"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P97, P550, P1210, P1250 and P1539 as </w:t>
      </w:r>
      <w:r w:rsidR="00F7586A" w:rsidRPr="0062779C">
        <w:rPr>
          <w:rFonts w:ascii="Times" w:hAnsi="Times"/>
          <w:i/>
        </w:rPr>
        <w:t xml:space="preserve">P. </w:t>
      </w:r>
      <w:proofErr w:type="spellStart"/>
      <w:r w:rsidR="00F7586A" w:rsidRPr="0062779C">
        <w:rPr>
          <w:rFonts w:ascii="Times" w:hAnsi="Times"/>
          <w:i/>
        </w:rPr>
        <w:t>scabrosa</w:t>
      </w:r>
      <w:proofErr w:type="spellEnd"/>
      <w:r w:rsidR="00F7586A" w:rsidRPr="00DE1B8E">
        <w:rPr>
          <w:rFonts w:ascii="Times" w:hAnsi="Times"/>
        </w:rPr>
        <w:t xml:space="preserve"> 1, a widespread species from the </w:t>
      </w:r>
      <w:proofErr w:type="spellStart"/>
      <w:r w:rsidR="00F7586A" w:rsidRPr="00DE1B8E">
        <w:rPr>
          <w:rFonts w:ascii="Times" w:hAnsi="Times"/>
        </w:rPr>
        <w:t>panboreal</w:t>
      </w:r>
      <w:proofErr w:type="spellEnd"/>
      <w:r w:rsidR="00F7586A" w:rsidRPr="00DE1B8E">
        <w:rPr>
          <w:rFonts w:ascii="Times" w:hAnsi="Times"/>
        </w:rPr>
        <w:t xml:space="preserve"> zone. Specimens included in this study come from Québec, Alberta, Norway, British Columbia and Siberia, Russia. It is highly specialized, always associating with </w:t>
      </w:r>
      <w:proofErr w:type="spellStart"/>
      <w:r w:rsidR="00F7586A" w:rsidRPr="0062779C">
        <w:rPr>
          <w:rFonts w:ascii="Times" w:hAnsi="Times"/>
          <w:i/>
        </w:rPr>
        <w:t>Nostoc</w:t>
      </w:r>
      <w:proofErr w:type="spellEnd"/>
      <w:r w:rsidR="00F7586A" w:rsidRPr="00DE1B8E">
        <w:rPr>
          <w:rFonts w:ascii="Times" w:hAnsi="Times"/>
        </w:rPr>
        <w:t xml:space="preserve"> </w:t>
      </w:r>
      <w:proofErr w:type="spellStart"/>
      <w:r w:rsidR="00F7586A" w:rsidRPr="00DE1B8E">
        <w:rPr>
          <w:rFonts w:ascii="Times" w:hAnsi="Times"/>
        </w:rPr>
        <w:t>phylogroup</w:t>
      </w:r>
      <w:proofErr w:type="spellEnd"/>
      <w:r w:rsidR="00F7586A" w:rsidRPr="00DE1B8E">
        <w:rPr>
          <w:rFonts w:ascii="Times" w:hAnsi="Times"/>
        </w:rPr>
        <w:t xml:space="preserve"> </w:t>
      </w:r>
      <w:proofErr w:type="spellStart"/>
      <w:r w:rsidR="00F7586A" w:rsidRPr="00DE1B8E">
        <w:rPr>
          <w:rFonts w:ascii="Times" w:hAnsi="Times"/>
        </w:rPr>
        <w:t>VIIa</w:t>
      </w:r>
      <w:proofErr w:type="spellEnd"/>
      <w:r w:rsidR="00F7586A" w:rsidRPr="00DE1B8E">
        <w:rPr>
          <w:rFonts w:ascii="Times" w:hAnsi="Times"/>
        </w:rPr>
        <w:t>.</w:t>
      </w:r>
    </w:p>
    <w:p w14:paraId="064D0FE8" w14:textId="77777777" w:rsidR="00F7586A" w:rsidRPr="00DE1B8E" w:rsidRDefault="00F7586A" w:rsidP="00F7586A">
      <w:pPr>
        <w:rPr>
          <w:rFonts w:ascii="Times" w:hAnsi="Times"/>
        </w:rPr>
      </w:pPr>
    </w:p>
    <w:p w14:paraId="5567F5FF" w14:textId="0454F145"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P107, P113, P830, P1209, P1255 as </w:t>
      </w:r>
      <w:r w:rsidR="00F7586A" w:rsidRPr="0062779C">
        <w:rPr>
          <w:rFonts w:ascii="Times" w:hAnsi="Times"/>
          <w:i/>
        </w:rPr>
        <w:t xml:space="preserve">P. </w:t>
      </w:r>
      <w:proofErr w:type="spellStart"/>
      <w:r w:rsidR="00F7586A" w:rsidRPr="0062779C">
        <w:rPr>
          <w:rFonts w:ascii="Times" w:hAnsi="Times"/>
          <w:i/>
        </w:rPr>
        <w:t>scabrosa</w:t>
      </w:r>
      <w:proofErr w:type="spellEnd"/>
      <w:r w:rsidR="00F7586A" w:rsidRPr="00DE1B8E">
        <w:rPr>
          <w:rFonts w:ascii="Times" w:hAnsi="Times"/>
        </w:rPr>
        <w:t xml:space="preserve"> 2, a widespread species from the </w:t>
      </w:r>
      <w:proofErr w:type="spellStart"/>
      <w:r w:rsidR="00F7586A" w:rsidRPr="00DE1B8E">
        <w:rPr>
          <w:rFonts w:ascii="Times" w:hAnsi="Times"/>
        </w:rPr>
        <w:t>panboreal</w:t>
      </w:r>
      <w:proofErr w:type="spellEnd"/>
      <w:r w:rsidR="00F7586A" w:rsidRPr="00DE1B8E">
        <w:rPr>
          <w:rFonts w:ascii="Times" w:hAnsi="Times"/>
        </w:rPr>
        <w:t xml:space="preserve"> zone. Specimens included in this study also come from Québec, Norway, British Columbia and Siberia, Russia.  It is not a strict specialist, but shows high selectivity towards </w:t>
      </w:r>
      <w:proofErr w:type="spellStart"/>
      <w:r w:rsidR="00F7586A" w:rsidRPr="0062779C">
        <w:rPr>
          <w:rFonts w:ascii="Times" w:hAnsi="Times"/>
          <w:i/>
        </w:rPr>
        <w:t>Nostoc</w:t>
      </w:r>
      <w:proofErr w:type="spellEnd"/>
      <w:r w:rsidR="00F7586A" w:rsidRPr="00DE1B8E">
        <w:rPr>
          <w:rFonts w:ascii="Times" w:hAnsi="Times"/>
        </w:rPr>
        <w:t xml:space="preserve"> </w:t>
      </w:r>
      <w:proofErr w:type="spellStart"/>
      <w:r w:rsidR="00F7586A" w:rsidRPr="00DE1B8E">
        <w:rPr>
          <w:rFonts w:ascii="Times" w:hAnsi="Times"/>
        </w:rPr>
        <w:t>phylogroup</w:t>
      </w:r>
      <w:proofErr w:type="spellEnd"/>
      <w:r w:rsidR="00F7586A" w:rsidRPr="00DE1B8E">
        <w:rPr>
          <w:rFonts w:ascii="Times" w:hAnsi="Times"/>
        </w:rPr>
        <w:t xml:space="preserve"> </w:t>
      </w:r>
      <w:proofErr w:type="spellStart"/>
      <w:r w:rsidR="00F7586A" w:rsidRPr="00DE1B8E">
        <w:rPr>
          <w:rFonts w:ascii="Times" w:hAnsi="Times"/>
        </w:rPr>
        <w:t>XIa</w:t>
      </w:r>
      <w:proofErr w:type="spellEnd"/>
      <w:r w:rsidR="00F7586A" w:rsidRPr="00DE1B8E">
        <w:rPr>
          <w:rFonts w:ascii="Times" w:hAnsi="Times"/>
        </w:rPr>
        <w:t xml:space="preserve">, even if it has also been found with </w:t>
      </w:r>
      <w:proofErr w:type="spellStart"/>
      <w:r w:rsidR="00F7586A" w:rsidRPr="00DE1B8E">
        <w:rPr>
          <w:rFonts w:ascii="Times" w:hAnsi="Times"/>
        </w:rPr>
        <w:t>phylogroup</w:t>
      </w:r>
      <w:proofErr w:type="spellEnd"/>
      <w:r w:rsidR="00F7586A" w:rsidRPr="00DE1B8E">
        <w:rPr>
          <w:rFonts w:ascii="Times" w:hAnsi="Times"/>
        </w:rPr>
        <w:t xml:space="preserve"> </w:t>
      </w:r>
      <w:proofErr w:type="spellStart"/>
      <w:r w:rsidR="00F7586A" w:rsidRPr="00DE1B8E">
        <w:rPr>
          <w:rFonts w:ascii="Times" w:hAnsi="Times"/>
        </w:rPr>
        <w:t>VIId</w:t>
      </w:r>
      <w:proofErr w:type="spellEnd"/>
      <w:r w:rsidR="00F7586A" w:rsidRPr="00DE1B8E">
        <w:rPr>
          <w:rFonts w:ascii="Times" w:hAnsi="Times"/>
        </w:rPr>
        <w:t>.</w:t>
      </w:r>
    </w:p>
    <w:p w14:paraId="105512C1" w14:textId="77777777" w:rsidR="00F7586A" w:rsidRPr="00DE1B8E" w:rsidRDefault="00F7586A" w:rsidP="00F7586A">
      <w:pPr>
        <w:rPr>
          <w:rFonts w:ascii="Times" w:hAnsi="Times"/>
        </w:rPr>
      </w:pPr>
    </w:p>
    <w:p w14:paraId="2ABD24CC" w14:textId="49B89572"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P302, P321, P506, P669, P811, P1212, P1537, P1668, P3024, P3027 as </w:t>
      </w:r>
      <w:r w:rsidR="00F7586A" w:rsidRPr="0062779C">
        <w:rPr>
          <w:rFonts w:ascii="Times" w:hAnsi="Times"/>
          <w:i/>
        </w:rPr>
        <w:t xml:space="preserve">P. </w:t>
      </w:r>
      <w:proofErr w:type="spellStart"/>
      <w:r w:rsidR="00F7586A" w:rsidRPr="0062779C">
        <w:rPr>
          <w:rFonts w:ascii="Times" w:hAnsi="Times"/>
          <w:i/>
        </w:rPr>
        <w:t>neopolydactyla</w:t>
      </w:r>
      <w:proofErr w:type="spellEnd"/>
      <w:r w:rsidR="00F7586A" w:rsidRPr="00DE1B8E">
        <w:rPr>
          <w:rFonts w:ascii="Times" w:hAnsi="Times"/>
        </w:rPr>
        <w:t xml:space="preserve"> 4, a widespread </w:t>
      </w:r>
      <w:proofErr w:type="spellStart"/>
      <w:r w:rsidR="00F7586A" w:rsidRPr="00DE1B8E">
        <w:rPr>
          <w:rFonts w:ascii="Times" w:hAnsi="Times"/>
        </w:rPr>
        <w:t>panboreal</w:t>
      </w:r>
      <w:proofErr w:type="spellEnd"/>
      <w:r w:rsidR="00F7586A" w:rsidRPr="00DE1B8E">
        <w:rPr>
          <w:rFonts w:ascii="Times" w:hAnsi="Times"/>
        </w:rPr>
        <w:t xml:space="preserve"> species. Specimens included in this study come from Québec, Norway, Michigan, Siberia, Eastern Russia and Japan. It is not a strict specialist, but shows very high specificity towards </w:t>
      </w:r>
      <w:proofErr w:type="spellStart"/>
      <w:r w:rsidR="00F7586A" w:rsidRPr="0062779C">
        <w:rPr>
          <w:rFonts w:ascii="Times" w:hAnsi="Times"/>
          <w:i/>
        </w:rPr>
        <w:t>Nostoc</w:t>
      </w:r>
      <w:proofErr w:type="spellEnd"/>
      <w:r w:rsidR="00F7586A" w:rsidRPr="00DE1B8E">
        <w:rPr>
          <w:rFonts w:ascii="Times" w:hAnsi="Times"/>
        </w:rPr>
        <w:t xml:space="preserve"> </w:t>
      </w:r>
      <w:proofErr w:type="spellStart"/>
      <w:r w:rsidR="00F7586A" w:rsidRPr="00DE1B8E">
        <w:rPr>
          <w:rFonts w:ascii="Times" w:hAnsi="Times"/>
        </w:rPr>
        <w:t>phylogroup</w:t>
      </w:r>
      <w:proofErr w:type="spellEnd"/>
      <w:r w:rsidR="00F7586A" w:rsidRPr="00DE1B8E">
        <w:rPr>
          <w:rFonts w:ascii="Times" w:hAnsi="Times"/>
        </w:rPr>
        <w:t xml:space="preserve"> IV and </w:t>
      </w:r>
      <w:proofErr w:type="spellStart"/>
      <w:r w:rsidR="00F7586A" w:rsidRPr="00DE1B8E">
        <w:rPr>
          <w:rFonts w:ascii="Times" w:hAnsi="Times"/>
        </w:rPr>
        <w:t>XIa</w:t>
      </w:r>
      <w:proofErr w:type="spellEnd"/>
      <w:r w:rsidR="00F7586A" w:rsidRPr="00DE1B8E">
        <w:rPr>
          <w:rFonts w:ascii="Times" w:hAnsi="Times"/>
        </w:rPr>
        <w:t xml:space="preserve">.  It morphologically resembles </w:t>
      </w:r>
      <w:r w:rsidR="00F7586A" w:rsidRPr="0062779C">
        <w:rPr>
          <w:rFonts w:ascii="Times" w:hAnsi="Times"/>
          <w:i/>
        </w:rPr>
        <w:t xml:space="preserve">P. </w:t>
      </w:r>
      <w:proofErr w:type="spellStart"/>
      <w:r w:rsidR="00F7586A" w:rsidRPr="0062779C">
        <w:rPr>
          <w:rFonts w:ascii="Times" w:hAnsi="Times"/>
          <w:i/>
        </w:rPr>
        <w:t>neopolydactyla</w:t>
      </w:r>
      <w:proofErr w:type="spellEnd"/>
      <w:r w:rsidR="00F7586A" w:rsidRPr="00DE1B8E">
        <w:rPr>
          <w:rFonts w:ascii="Times" w:hAnsi="Times"/>
        </w:rPr>
        <w:t xml:space="preserve"> 1 </w:t>
      </w:r>
      <w:proofErr w:type="spellStart"/>
      <w:r w:rsidR="00F7586A" w:rsidRPr="00DE1B8E">
        <w:rPr>
          <w:rFonts w:ascii="Times" w:hAnsi="Times"/>
        </w:rPr>
        <w:t>s.l</w:t>
      </w:r>
      <w:proofErr w:type="spellEnd"/>
      <w:r w:rsidR="00F7586A" w:rsidRPr="00DE1B8E">
        <w:rPr>
          <w:rFonts w:ascii="Times" w:hAnsi="Times"/>
        </w:rPr>
        <w:t xml:space="preserve">. and </w:t>
      </w:r>
      <w:r w:rsidR="00F7586A" w:rsidRPr="0062779C">
        <w:rPr>
          <w:rFonts w:ascii="Times" w:hAnsi="Times"/>
          <w:i/>
        </w:rPr>
        <w:t xml:space="preserve">P. </w:t>
      </w:r>
      <w:proofErr w:type="spellStart"/>
      <w:r w:rsidR="00F7586A" w:rsidRPr="0062779C">
        <w:rPr>
          <w:rFonts w:ascii="Times" w:hAnsi="Times"/>
          <w:i/>
        </w:rPr>
        <w:t>neopolydactyla</w:t>
      </w:r>
      <w:proofErr w:type="spellEnd"/>
      <w:r w:rsidR="00F7586A" w:rsidRPr="00DE1B8E">
        <w:rPr>
          <w:rFonts w:ascii="Times" w:hAnsi="Times"/>
        </w:rPr>
        <w:t xml:space="preserve"> 2 </w:t>
      </w:r>
      <w:proofErr w:type="spellStart"/>
      <w:r w:rsidR="00F7586A" w:rsidRPr="00DE1B8E">
        <w:rPr>
          <w:rFonts w:ascii="Times" w:hAnsi="Times"/>
        </w:rPr>
        <w:t>s.l</w:t>
      </w:r>
      <w:proofErr w:type="spellEnd"/>
      <w:r w:rsidR="00F7586A" w:rsidRPr="00DE1B8E">
        <w:rPr>
          <w:rFonts w:ascii="Times" w:hAnsi="Times"/>
        </w:rPr>
        <w:t>.</w:t>
      </w:r>
    </w:p>
    <w:p w14:paraId="35395FCE" w14:textId="77777777" w:rsidR="00F7586A" w:rsidRPr="00DE1B8E" w:rsidRDefault="00F7586A" w:rsidP="00F7586A">
      <w:pPr>
        <w:rPr>
          <w:rFonts w:ascii="Times" w:hAnsi="Times"/>
        </w:rPr>
      </w:pPr>
    </w:p>
    <w:p w14:paraId="751D366D" w14:textId="137AA16C" w:rsidR="00F7586A" w:rsidRPr="00DE1B8E" w:rsidRDefault="00F7586A" w:rsidP="00F7586A">
      <w:pPr>
        <w:rPr>
          <w:rFonts w:ascii="Times" w:hAnsi="Times"/>
        </w:rPr>
      </w:pPr>
      <w:r w:rsidRPr="00DE1B8E">
        <w:rPr>
          <w:rFonts w:ascii="Times" w:hAnsi="Times"/>
        </w:rPr>
        <w:t xml:space="preserve">The only open question concerns </w:t>
      </w:r>
      <w:r w:rsidRPr="004937A6">
        <w:rPr>
          <w:rFonts w:ascii="Times" w:hAnsi="Times"/>
          <w:i/>
        </w:rPr>
        <w:t xml:space="preserve">P. </w:t>
      </w:r>
      <w:proofErr w:type="spellStart"/>
      <w:r w:rsidRPr="004937A6">
        <w:rPr>
          <w:rFonts w:ascii="Times" w:hAnsi="Times"/>
          <w:i/>
        </w:rPr>
        <w:t>scabrosa</w:t>
      </w:r>
      <w:proofErr w:type="spellEnd"/>
      <w:r w:rsidRPr="00DE1B8E">
        <w:rPr>
          <w:rFonts w:ascii="Times" w:hAnsi="Times"/>
        </w:rPr>
        <w:t xml:space="preserve"> 3a and </w:t>
      </w:r>
      <w:r w:rsidRPr="004937A6">
        <w:rPr>
          <w:rFonts w:ascii="Times" w:hAnsi="Times"/>
          <w:i/>
        </w:rPr>
        <w:t xml:space="preserve">P. </w:t>
      </w:r>
      <w:proofErr w:type="spellStart"/>
      <w:r w:rsidRPr="004937A6">
        <w:rPr>
          <w:rFonts w:ascii="Times" w:hAnsi="Times"/>
          <w:i/>
        </w:rPr>
        <w:t>scabrosa</w:t>
      </w:r>
      <w:proofErr w:type="spellEnd"/>
      <w:r w:rsidRPr="00DE1B8E">
        <w:rPr>
          <w:rFonts w:ascii="Times" w:hAnsi="Times"/>
        </w:rPr>
        <w:t xml:space="preserve"> 3b: several methods considered these two</w:t>
      </w:r>
      <w:r w:rsidR="004937A6">
        <w:rPr>
          <w:rFonts w:ascii="Times" w:hAnsi="Times"/>
        </w:rPr>
        <w:t xml:space="preserve"> entities</w:t>
      </w:r>
      <w:r w:rsidRPr="00DE1B8E">
        <w:rPr>
          <w:rFonts w:ascii="Times" w:hAnsi="Times"/>
        </w:rPr>
        <w:t xml:space="preserve"> as one species (</w:t>
      </w:r>
      <w:proofErr w:type="spellStart"/>
      <w:r w:rsidRPr="00DE1B8E">
        <w:rPr>
          <w:rFonts w:ascii="Times" w:hAnsi="Times"/>
        </w:rPr>
        <w:t>bGMYC</w:t>
      </w:r>
      <w:proofErr w:type="spellEnd"/>
      <w:r w:rsidRPr="00DE1B8E">
        <w:rPr>
          <w:rFonts w:ascii="Times" w:hAnsi="Times"/>
        </w:rPr>
        <w:t xml:space="preserve"> on ITS, </w:t>
      </w:r>
      <w:proofErr w:type="spellStart"/>
      <w:r w:rsidRPr="00DE1B8E">
        <w:rPr>
          <w:rFonts w:ascii="Times" w:hAnsi="Times"/>
        </w:rPr>
        <w:t>spedeSTEM</w:t>
      </w:r>
      <w:proofErr w:type="spellEnd"/>
      <w:r w:rsidRPr="00DE1B8E">
        <w:rPr>
          <w:rFonts w:ascii="Times" w:hAnsi="Times"/>
        </w:rPr>
        <w:t xml:space="preserve"> on 6 loci), others as </w:t>
      </w:r>
      <w:ins w:id="765" w:author="Nicolas Magain" w:date="2014-10-09T23:06:00Z">
        <w:r w:rsidR="000F7ACC" w:rsidRPr="00DE1B8E">
          <w:rPr>
            <w:rFonts w:ascii="Times" w:hAnsi="Times"/>
          </w:rPr>
          <w:t xml:space="preserve">two </w:t>
        </w:r>
      </w:ins>
      <w:r w:rsidRPr="00DE1B8E">
        <w:rPr>
          <w:rFonts w:ascii="Times" w:hAnsi="Times"/>
        </w:rPr>
        <w:t>species (</w:t>
      </w:r>
      <w:proofErr w:type="spellStart"/>
      <w:r w:rsidRPr="00DE1B8E">
        <w:rPr>
          <w:rFonts w:ascii="Times" w:hAnsi="Times"/>
        </w:rPr>
        <w:t>Structurama</w:t>
      </w:r>
      <w:proofErr w:type="spellEnd"/>
      <w:proofErr w:type="gramStart"/>
      <w:r w:rsidRPr="00DE1B8E">
        <w:rPr>
          <w:rFonts w:ascii="Times" w:hAnsi="Times"/>
        </w:rPr>
        <w:t>, ,</w:t>
      </w:r>
      <w:proofErr w:type="gramEnd"/>
      <w:r w:rsidRPr="00DE1B8E">
        <w:rPr>
          <w:rFonts w:ascii="Times" w:hAnsi="Times"/>
        </w:rPr>
        <w:t xml:space="preserve"> </w:t>
      </w:r>
      <w:proofErr w:type="spellStart"/>
      <w:r w:rsidRPr="00DE1B8E">
        <w:rPr>
          <w:rFonts w:ascii="Times" w:hAnsi="Times"/>
        </w:rPr>
        <w:t>bGMYC</w:t>
      </w:r>
      <w:proofErr w:type="spellEnd"/>
      <w:r w:rsidRPr="00DE1B8E">
        <w:rPr>
          <w:rFonts w:ascii="Times" w:hAnsi="Times"/>
        </w:rPr>
        <w:t xml:space="preserve"> on </w:t>
      </w:r>
      <w:r w:rsidR="004937A6">
        <w:rPr>
          <w:rFonts w:ascii="Times" w:hAnsi="Times"/>
        </w:rPr>
        <w:t xml:space="preserve">the </w:t>
      </w:r>
      <w:r w:rsidRPr="00DE1B8E">
        <w:rPr>
          <w:rFonts w:ascii="Times" w:hAnsi="Times"/>
        </w:rPr>
        <w:t xml:space="preserve">other loci, </w:t>
      </w:r>
      <w:proofErr w:type="spellStart"/>
      <w:r w:rsidRPr="00DE1B8E">
        <w:rPr>
          <w:rFonts w:ascii="Times" w:hAnsi="Times"/>
        </w:rPr>
        <w:t>bPTP</w:t>
      </w:r>
      <w:proofErr w:type="spellEnd"/>
      <w:r w:rsidRPr="00DE1B8E">
        <w:rPr>
          <w:rFonts w:ascii="Times" w:hAnsi="Times"/>
        </w:rPr>
        <w:t xml:space="preserve">, </w:t>
      </w:r>
      <w:proofErr w:type="spellStart"/>
      <w:r w:rsidRPr="00DE1B8E">
        <w:rPr>
          <w:rFonts w:ascii="Times" w:hAnsi="Times"/>
        </w:rPr>
        <w:t>spedeSTEM</w:t>
      </w:r>
      <w:proofErr w:type="spellEnd"/>
      <w:r w:rsidRPr="00DE1B8E">
        <w:rPr>
          <w:rFonts w:ascii="Times" w:hAnsi="Times"/>
        </w:rPr>
        <w:t xml:space="preserve"> on 7 loci</w:t>
      </w:r>
      <w:r w:rsidR="004937A6">
        <w:rPr>
          <w:rFonts w:ascii="Times" w:hAnsi="Times"/>
        </w:rPr>
        <w:t xml:space="preserve">, </w:t>
      </w:r>
      <w:proofErr w:type="spellStart"/>
      <w:r w:rsidR="004937A6">
        <w:rPr>
          <w:rFonts w:ascii="Times" w:hAnsi="Times"/>
        </w:rPr>
        <w:t>b</w:t>
      </w:r>
      <w:r w:rsidRPr="00DE1B8E">
        <w:rPr>
          <w:rFonts w:ascii="Times" w:hAnsi="Times"/>
        </w:rPr>
        <w:t>PP</w:t>
      </w:r>
      <w:proofErr w:type="spellEnd"/>
      <w:r w:rsidRPr="00DE1B8E">
        <w:rPr>
          <w:rFonts w:ascii="Times" w:hAnsi="Times"/>
        </w:rPr>
        <w:t xml:space="preserve">). Most methods placed them in two distinct lineages, and it makes sense when looking at the concatenated phylogenetic analyses. However, </w:t>
      </w:r>
      <w:ins w:id="766" w:author="Nicolas Magain" w:date="2014-10-09T23:06:00Z">
        <w:r w:rsidR="000F7ACC" w:rsidRPr="00DE1B8E">
          <w:rPr>
            <w:rFonts w:ascii="Times" w:hAnsi="Times"/>
          </w:rPr>
          <w:t xml:space="preserve">these </w:t>
        </w:r>
      </w:ins>
      <w:r w:rsidRPr="00DE1B8E">
        <w:rPr>
          <w:rFonts w:ascii="Times" w:hAnsi="Times"/>
        </w:rPr>
        <w:t>species are very rare and we only had 3 samples (2</w:t>
      </w:r>
      <w:ins w:id="767" w:author="Nicolas Magain" w:date="2014-10-09T23:06:00Z">
        <w:r w:rsidR="000F7ACC" w:rsidRPr="00DE1B8E">
          <w:rPr>
            <w:rFonts w:ascii="Times" w:hAnsi="Times"/>
          </w:rPr>
          <w:t xml:space="preserve"> of </w:t>
        </w:r>
        <w:r w:rsidR="000F7ACC" w:rsidRPr="004937A6">
          <w:rPr>
            <w:rFonts w:ascii="Times" w:hAnsi="Times"/>
            <w:i/>
          </w:rPr>
          <w:t xml:space="preserve">P. </w:t>
        </w:r>
        <w:proofErr w:type="spellStart"/>
        <w:r w:rsidR="000F7ACC" w:rsidRPr="004937A6">
          <w:rPr>
            <w:rFonts w:ascii="Times" w:hAnsi="Times"/>
            <w:i/>
          </w:rPr>
          <w:t>scabrosa</w:t>
        </w:r>
        <w:proofErr w:type="spellEnd"/>
        <w:r w:rsidR="000F7ACC" w:rsidRPr="00DE1B8E">
          <w:rPr>
            <w:rFonts w:ascii="Times" w:hAnsi="Times"/>
          </w:rPr>
          <w:t xml:space="preserve"> 3a</w:t>
        </w:r>
      </w:ins>
      <w:r w:rsidRPr="00DE1B8E">
        <w:rPr>
          <w:rFonts w:ascii="Times" w:hAnsi="Times"/>
        </w:rPr>
        <w:t xml:space="preserve"> and </w:t>
      </w:r>
      <w:ins w:id="768" w:author="Nicolas Magain" w:date="2014-10-09T23:06:00Z">
        <w:r w:rsidR="000F7ACC" w:rsidRPr="00DE1B8E">
          <w:rPr>
            <w:rFonts w:ascii="Times" w:hAnsi="Times"/>
          </w:rPr>
          <w:t xml:space="preserve">one of </w:t>
        </w:r>
        <w:r w:rsidR="000F7ACC" w:rsidRPr="004937A6">
          <w:rPr>
            <w:rFonts w:ascii="Times" w:hAnsi="Times"/>
            <w:i/>
          </w:rPr>
          <w:t xml:space="preserve">P. </w:t>
        </w:r>
        <w:proofErr w:type="spellStart"/>
        <w:r w:rsidR="000F7ACC" w:rsidRPr="004937A6">
          <w:rPr>
            <w:rFonts w:ascii="Times" w:hAnsi="Times"/>
            <w:i/>
          </w:rPr>
          <w:t>scabrosa</w:t>
        </w:r>
        <w:proofErr w:type="spellEnd"/>
        <w:r w:rsidR="000F7ACC" w:rsidRPr="00DE1B8E">
          <w:rPr>
            <w:rFonts w:ascii="Times" w:hAnsi="Times"/>
          </w:rPr>
          <w:t xml:space="preserve"> 3b, respectively</w:t>
        </w:r>
      </w:ins>
      <w:r w:rsidRPr="00DE1B8E">
        <w:rPr>
          <w:rFonts w:ascii="Times" w:hAnsi="Times"/>
        </w:rPr>
        <w:t xml:space="preserve">) </w:t>
      </w:r>
      <w:r w:rsidR="004937A6">
        <w:rPr>
          <w:rFonts w:ascii="Times" w:hAnsi="Times"/>
        </w:rPr>
        <w:t xml:space="preserve">included </w:t>
      </w:r>
      <w:r w:rsidRPr="00DE1B8E">
        <w:rPr>
          <w:rFonts w:ascii="Times" w:hAnsi="Times"/>
        </w:rPr>
        <w:t xml:space="preserve">in the present study. We suggest it might </w:t>
      </w:r>
      <w:ins w:id="769" w:author="Nicolas Magain" w:date="2014-10-09T23:06:00Z">
        <w:r w:rsidR="000F7ACC" w:rsidRPr="00DE1B8E">
          <w:rPr>
            <w:rFonts w:ascii="Times" w:hAnsi="Times"/>
          </w:rPr>
          <w:t>represent two distinct</w:t>
        </w:r>
      </w:ins>
      <w:r w:rsidRPr="00DE1B8E">
        <w:rPr>
          <w:rFonts w:ascii="Times" w:hAnsi="Times"/>
        </w:rPr>
        <w:t xml:space="preserve"> species and </w:t>
      </w:r>
      <w:ins w:id="770" w:author="Nicolas Magain" w:date="2014-10-09T23:06:00Z">
        <w:r w:rsidR="000F7ACC" w:rsidRPr="00DE1B8E">
          <w:rPr>
            <w:rFonts w:ascii="Times" w:hAnsi="Times"/>
          </w:rPr>
          <w:t xml:space="preserve">we </w:t>
        </w:r>
      </w:ins>
      <w:r w:rsidRPr="00DE1B8E">
        <w:rPr>
          <w:rFonts w:ascii="Times" w:hAnsi="Times"/>
        </w:rPr>
        <w:t xml:space="preserve">included </w:t>
      </w:r>
      <w:ins w:id="771" w:author="Nicolas Magain" w:date="2014-10-09T23:06:00Z">
        <w:r w:rsidR="000F7ACC" w:rsidRPr="00DE1B8E">
          <w:rPr>
            <w:rFonts w:ascii="Times" w:hAnsi="Times"/>
          </w:rPr>
          <w:t xml:space="preserve">two </w:t>
        </w:r>
      </w:ins>
      <w:r w:rsidRPr="00DE1B8E">
        <w:rPr>
          <w:rFonts w:ascii="Times" w:hAnsi="Times"/>
        </w:rPr>
        <w:t xml:space="preserve">lineages in the species tree but more material should be examined before </w:t>
      </w:r>
      <w:ins w:id="772" w:author="Nicolas Magain" w:date="2014-10-09T23:06:00Z">
        <w:r w:rsidR="000F7ACC" w:rsidRPr="00DE1B8E">
          <w:rPr>
            <w:rFonts w:ascii="Times" w:hAnsi="Times"/>
          </w:rPr>
          <w:t xml:space="preserve">the </w:t>
        </w:r>
      </w:ins>
      <w:r w:rsidRPr="00DE1B8E">
        <w:rPr>
          <w:rFonts w:ascii="Times" w:hAnsi="Times"/>
        </w:rPr>
        <w:t xml:space="preserve">final conclusion is made. </w:t>
      </w:r>
    </w:p>
    <w:p w14:paraId="7CBDF692" w14:textId="77777777" w:rsidR="00F7586A" w:rsidRPr="00DE1B8E" w:rsidRDefault="00F7586A" w:rsidP="00F7586A">
      <w:pPr>
        <w:rPr>
          <w:rFonts w:ascii="Times" w:hAnsi="Times"/>
        </w:rPr>
      </w:pPr>
    </w:p>
    <w:p w14:paraId="1EA92C5D" w14:textId="77777777" w:rsidR="00F7586A" w:rsidRPr="00B77A65" w:rsidRDefault="00F7586A" w:rsidP="00F7586A">
      <w:pPr>
        <w:rPr>
          <w:rFonts w:ascii="Times" w:hAnsi="Times"/>
          <w:b/>
        </w:rPr>
      </w:pPr>
      <w:proofErr w:type="gramStart"/>
      <w:r w:rsidRPr="00B77A65">
        <w:rPr>
          <w:rFonts w:ascii="Times" w:hAnsi="Times"/>
          <w:b/>
        </w:rPr>
        <w:t xml:space="preserve">Identification of </w:t>
      </w:r>
      <w:proofErr w:type="spellStart"/>
      <w:r w:rsidRPr="00B77A65">
        <w:rPr>
          <w:rFonts w:ascii="Times" w:hAnsi="Times"/>
          <w:b/>
        </w:rPr>
        <w:t>scabrosa</w:t>
      </w:r>
      <w:proofErr w:type="spellEnd"/>
      <w:r w:rsidRPr="00B77A65">
        <w:rPr>
          <w:rFonts w:ascii="Times" w:hAnsi="Times"/>
          <w:b/>
        </w:rPr>
        <w:t xml:space="preserve"> </w:t>
      </w:r>
      <w:proofErr w:type="spellStart"/>
      <w:r w:rsidRPr="00B77A65">
        <w:rPr>
          <w:rFonts w:ascii="Times" w:hAnsi="Times"/>
          <w:b/>
        </w:rPr>
        <w:t>morphotypes</w:t>
      </w:r>
      <w:proofErr w:type="spellEnd"/>
      <w:r w:rsidRPr="00B77A65">
        <w:rPr>
          <w:rFonts w:ascii="Times" w:hAnsi="Times"/>
          <w:b/>
        </w:rPr>
        <w:t>.</w:t>
      </w:r>
      <w:proofErr w:type="gramEnd"/>
    </w:p>
    <w:p w14:paraId="5B179FDC" w14:textId="77777777" w:rsidR="00F7586A" w:rsidRPr="00DE1B8E" w:rsidRDefault="00F7586A" w:rsidP="00F7586A">
      <w:pPr>
        <w:rPr>
          <w:rFonts w:ascii="Times" w:hAnsi="Times"/>
        </w:rPr>
      </w:pPr>
    </w:p>
    <w:p w14:paraId="345C9DFA" w14:textId="4F860F11" w:rsidR="00F7586A" w:rsidRPr="00DE1B8E" w:rsidRDefault="00F7586A" w:rsidP="00F7586A">
      <w:pPr>
        <w:rPr>
          <w:rFonts w:ascii="Times" w:hAnsi="Times"/>
        </w:rPr>
      </w:pPr>
      <w:r w:rsidRPr="00DE1B8E">
        <w:rPr>
          <w:rFonts w:ascii="Times" w:hAnsi="Times"/>
        </w:rPr>
        <w:t xml:space="preserve">Recognizing </w:t>
      </w:r>
      <w:r w:rsidRPr="00B77A65">
        <w:rPr>
          <w:rFonts w:ascii="Times" w:hAnsi="Times"/>
          <w:i/>
        </w:rPr>
        <w:t xml:space="preserve">P. </w:t>
      </w:r>
      <w:proofErr w:type="spellStart"/>
      <w:r w:rsidRPr="00B77A65">
        <w:rPr>
          <w:rFonts w:ascii="Times" w:hAnsi="Times"/>
          <w:i/>
        </w:rPr>
        <w:t>scabrosa</w:t>
      </w:r>
      <w:proofErr w:type="spellEnd"/>
      <w:r w:rsidRPr="00DE1B8E">
        <w:rPr>
          <w:rFonts w:ascii="Times" w:hAnsi="Times"/>
        </w:rPr>
        <w:t xml:space="preserve"> 1, </w:t>
      </w:r>
      <w:r w:rsidRPr="00B77A65">
        <w:rPr>
          <w:rFonts w:ascii="Times" w:hAnsi="Times"/>
          <w:i/>
        </w:rPr>
        <w:t xml:space="preserve">P. </w:t>
      </w:r>
      <w:proofErr w:type="spellStart"/>
      <w:r w:rsidRPr="00B77A65">
        <w:rPr>
          <w:rFonts w:ascii="Times" w:hAnsi="Times"/>
          <w:i/>
        </w:rPr>
        <w:t>scabrosa</w:t>
      </w:r>
      <w:proofErr w:type="spellEnd"/>
      <w:r w:rsidRPr="00DE1B8E">
        <w:rPr>
          <w:rFonts w:ascii="Times" w:hAnsi="Times"/>
        </w:rPr>
        <w:t xml:space="preserve"> 2, </w:t>
      </w:r>
      <w:r w:rsidRPr="00B77A65">
        <w:rPr>
          <w:rFonts w:ascii="Times" w:hAnsi="Times"/>
          <w:i/>
        </w:rPr>
        <w:t xml:space="preserve">P. </w:t>
      </w:r>
      <w:proofErr w:type="spellStart"/>
      <w:r w:rsidRPr="00B77A65">
        <w:rPr>
          <w:rFonts w:ascii="Times" w:hAnsi="Times"/>
          <w:i/>
        </w:rPr>
        <w:t>scabrosa</w:t>
      </w:r>
      <w:proofErr w:type="spellEnd"/>
      <w:r w:rsidRPr="00DE1B8E">
        <w:rPr>
          <w:rFonts w:ascii="Times" w:hAnsi="Times"/>
        </w:rPr>
        <w:t xml:space="preserve"> 3 and </w:t>
      </w:r>
      <w:r w:rsidRPr="00B77A65">
        <w:rPr>
          <w:rFonts w:ascii="Times" w:hAnsi="Times"/>
          <w:i/>
        </w:rPr>
        <w:t xml:space="preserve">P. </w:t>
      </w:r>
      <w:proofErr w:type="spellStart"/>
      <w:r w:rsidRPr="00B77A65">
        <w:rPr>
          <w:rFonts w:ascii="Times" w:hAnsi="Times"/>
          <w:i/>
        </w:rPr>
        <w:t>scabrosa</w:t>
      </w:r>
      <w:proofErr w:type="spellEnd"/>
      <w:r w:rsidRPr="00DE1B8E">
        <w:rPr>
          <w:rFonts w:ascii="Times" w:hAnsi="Times"/>
        </w:rPr>
        <w:t xml:space="preserve"> 4 is very difficult</w:t>
      </w:r>
      <w:r w:rsidR="00B77A65">
        <w:rPr>
          <w:rFonts w:ascii="Times" w:hAnsi="Times"/>
        </w:rPr>
        <w:t xml:space="preserve"> based on traditional morphological characters</w:t>
      </w:r>
      <w:r w:rsidRPr="00DE1B8E">
        <w:rPr>
          <w:rFonts w:ascii="Times" w:hAnsi="Times"/>
        </w:rPr>
        <w:t xml:space="preserve"> alone. </w:t>
      </w:r>
      <w:r w:rsidRPr="00B77A65">
        <w:rPr>
          <w:rFonts w:ascii="Times" w:hAnsi="Times"/>
          <w:i/>
        </w:rPr>
        <w:t xml:space="preserve">P. </w:t>
      </w:r>
      <w:proofErr w:type="spellStart"/>
      <w:proofErr w:type="gramStart"/>
      <w:r w:rsidRPr="00B77A65">
        <w:rPr>
          <w:rFonts w:ascii="Times" w:hAnsi="Times"/>
          <w:i/>
        </w:rPr>
        <w:t>scabrosa</w:t>
      </w:r>
      <w:proofErr w:type="spellEnd"/>
      <w:proofErr w:type="gramEnd"/>
      <w:r w:rsidRPr="00DE1B8E">
        <w:rPr>
          <w:rFonts w:ascii="Times" w:hAnsi="Times"/>
        </w:rPr>
        <w:t xml:space="preserve"> 3 is very rare and more material should be studied before drawing conclusions.</w:t>
      </w:r>
    </w:p>
    <w:p w14:paraId="60255E9A" w14:textId="77777777" w:rsidR="00F7586A" w:rsidRPr="00DE1B8E" w:rsidRDefault="00F7586A" w:rsidP="00F7586A">
      <w:pPr>
        <w:rPr>
          <w:rFonts w:ascii="Times" w:hAnsi="Times"/>
        </w:rPr>
      </w:pPr>
    </w:p>
    <w:p w14:paraId="14AB3189" w14:textId="1CB9C933" w:rsidR="00F7586A" w:rsidRPr="00DE1B8E" w:rsidRDefault="00F7586A" w:rsidP="00F7586A">
      <w:pPr>
        <w:rPr>
          <w:rFonts w:ascii="Times" w:hAnsi="Times"/>
        </w:rPr>
      </w:pPr>
      <w:r w:rsidRPr="00B77A65">
        <w:rPr>
          <w:rFonts w:ascii="Times" w:hAnsi="Times"/>
          <w:i/>
        </w:rPr>
        <w:t xml:space="preserve">P. </w:t>
      </w:r>
      <w:proofErr w:type="spellStart"/>
      <w:proofErr w:type="gramStart"/>
      <w:r w:rsidRPr="00B77A65">
        <w:rPr>
          <w:rFonts w:ascii="Times" w:hAnsi="Times"/>
          <w:i/>
        </w:rPr>
        <w:t>scabrosa</w:t>
      </w:r>
      <w:proofErr w:type="spellEnd"/>
      <w:proofErr w:type="gramEnd"/>
      <w:r w:rsidRPr="00DE1B8E">
        <w:rPr>
          <w:rFonts w:ascii="Times" w:hAnsi="Times"/>
        </w:rPr>
        <w:t xml:space="preserve"> 1, </w:t>
      </w:r>
      <w:r w:rsidRPr="00B77A65">
        <w:rPr>
          <w:rFonts w:ascii="Times" w:hAnsi="Times"/>
          <w:i/>
        </w:rPr>
        <w:t xml:space="preserve">P. </w:t>
      </w:r>
      <w:proofErr w:type="spellStart"/>
      <w:r w:rsidRPr="00B77A65">
        <w:rPr>
          <w:rFonts w:ascii="Times" w:hAnsi="Times"/>
          <w:i/>
        </w:rPr>
        <w:t>scabrosa</w:t>
      </w:r>
      <w:proofErr w:type="spellEnd"/>
      <w:r w:rsidRPr="00DE1B8E">
        <w:rPr>
          <w:rFonts w:ascii="Times" w:hAnsi="Times"/>
        </w:rPr>
        <w:t xml:space="preserve"> 2 and </w:t>
      </w:r>
      <w:r w:rsidRPr="00B77A65">
        <w:rPr>
          <w:rFonts w:ascii="Times" w:hAnsi="Times"/>
          <w:i/>
        </w:rPr>
        <w:t xml:space="preserve">P. </w:t>
      </w:r>
      <w:proofErr w:type="spellStart"/>
      <w:r w:rsidRPr="00B77A65">
        <w:rPr>
          <w:rFonts w:ascii="Times" w:hAnsi="Times"/>
          <w:i/>
        </w:rPr>
        <w:t>scabrosa</w:t>
      </w:r>
      <w:proofErr w:type="spellEnd"/>
      <w:r w:rsidRPr="00DE1B8E">
        <w:rPr>
          <w:rFonts w:ascii="Times" w:hAnsi="Times"/>
        </w:rPr>
        <w:t xml:space="preserve"> 4 seem to slightly differ in their vein patterns. More interestingly, the fact that </w:t>
      </w:r>
      <w:r w:rsidRPr="00B77A65">
        <w:rPr>
          <w:rFonts w:ascii="Times" w:hAnsi="Times"/>
          <w:i/>
        </w:rPr>
        <w:t xml:space="preserve">P. </w:t>
      </w:r>
      <w:proofErr w:type="spellStart"/>
      <w:r w:rsidRPr="00B77A65">
        <w:rPr>
          <w:rFonts w:ascii="Times" w:hAnsi="Times"/>
          <w:i/>
        </w:rPr>
        <w:t>scabrosa</w:t>
      </w:r>
      <w:proofErr w:type="spellEnd"/>
      <w:r w:rsidRPr="00DE1B8E">
        <w:rPr>
          <w:rFonts w:ascii="Times" w:hAnsi="Times"/>
        </w:rPr>
        <w:t xml:space="preserve"> 1 and </w:t>
      </w:r>
      <w:r w:rsidRPr="00B77A65">
        <w:rPr>
          <w:rFonts w:ascii="Times" w:hAnsi="Times"/>
          <w:i/>
        </w:rPr>
        <w:t xml:space="preserve">P. </w:t>
      </w:r>
      <w:proofErr w:type="spellStart"/>
      <w:r w:rsidRPr="00B77A65">
        <w:rPr>
          <w:rFonts w:ascii="Times" w:hAnsi="Times"/>
          <w:i/>
        </w:rPr>
        <w:t>scabrosa</w:t>
      </w:r>
      <w:proofErr w:type="spellEnd"/>
      <w:r w:rsidRPr="00DE1B8E">
        <w:rPr>
          <w:rFonts w:ascii="Times" w:hAnsi="Times"/>
        </w:rPr>
        <w:t xml:space="preserve"> 4 always associate with </w:t>
      </w:r>
      <w:proofErr w:type="spellStart"/>
      <w:r w:rsidRPr="00B77A65">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w:t>
      </w:r>
      <w:proofErr w:type="spellStart"/>
      <w:r w:rsidRPr="00DE1B8E">
        <w:rPr>
          <w:rFonts w:ascii="Times" w:hAnsi="Times"/>
        </w:rPr>
        <w:t>VIIa</w:t>
      </w:r>
      <w:proofErr w:type="spellEnd"/>
      <w:r w:rsidRPr="00DE1B8E">
        <w:rPr>
          <w:rFonts w:ascii="Times" w:hAnsi="Times"/>
        </w:rPr>
        <w:t xml:space="preserve"> make them easy to segregate from </w:t>
      </w:r>
      <w:r w:rsidRPr="00B77A65">
        <w:rPr>
          <w:rFonts w:ascii="Times" w:hAnsi="Times"/>
          <w:i/>
        </w:rPr>
        <w:t xml:space="preserve">P. </w:t>
      </w:r>
      <w:proofErr w:type="spellStart"/>
      <w:r w:rsidRPr="00B77A65">
        <w:rPr>
          <w:rFonts w:ascii="Times" w:hAnsi="Times"/>
          <w:i/>
        </w:rPr>
        <w:t>scabrosa</w:t>
      </w:r>
      <w:proofErr w:type="spellEnd"/>
      <w:r w:rsidRPr="00DE1B8E">
        <w:rPr>
          <w:rFonts w:ascii="Times" w:hAnsi="Times"/>
        </w:rPr>
        <w:t xml:space="preserve"> 2, as this </w:t>
      </w:r>
      <w:proofErr w:type="spellStart"/>
      <w:r w:rsidRPr="00DE1B8E">
        <w:rPr>
          <w:rFonts w:ascii="Times" w:hAnsi="Times"/>
        </w:rPr>
        <w:t>phylogroup</w:t>
      </w:r>
      <w:proofErr w:type="spellEnd"/>
      <w:r w:rsidRPr="00DE1B8E">
        <w:rPr>
          <w:rFonts w:ascii="Times" w:hAnsi="Times"/>
        </w:rPr>
        <w:t xml:space="preserve"> gives a specific emerald green color to the </w:t>
      </w:r>
      <w:proofErr w:type="spellStart"/>
      <w:r w:rsidRPr="00DE1B8E">
        <w:rPr>
          <w:rFonts w:ascii="Times" w:hAnsi="Times"/>
        </w:rPr>
        <w:t>thallus</w:t>
      </w:r>
      <w:proofErr w:type="spellEnd"/>
      <w:r w:rsidR="00B77A65">
        <w:rPr>
          <w:rFonts w:ascii="Times" w:hAnsi="Times"/>
        </w:rPr>
        <w:t xml:space="preserve"> </w:t>
      </w:r>
      <w:r w:rsidR="00B77A65" w:rsidRPr="00DE1B8E">
        <w:rPr>
          <w:rFonts w:ascii="Times" w:hAnsi="Times"/>
        </w:rPr>
        <w:t xml:space="preserve">whereas specimens of </w:t>
      </w:r>
      <w:r w:rsidR="00B77A65" w:rsidRPr="00B77A65">
        <w:rPr>
          <w:rFonts w:ascii="Times" w:hAnsi="Times"/>
          <w:i/>
        </w:rPr>
        <w:t xml:space="preserve">P. </w:t>
      </w:r>
      <w:proofErr w:type="spellStart"/>
      <w:r w:rsidR="00B77A65" w:rsidRPr="00B77A65">
        <w:rPr>
          <w:rFonts w:ascii="Times" w:hAnsi="Times"/>
          <w:i/>
        </w:rPr>
        <w:t>scabrosa</w:t>
      </w:r>
      <w:proofErr w:type="spellEnd"/>
      <w:r w:rsidR="00B77A65" w:rsidRPr="00DE1B8E">
        <w:rPr>
          <w:rFonts w:ascii="Times" w:hAnsi="Times"/>
        </w:rPr>
        <w:t xml:space="preserve"> 2 exhibit a more classical brownish/grayish color</w:t>
      </w:r>
      <w:r w:rsidRPr="00DE1B8E">
        <w:rPr>
          <w:rFonts w:ascii="Times" w:hAnsi="Times"/>
        </w:rPr>
        <w:t xml:space="preserve">. However, specimens with strong </w:t>
      </w:r>
      <w:proofErr w:type="spellStart"/>
      <w:r w:rsidRPr="00DE1B8E">
        <w:rPr>
          <w:rFonts w:ascii="Times" w:hAnsi="Times"/>
        </w:rPr>
        <w:t>scabrosity</w:t>
      </w:r>
      <w:proofErr w:type="spellEnd"/>
      <w:r w:rsidRPr="00DE1B8E">
        <w:rPr>
          <w:rFonts w:ascii="Times" w:hAnsi="Times"/>
        </w:rPr>
        <w:t xml:space="preserve"> can be problematic</w:t>
      </w:r>
      <w:r w:rsidR="00B77A65">
        <w:rPr>
          <w:rFonts w:ascii="Times" w:hAnsi="Times"/>
        </w:rPr>
        <w:t xml:space="preserve"> as it gives a more brownish color to all the </w:t>
      </w:r>
      <w:proofErr w:type="spellStart"/>
      <w:r w:rsidR="00B77A65">
        <w:rPr>
          <w:rFonts w:ascii="Times" w:hAnsi="Times"/>
        </w:rPr>
        <w:t>thalli</w:t>
      </w:r>
      <w:proofErr w:type="spellEnd"/>
      <w:r w:rsidRPr="00DE1B8E">
        <w:rPr>
          <w:rFonts w:ascii="Times" w:hAnsi="Times"/>
        </w:rPr>
        <w:t xml:space="preserve">. </w:t>
      </w:r>
    </w:p>
    <w:p w14:paraId="0698045A" w14:textId="77777777" w:rsidR="00F7586A" w:rsidRPr="00DE1B8E" w:rsidRDefault="00F7586A" w:rsidP="00F7586A">
      <w:pPr>
        <w:rPr>
          <w:rFonts w:ascii="Times" w:hAnsi="Times"/>
        </w:rPr>
      </w:pPr>
    </w:p>
    <w:p w14:paraId="10EBB149" w14:textId="77777777" w:rsidR="00F7586A" w:rsidRPr="00DE1B8E" w:rsidRDefault="00F7586A" w:rsidP="00F7586A">
      <w:pPr>
        <w:rPr>
          <w:rFonts w:ascii="Times" w:hAnsi="Times"/>
          <w:b/>
        </w:rPr>
      </w:pPr>
      <w:r w:rsidRPr="00DE1B8E">
        <w:rPr>
          <w:rFonts w:ascii="Times" w:hAnsi="Times"/>
          <w:b/>
        </w:rPr>
        <w:t xml:space="preserve">2. Species delimitation in the </w:t>
      </w:r>
      <w:proofErr w:type="spellStart"/>
      <w:r w:rsidRPr="00DE1B8E">
        <w:rPr>
          <w:rFonts w:ascii="Times" w:hAnsi="Times"/>
          <w:b/>
        </w:rPr>
        <w:t>Dolichorhizoid</w:t>
      </w:r>
      <w:proofErr w:type="spellEnd"/>
      <w:r w:rsidRPr="00DE1B8E">
        <w:rPr>
          <w:rFonts w:ascii="Times" w:hAnsi="Times"/>
          <w:b/>
        </w:rPr>
        <w:t xml:space="preserve"> clade</w:t>
      </w:r>
    </w:p>
    <w:p w14:paraId="3CFD0706" w14:textId="77777777" w:rsidR="00F7586A" w:rsidRPr="00DE1B8E" w:rsidRDefault="00F7586A" w:rsidP="00F7586A">
      <w:pPr>
        <w:rPr>
          <w:rFonts w:ascii="Times" w:hAnsi="Times"/>
        </w:rPr>
      </w:pPr>
    </w:p>
    <w:p w14:paraId="52035249" w14:textId="61E49EBA" w:rsidR="00F7586A" w:rsidRPr="00DE1B8E" w:rsidRDefault="00F7586A" w:rsidP="00F7586A">
      <w:pPr>
        <w:rPr>
          <w:rFonts w:ascii="Times" w:hAnsi="Times"/>
        </w:rPr>
      </w:pPr>
      <w:r w:rsidRPr="00DE1B8E">
        <w:rPr>
          <w:rFonts w:ascii="Times" w:hAnsi="Times"/>
        </w:rPr>
        <w:t xml:space="preserve">In </w:t>
      </w:r>
      <w:ins w:id="773" w:author="Nicolas Magain" w:date="2014-10-09T23:19:00Z">
        <w:r w:rsidR="00AE4BEC" w:rsidRPr="00DE1B8E">
          <w:rPr>
            <w:rFonts w:ascii="Times" w:hAnsi="Times"/>
          </w:rPr>
          <w:t xml:space="preserve">the </w:t>
        </w:r>
      </w:ins>
      <w:proofErr w:type="spellStart"/>
      <w:r w:rsidRPr="00DE1B8E">
        <w:rPr>
          <w:rFonts w:ascii="Times" w:hAnsi="Times"/>
        </w:rPr>
        <w:t>Dolichorhizoid</w:t>
      </w:r>
      <w:proofErr w:type="spellEnd"/>
      <w:r w:rsidRPr="00DE1B8E">
        <w:rPr>
          <w:rFonts w:ascii="Times" w:hAnsi="Times"/>
        </w:rPr>
        <w:t xml:space="preserve"> clade, </w:t>
      </w:r>
      <w:ins w:id="774" w:author="Nicolas Magain" w:date="2014-10-09T23:19:00Z">
        <w:r w:rsidR="00AE4BEC" w:rsidRPr="00DE1B8E">
          <w:rPr>
            <w:rFonts w:ascii="Times" w:hAnsi="Times"/>
          </w:rPr>
          <w:t>species delimitation is easy in some groups</w:t>
        </w:r>
      </w:ins>
      <w:r w:rsidRPr="00DE1B8E">
        <w:rPr>
          <w:rFonts w:ascii="Times" w:hAnsi="Times"/>
        </w:rPr>
        <w:t>:</w:t>
      </w:r>
    </w:p>
    <w:p w14:paraId="6478A3F1" w14:textId="77777777" w:rsidR="00F7586A" w:rsidRPr="00DE1B8E" w:rsidRDefault="00F7586A" w:rsidP="00F7586A">
      <w:pPr>
        <w:rPr>
          <w:rFonts w:ascii="Times" w:hAnsi="Times"/>
        </w:rPr>
      </w:pPr>
    </w:p>
    <w:p w14:paraId="4D52B0A1" w14:textId="10A91FF5" w:rsidR="00AE4BEC" w:rsidRPr="00DE1B8E" w:rsidRDefault="00AE4BEC" w:rsidP="00F7586A">
      <w:pPr>
        <w:rPr>
          <w:ins w:id="775" w:author="Nicolas Magain" w:date="2014-10-09T23:21:00Z"/>
          <w:rFonts w:ascii="Times" w:hAnsi="Times"/>
        </w:rPr>
      </w:pPr>
      <w:ins w:id="776" w:author="Nicolas Magain" w:date="2014-10-09T23:19:00Z">
        <w:r w:rsidRPr="00DE1B8E">
          <w:rPr>
            <w:rFonts w:ascii="Times" w:hAnsi="Times"/>
          </w:rPr>
          <w:t>I</w:t>
        </w:r>
      </w:ins>
      <w:r w:rsidR="00F7586A" w:rsidRPr="00DE1B8E">
        <w:rPr>
          <w:rFonts w:ascii="Times" w:hAnsi="Times"/>
        </w:rPr>
        <w:t xml:space="preserve">n the </w:t>
      </w:r>
      <w:proofErr w:type="spellStart"/>
      <w:r w:rsidR="00F7586A" w:rsidRPr="00AA10D3">
        <w:rPr>
          <w:rFonts w:ascii="Times" w:hAnsi="Times"/>
          <w:i/>
        </w:rPr>
        <w:t>occidentalis</w:t>
      </w:r>
      <w:proofErr w:type="spellEnd"/>
      <w:r w:rsidR="00F7586A" w:rsidRPr="00DE1B8E">
        <w:rPr>
          <w:rFonts w:ascii="Times" w:hAnsi="Times"/>
        </w:rPr>
        <w:t xml:space="preserve"> group, </w:t>
      </w:r>
      <w:r w:rsidR="00F7586A" w:rsidRPr="00AA10D3">
        <w:rPr>
          <w:rFonts w:ascii="Times" w:hAnsi="Times"/>
          <w:i/>
        </w:rPr>
        <w:t xml:space="preserve">P. </w:t>
      </w:r>
      <w:proofErr w:type="spellStart"/>
      <w:r w:rsidR="00F7586A" w:rsidRPr="00AA10D3">
        <w:rPr>
          <w:rFonts w:ascii="Times" w:hAnsi="Times"/>
          <w:i/>
        </w:rPr>
        <w:t>occidentalis</w:t>
      </w:r>
      <w:proofErr w:type="spellEnd"/>
      <w:r w:rsidR="00F7586A" w:rsidRPr="00DE1B8E">
        <w:rPr>
          <w:rFonts w:ascii="Times" w:hAnsi="Times"/>
        </w:rPr>
        <w:t xml:space="preserve">, </w:t>
      </w:r>
      <w:r w:rsidR="00F7586A" w:rsidRPr="00AA10D3">
        <w:rPr>
          <w:rFonts w:ascii="Times" w:hAnsi="Times"/>
          <w:i/>
        </w:rPr>
        <w:t>P.</w:t>
      </w:r>
      <w:r w:rsidR="00F7586A" w:rsidRPr="00DE1B8E">
        <w:rPr>
          <w:rFonts w:ascii="Times" w:hAnsi="Times"/>
        </w:rPr>
        <w:t xml:space="preserve"> sp. 6 and </w:t>
      </w:r>
      <w:r w:rsidR="00F7586A" w:rsidRPr="00AA10D3">
        <w:rPr>
          <w:rFonts w:ascii="Times" w:hAnsi="Times"/>
          <w:i/>
        </w:rPr>
        <w:t>P.</w:t>
      </w:r>
      <w:r w:rsidR="00F7586A" w:rsidRPr="00DE1B8E">
        <w:rPr>
          <w:rFonts w:ascii="Times" w:hAnsi="Times"/>
        </w:rPr>
        <w:t xml:space="preserve"> sp. 12 </w:t>
      </w:r>
      <w:ins w:id="777" w:author="Nicolas Magain" w:date="2014-10-09T23:19:00Z">
        <w:r w:rsidRPr="00DE1B8E">
          <w:rPr>
            <w:rFonts w:ascii="Times" w:hAnsi="Times"/>
          </w:rPr>
          <w:t>are</w:t>
        </w:r>
      </w:ins>
      <w:r w:rsidR="00F7586A" w:rsidRPr="00DE1B8E">
        <w:rPr>
          <w:rFonts w:ascii="Times" w:hAnsi="Times"/>
        </w:rPr>
        <w:t xml:space="preserve"> three distinct species. Even if some methods </w:t>
      </w:r>
      <w:proofErr w:type="spellStart"/>
      <w:r w:rsidR="00F7586A" w:rsidRPr="00DE1B8E">
        <w:rPr>
          <w:rFonts w:ascii="Times" w:hAnsi="Times"/>
        </w:rPr>
        <w:t>splitted</w:t>
      </w:r>
      <w:proofErr w:type="spellEnd"/>
      <w:r w:rsidR="00F7586A" w:rsidRPr="00DE1B8E">
        <w:rPr>
          <w:rFonts w:ascii="Times" w:hAnsi="Times"/>
        </w:rPr>
        <w:t xml:space="preserve"> </w:t>
      </w:r>
      <w:r w:rsidR="00F7586A" w:rsidRPr="00AA10D3">
        <w:rPr>
          <w:rFonts w:ascii="Times" w:hAnsi="Times"/>
          <w:i/>
        </w:rPr>
        <w:t xml:space="preserve">P. </w:t>
      </w:r>
      <w:proofErr w:type="spellStart"/>
      <w:r w:rsidR="00F7586A" w:rsidRPr="00AA10D3">
        <w:rPr>
          <w:rFonts w:ascii="Times" w:hAnsi="Times"/>
          <w:i/>
        </w:rPr>
        <w:t>occidentalis</w:t>
      </w:r>
      <w:proofErr w:type="spellEnd"/>
      <w:r w:rsidR="00F7586A" w:rsidRPr="00DE1B8E">
        <w:rPr>
          <w:rFonts w:ascii="Times" w:hAnsi="Times"/>
        </w:rPr>
        <w:t xml:space="preserve"> (</w:t>
      </w:r>
      <w:proofErr w:type="spellStart"/>
      <w:r w:rsidR="00F7586A" w:rsidRPr="00DE1B8E">
        <w:rPr>
          <w:rFonts w:ascii="Times" w:hAnsi="Times"/>
        </w:rPr>
        <w:t>bPTP</w:t>
      </w:r>
      <w:proofErr w:type="spellEnd"/>
      <w:r w:rsidR="00F7586A" w:rsidRPr="00DE1B8E">
        <w:rPr>
          <w:rFonts w:ascii="Times" w:hAnsi="Times"/>
        </w:rPr>
        <w:t xml:space="preserve">) or </w:t>
      </w:r>
      <w:r w:rsidR="00F7586A" w:rsidRPr="00AA10D3">
        <w:rPr>
          <w:rFonts w:ascii="Times" w:hAnsi="Times"/>
          <w:i/>
        </w:rPr>
        <w:t>P.</w:t>
      </w:r>
      <w:r w:rsidR="00F7586A" w:rsidRPr="00DE1B8E">
        <w:rPr>
          <w:rFonts w:ascii="Times" w:hAnsi="Times"/>
        </w:rPr>
        <w:t xml:space="preserve"> sp. 6 (</w:t>
      </w:r>
      <w:proofErr w:type="spellStart"/>
      <w:r w:rsidR="00F7586A" w:rsidRPr="00DE1B8E">
        <w:rPr>
          <w:rFonts w:ascii="Times" w:hAnsi="Times"/>
        </w:rPr>
        <w:t>Structurama</w:t>
      </w:r>
      <w:proofErr w:type="spellEnd"/>
      <w:r w:rsidR="00F7586A" w:rsidRPr="00DE1B8E">
        <w:rPr>
          <w:rFonts w:ascii="Times" w:hAnsi="Times"/>
        </w:rPr>
        <w:t>)</w:t>
      </w:r>
      <w:ins w:id="778" w:author="Nicolas Magain" w:date="2014-10-09T23:19:00Z">
        <w:r w:rsidRPr="00DE1B8E">
          <w:rPr>
            <w:rFonts w:ascii="Times" w:hAnsi="Times"/>
          </w:rPr>
          <w:t xml:space="preserve"> in several singletons</w:t>
        </w:r>
      </w:ins>
      <w:r w:rsidR="00F7586A" w:rsidRPr="00DE1B8E">
        <w:rPr>
          <w:rFonts w:ascii="Times" w:hAnsi="Times"/>
        </w:rPr>
        <w:t xml:space="preserve">, we believe </w:t>
      </w:r>
      <w:ins w:id="779" w:author="Nicolas Magain" w:date="2014-10-09T23:19:00Z">
        <w:r w:rsidRPr="00DE1B8E">
          <w:rPr>
            <w:rFonts w:ascii="Times" w:hAnsi="Times"/>
          </w:rPr>
          <w:t xml:space="preserve">that </w:t>
        </w:r>
      </w:ins>
      <w:r w:rsidR="00F7586A" w:rsidRPr="00DE1B8E">
        <w:rPr>
          <w:rFonts w:ascii="Times" w:hAnsi="Times"/>
        </w:rPr>
        <w:t>this is more a problem with the datasets</w:t>
      </w:r>
      <w:ins w:id="780" w:author="Nicolas Magain" w:date="2014-10-09T23:20:00Z">
        <w:r w:rsidRPr="00DE1B8E">
          <w:rPr>
            <w:rFonts w:ascii="Times" w:hAnsi="Times"/>
          </w:rPr>
          <w:t xml:space="preserve"> and the methods</w:t>
        </w:r>
      </w:ins>
      <w:r w:rsidR="00F7586A" w:rsidRPr="00DE1B8E">
        <w:rPr>
          <w:rFonts w:ascii="Times" w:hAnsi="Times"/>
        </w:rPr>
        <w:t>, as these species are well-defined</w:t>
      </w:r>
      <w:ins w:id="781" w:author="Nicolas Magain" w:date="2014-10-09T23:20:00Z">
        <w:r w:rsidRPr="00DE1B8E">
          <w:rPr>
            <w:rFonts w:ascii="Times" w:hAnsi="Times"/>
          </w:rPr>
          <w:t>,</w:t>
        </w:r>
      </w:ins>
      <w:r w:rsidR="00F7586A" w:rsidRPr="00DE1B8E">
        <w:rPr>
          <w:rFonts w:ascii="Times" w:hAnsi="Times"/>
        </w:rPr>
        <w:t xml:space="preserve"> based on the phylogeny and </w:t>
      </w:r>
      <w:ins w:id="782" w:author="Nicolas Magain" w:date="2014-10-09T23:20:00Z">
        <w:r w:rsidRPr="00DE1B8E">
          <w:rPr>
            <w:rFonts w:ascii="Times" w:hAnsi="Times"/>
          </w:rPr>
          <w:t xml:space="preserve">the morphology, and </w:t>
        </w:r>
      </w:ins>
      <w:r w:rsidR="00F7586A" w:rsidRPr="00DE1B8E">
        <w:rPr>
          <w:rFonts w:ascii="Times" w:hAnsi="Times"/>
        </w:rPr>
        <w:t>don't appear to include cryptic variation</w:t>
      </w:r>
      <w:ins w:id="783" w:author="Nicolas Magain" w:date="2014-10-09T23:20:00Z">
        <w:r w:rsidRPr="00DE1B8E">
          <w:rPr>
            <w:rFonts w:ascii="Times" w:hAnsi="Times"/>
          </w:rPr>
          <w:t>,</w:t>
        </w:r>
      </w:ins>
      <w:r w:rsidR="00F7586A" w:rsidRPr="00DE1B8E">
        <w:rPr>
          <w:rFonts w:ascii="Times" w:hAnsi="Times"/>
        </w:rPr>
        <w:t xml:space="preserve"> based on the sequences. </w:t>
      </w:r>
    </w:p>
    <w:p w14:paraId="07917DE8" w14:textId="77777777" w:rsidR="00AE4BEC" w:rsidRPr="00DE1B8E" w:rsidRDefault="00AE4BEC" w:rsidP="00F7586A">
      <w:pPr>
        <w:rPr>
          <w:ins w:id="784" w:author="Nicolas Magain" w:date="2014-10-09T23:21:00Z"/>
          <w:rFonts w:ascii="Times" w:hAnsi="Times"/>
        </w:rPr>
      </w:pPr>
    </w:p>
    <w:p w14:paraId="03364433" w14:textId="784EF171" w:rsidR="00F7586A" w:rsidRPr="00DE1B8E" w:rsidRDefault="00F7586A" w:rsidP="00F7586A">
      <w:pPr>
        <w:rPr>
          <w:rFonts w:ascii="Times" w:hAnsi="Times"/>
        </w:rPr>
      </w:pPr>
      <w:r w:rsidRPr="00AA10D3">
        <w:rPr>
          <w:rFonts w:ascii="Times" w:hAnsi="Times"/>
          <w:i/>
        </w:rPr>
        <w:t xml:space="preserve">P. </w:t>
      </w:r>
      <w:proofErr w:type="spellStart"/>
      <w:proofErr w:type="gramStart"/>
      <w:r w:rsidRPr="00AA10D3">
        <w:rPr>
          <w:rFonts w:ascii="Times" w:hAnsi="Times"/>
          <w:i/>
        </w:rPr>
        <w:t>occidentalis</w:t>
      </w:r>
      <w:proofErr w:type="spellEnd"/>
      <w:proofErr w:type="gramEnd"/>
      <w:r w:rsidRPr="00DE1B8E">
        <w:rPr>
          <w:rFonts w:ascii="Times" w:hAnsi="Times"/>
        </w:rPr>
        <w:t xml:space="preserve"> has a stable morphology and is easy to identify. It always associates with the </w:t>
      </w:r>
      <w:proofErr w:type="spellStart"/>
      <w:r w:rsidRPr="00AA10D3">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w:t>
      </w:r>
      <w:proofErr w:type="spellStart"/>
      <w:r w:rsidRPr="00DE1B8E">
        <w:rPr>
          <w:rFonts w:ascii="Times" w:hAnsi="Times"/>
        </w:rPr>
        <w:t>VIIa</w:t>
      </w:r>
      <w:proofErr w:type="spellEnd"/>
      <w:r w:rsidRPr="00DE1B8E">
        <w:rPr>
          <w:rFonts w:ascii="Times" w:hAnsi="Times"/>
        </w:rPr>
        <w:t xml:space="preserve"> in the boreal zone, and has a </w:t>
      </w:r>
      <w:proofErr w:type="spellStart"/>
      <w:r w:rsidRPr="00DE1B8E">
        <w:rPr>
          <w:rFonts w:ascii="Times" w:hAnsi="Times"/>
        </w:rPr>
        <w:t>panboreal</w:t>
      </w:r>
      <w:proofErr w:type="spellEnd"/>
      <w:r w:rsidRPr="00DE1B8E">
        <w:rPr>
          <w:rFonts w:ascii="Times" w:hAnsi="Times"/>
        </w:rPr>
        <w:t xml:space="preserve"> distribution, and it can also very rarely be found in the Appalachians, where it associates with </w:t>
      </w:r>
      <w:proofErr w:type="spellStart"/>
      <w:r w:rsidRPr="00AA10D3">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w:t>
      </w:r>
      <w:proofErr w:type="spellStart"/>
      <w:r w:rsidRPr="00DE1B8E">
        <w:rPr>
          <w:rFonts w:ascii="Times" w:hAnsi="Times"/>
        </w:rPr>
        <w:t>VIIb</w:t>
      </w:r>
      <w:proofErr w:type="spellEnd"/>
      <w:r w:rsidRPr="00DE1B8E">
        <w:rPr>
          <w:rFonts w:ascii="Times" w:hAnsi="Times"/>
        </w:rPr>
        <w:t xml:space="preserve">. In our study, specimens from Norway, Québec, Alaska, Japan and North Carolina were included. </w:t>
      </w:r>
    </w:p>
    <w:p w14:paraId="53E2FE5E" w14:textId="77777777" w:rsidR="00F7586A" w:rsidRPr="00DE1B8E" w:rsidRDefault="00F7586A" w:rsidP="00F7586A">
      <w:pPr>
        <w:rPr>
          <w:rFonts w:ascii="Times" w:hAnsi="Times"/>
        </w:rPr>
      </w:pPr>
    </w:p>
    <w:p w14:paraId="46452B93" w14:textId="433BC3F5" w:rsidR="00F7586A" w:rsidRPr="00DE1B8E" w:rsidRDefault="00F7586A" w:rsidP="00F7586A">
      <w:pPr>
        <w:rPr>
          <w:rFonts w:ascii="Times" w:hAnsi="Times"/>
        </w:rPr>
      </w:pPr>
      <w:r w:rsidRPr="00DE1B8E">
        <w:rPr>
          <w:rFonts w:ascii="Times" w:hAnsi="Times"/>
        </w:rPr>
        <w:t>P936, P1650 and P1734</w:t>
      </w:r>
      <w:ins w:id="785" w:author="Nicolas Magain" w:date="2014-10-09T23:20:00Z">
        <w:r w:rsidR="00AE4BEC" w:rsidRPr="00DE1B8E">
          <w:rPr>
            <w:rFonts w:ascii="Times" w:hAnsi="Times"/>
          </w:rPr>
          <w:t xml:space="preserve"> belong to</w:t>
        </w:r>
      </w:ins>
      <w:r w:rsidRPr="00DE1B8E">
        <w:rPr>
          <w:rFonts w:ascii="Times" w:hAnsi="Times"/>
        </w:rPr>
        <w:t xml:space="preserve"> </w:t>
      </w:r>
      <w:r w:rsidRPr="00AA10D3">
        <w:rPr>
          <w:rFonts w:ascii="Times" w:hAnsi="Times"/>
          <w:i/>
        </w:rPr>
        <w:t>P.</w:t>
      </w:r>
      <w:r w:rsidRPr="00DE1B8E">
        <w:rPr>
          <w:rFonts w:ascii="Times" w:hAnsi="Times"/>
        </w:rPr>
        <w:t xml:space="preserve"> sp. 6</w:t>
      </w:r>
      <w:ins w:id="786" w:author="Nicolas Magain" w:date="2014-10-09T23:20:00Z">
        <w:r w:rsidR="00AE4BEC" w:rsidRPr="00DE1B8E">
          <w:rPr>
            <w:rFonts w:ascii="Times" w:hAnsi="Times"/>
          </w:rPr>
          <w:t>, which</w:t>
        </w:r>
      </w:ins>
      <w:r w:rsidRPr="00DE1B8E">
        <w:rPr>
          <w:rFonts w:ascii="Times" w:hAnsi="Times"/>
        </w:rPr>
        <w:t xml:space="preserve"> is only found in tropical Central and South America, and doesn't seem to have specificity in its association with </w:t>
      </w:r>
      <w:proofErr w:type="spellStart"/>
      <w:r w:rsidRPr="00AA10D3">
        <w:rPr>
          <w:rFonts w:ascii="Times" w:hAnsi="Times"/>
          <w:i/>
        </w:rPr>
        <w:t>Nostoc</w:t>
      </w:r>
      <w:proofErr w:type="spellEnd"/>
      <w:r w:rsidRPr="00DE1B8E">
        <w:rPr>
          <w:rFonts w:ascii="Times" w:hAnsi="Times"/>
        </w:rPr>
        <w:t xml:space="preserve">. Our study included specimens from Peru, Colombia and Honduras </w:t>
      </w:r>
    </w:p>
    <w:p w14:paraId="66A5858F" w14:textId="77777777" w:rsidR="00F7586A" w:rsidRPr="00DE1B8E" w:rsidRDefault="00F7586A" w:rsidP="00F7586A">
      <w:pPr>
        <w:rPr>
          <w:rFonts w:ascii="Times" w:hAnsi="Times"/>
        </w:rPr>
      </w:pPr>
    </w:p>
    <w:p w14:paraId="7701B303" w14:textId="3F0CA8A6" w:rsidR="00F7586A" w:rsidRPr="00DE1B8E" w:rsidRDefault="00F7586A" w:rsidP="00F7586A">
      <w:pPr>
        <w:rPr>
          <w:rFonts w:ascii="Times" w:hAnsi="Times"/>
        </w:rPr>
      </w:pPr>
      <w:r w:rsidRPr="00DE1B8E">
        <w:rPr>
          <w:rFonts w:ascii="Times" w:hAnsi="Times"/>
        </w:rPr>
        <w:t>P3304</w:t>
      </w:r>
      <w:ins w:id="787" w:author="Nicolas Magain" w:date="2014-10-09T23:21:00Z">
        <w:r w:rsidR="00AE4BEC" w:rsidRPr="00DE1B8E">
          <w:rPr>
            <w:rFonts w:ascii="Times" w:hAnsi="Times"/>
          </w:rPr>
          <w:t xml:space="preserve"> belong to</w:t>
        </w:r>
      </w:ins>
      <w:r w:rsidRPr="00DE1B8E">
        <w:rPr>
          <w:rFonts w:ascii="Times" w:hAnsi="Times"/>
        </w:rPr>
        <w:t xml:space="preserve"> </w:t>
      </w:r>
      <w:r w:rsidRPr="00AA10D3">
        <w:rPr>
          <w:rFonts w:ascii="Times" w:hAnsi="Times"/>
          <w:i/>
        </w:rPr>
        <w:t>P.</w:t>
      </w:r>
      <w:r w:rsidRPr="00DE1B8E">
        <w:rPr>
          <w:rFonts w:ascii="Times" w:hAnsi="Times"/>
        </w:rPr>
        <w:t xml:space="preserve"> sp. 1</w:t>
      </w:r>
      <w:ins w:id="788" w:author="Nicolas Magain" w:date="2014-10-09T23:21:00Z">
        <w:r w:rsidR="00AE4BEC" w:rsidRPr="00DE1B8E">
          <w:rPr>
            <w:rFonts w:ascii="Times" w:hAnsi="Times"/>
          </w:rPr>
          <w:t>2, which</w:t>
        </w:r>
      </w:ins>
      <w:r w:rsidRPr="00DE1B8E">
        <w:rPr>
          <w:rFonts w:ascii="Times" w:hAnsi="Times"/>
        </w:rPr>
        <w:t xml:space="preserve"> is a very rare species, only known from one specimen from Japan.</w:t>
      </w:r>
    </w:p>
    <w:p w14:paraId="173D61CB" w14:textId="77777777" w:rsidR="00F7586A" w:rsidRPr="00DE1B8E" w:rsidRDefault="00F7586A" w:rsidP="00F7586A">
      <w:pPr>
        <w:rPr>
          <w:rFonts w:ascii="Times" w:hAnsi="Times"/>
        </w:rPr>
      </w:pPr>
    </w:p>
    <w:p w14:paraId="28DD6B36" w14:textId="63AEB3D5" w:rsidR="00F7586A" w:rsidRPr="00DE1B8E" w:rsidRDefault="00F7586A" w:rsidP="00F7586A">
      <w:pPr>
        <w:rPr>
          <w:rFonts w:ascii="Times" w:hAnsi="Times"/>
        </w:rPr>
      </w:pPr>
      <w:r w:rsidRPr="00DE1B8E">
        <w:rPr>
          <w:rFonts w:ascii="Times" w:hAnsi="Times"/>
        </w:rPr>
        <w:t xml:space="preserve">In the </w:t>
      </w:r>
      <w:proofErr w:type="spellStart"/>
      <w:r w:rsidRPr="00AA10D3">
        <w:rPr>
          <w:rFonts w:ascii="Times" w:hAnsi="Times"/>
          <w:i/>
        </w:rPr>
        <w:t>hymenina</w:t>
      </w:r>
      <w:proofErr w:type="spellEnd"/>
      <w:r w:rsidRPr="00DE1B8E">
        <w:rPr>
          <w:rFonts w:ascii="Times" w:hAnsi="Times"/>
        </w:rPr>
        <w:t xml:space="preserve"> group, </w:t>
      </w:r>
      <w:r w:rsidRPr="00AA10D3">
        <w:rPr>
          <w:rFonts w:ascii="Times" w:hAnsi="Times"/>
          <w:i/>
        </w:rPr>
        <w:t xml:space="preserve">P. </w:t>
      </w:r>
      <w:proofErr w:type="spellStart"/>
      <w:r w:rsidRPr="00AA10D3">
        <w:rPr>
          <w:rFonts w:ascii="Times" w:hAnsi="Times"/>
          <w:i/>
        </w:rPr>
        <w:t>hymenina</w:t>
      </w:r>
      <w:proofErr w:type="spellEnd"/>
      <w:r w:rsidRPr="00DE1B8E">
        <w:rPr>
          <w:rFonts w:ascii="Times" w:hAnsi="Times"/>
        </w:rPr>
        <w:t xml:space="preserve">, </w:t>
      </w:r>
      <w:r w:rsidRPr="00AA10D3">
        <w:rPr>
          <w:rFonts w:ascii="Times" w:hAnsi="Times"/>
          <w:i/>
        </w:rPr>
        <w:t xml:space="preserve">P. </w:t>
      </w:r>
      <w:proofErr w:type="spellStart"/>
      <w:r w:rsidRPr="00AA10D3">
        <w:rPr>
          <w:rFonts w:ascii="Times" w:hAnsi="Times"/>
          <w:i/>
        </w:rPr>
        <w:t>hawaiensis</w:t>
      </w:r>
      <w:proofErr w:type="spellEnd"/>
      <w:r w:rsidRPr="00DE1B8E">
        <w:rPr>
          <w:rFonts w:ascii="Times" w:hAnsi="Times"/>
        </w:rPr>
        <w:t xml:space="preserve">, </w:t>
      </w:r>
      <w:r w:rsidRPr="00AA10D3">
        <w:rPr>
          <w:rFonts w:ascii="Times" w:hAnsi="Times"/>
          <w:i/>
        </w:rPr>
        <w:t>P.</w:t>
      </w:r>
      <w:r w:rsidRPr="00DE1B8E">
        <w:rPr>
          <w:rFonts w:ascii="Times" w:hAnsi="Times"/>
        </w:rPr>
        <w:t xml:space="preserve"> sp. 3, </w:t>
      </w:r>
      <w:r w:rsidRPr="00AA10D3">
        <w:rPr>
          <w:rFonts w:ascii="Times" w:hAnsi="Times"/>
          <w:i/>
        </w:rPr>
        <w:t>P.</w:t>
      </w:r>
      <w:r w:rsidRPr="00DE1B8E">
        <w:rPr>
          <w:rFonts w:ascii="Times" w:hAnsi="Times"/>
        </w:rPr>
        <w:t xml:space="preserve"> sp. 4 and </w:t>
      </w:r>
      <w:r w:rsidRPr="00AA10D3">
        <w:rPr>
          <w:rFonts w:ascii="Times" w:hAnsi="Times"/>
          <w:i/>
        </w:rPr>
        <w:t>P.</w:t>
      </w:r>
      <w:r w:rsidRPr="00DE1B8E">
        <w:rPr>
          <w:rFonts w:ascii="Times" w:hAnsi="Times"/>
        </w:rPr>
        <w:t xml:space="preserve"> sp. 5 </w:t>
      </w:r>
      <w:ins w:id="789" w:author="Nicolas Magain" w:date="2014-10-09T23:21:00Z">
        <w:r w:rsidR="00AE4BEC" w:rsidRPr="00DE1B8E">
          <w:rPr>
            <w:rFonts w:ascii="Times" w:hAnsi="Times"/>
          </w:rPr>
          <w:t>are supported as distinct species by</w:t>
        </w:r>
      </w:ins>
      <w:r w:rsidRPr="00DE1B8E">
        <w:rPr>
          <w:rFonts w:ascii="Times" w:hAnsi="Times"/>
        </w:rPr>
        <w:t xml:space="preserve"> most methods. </w:t>
      </w:r>
      <w:r w:rsidRPr="00AA10D3">
        <w:rPr>
          <w:rFonts w:ascii="Times" w:hAnsi="Times"/>
          <w:i/>
        </w:rPr>
        <w:t xml:space="preserve">P. </w:t>
      </w:r>
      <w:proofErr w:type="spellStart"/>
      <w:proofErr w:type="gramStart"/>
      <w:r w:rsidRPr="00AA10D3">
        <w:rPr>
          <w:rFonts w:ascii="Times" w:hAnsi="Times"/>
          <w:i/>
        </w:rPr>
        <w:t>dissecta</w:t>
      </w:r>
      <w:proofErr w:type="spellEnd"/>
      <w:proofErr w:type="gramEnd"/>
      <w:r w:rsidRPr="00DE1B8E">
        <w:rPr>
          <w:rFonts w:ascii="Times" w:hAnsi="Times"/>
        </w:rPr>
        <w:t xml:space="preserve"> appears as conspecific to </w:t>
      </w:r>
      <w:r w:rsidRPr="00AA10D3">
        <w:rPr>
          <w:rFonts w:ascii="Times" w:hAnsi="Times"/>
          <w:i/>
        </w:rPr>
        <w:t xml:space="preserve">P. </w:t>
      </w:r>
      <w:proofErr w:type="spellStart"/>
      <w:r w:rsidRPr="00AA10D3">
        <w:rPr>
          <w:rFonts w:ascii="Times" w:hAnsi="Times"/>
          <w:i/>
        </w:rPr>
        <w:t>hymenina</w:t>
      </w:r>
      <w:proofErr w:type="spellEnd"/>
      <w:r w:rsidRPr="00DE1B8E">
        <w:rPr>
          <w:rFonts w:ascii="Times" w:hAnsi="Times"/>
        </w:rPr>
        <w:t>, despite his unique ITS haplotype and its very different morphology.</w:t>
      </w:r>
    </w:p>
    <w:p w14:paraId="5166AE83" w14:textId="77777777" w:rsidR="00F7586A" w:rsidRPr="00DE1B8E" w:rsidRDefault="00F7586A" w:rsidP="00F7586A">
      <w:pPr>
        <w:rPr>
          <w:rFonts w:ascii="Times" w:hAnsi="Times"/>
        </w:rPr>
      </w:pPr>
    </w:p>
    <w:p w14:paraId="6B41C4C2" w14:textId="6B724BCE" w:rsidR="00F7586A" w:rsidRPr="00DE1B8E" w:rsidRDefault="00F7586A" w:rsidP="00F7586A">
      <w:pPr>
        <w:rPr>
          <w:rFonts w:ascii="Times" w:hAnsi="Times"/>
        </w:rPr>
      </w:pPr>
      <w:r w:rsidRPr="00DE1B8E">
        <w:rPr>
          <w:rFonts w:ascii="Times" w:hAnsi="Times"/>
        </w:rPr>
        <w:t xml:space="preserve">P604, P605, P607 and P1530 represent </w:t>
      </w:r>
      <w:r w:rsidRPr="00AA10D3">
        <w:rPr>
          <w:rFonts w:ascii="Times" w:hAnsi="Times"/>
          <w:i/>
        </w:rPr>
        <w:t>P</w:t>
      </w:r>
      <w:r w:rsidRPr="00DE1B8E">
        <w:rPr>
          <w:rFonts w:ascii="Times" w:hAnsi="Times"/>
        </w:rPr>
        <w:t xml:space="preserve">. sp. 3, only known </w:t>
      </w:r>
      <w:r w:rsidR="00AA10D3">
        <w:rPr>
          <w:rFonts w:ascii="Times" w:hAnsi="Times"/>
        </w:rPr>
        <w:t xml:space="preserve">from, </w:t>
      </w:r>
      <w:r w:rsidRPr="00DE1B8E">
        <w:rPr>
          <w:rFonts w:ascii="Times" w:hAnsi="Times"/>
        </w:rPr>
        <w:t xml:space="preserve">but widespread in Australia and New Zealand, where it was usually identified as </w:t>
      </w:r>
      <w:r w:rsidRPr="00AA10D3">
        <w:rPr>
          <w:rFonts w:ascii="Times" w:hAnsi="Times"/>
          <w:i/>
        </w:rPr>
        <w:t xml:space="preserve">P. </w:t>
      </w:r>
      <w:proofErr w:type="spellStart"/>
      <w:r w:rsidRPr="00AA10D3">
        <w:rPr>
          <w:rFonts w:ascii="Times" w:hAnsi="Times"/>
          <w:i/>
        </w:rPr>
        <w:t>dolichorhiza</w:t>
      </w:r>
      <w:proofErr w:type="spellEnd"/>
      <w:r w:rsidRPr="00DE1B8E">
        <w:rPr>
          <w:rFonts w:ascii="Times" w:hAnsi="Times"/>
        </w:rPr>
        <w:t xml:space="preserve">, </w:t>
      </w:r>
      <w:r w:rsidRPr="00AA10D3">
        <w:rPr>
          <w:rFonts w:ascii="Times" w:hAnsi="Times"/>
          <w:i/>
        </w:rPr>
        <w:t xml:space="preserve">P. </w:t>
      </w:r>
      <w:proofErr w:type="spellStart"/>
      <w:r w:rsidRPr="00AA10D3">
        <w:rPr>
          <w:rFonts w:ascii="Times" w:hAnsi="Times"/>
          <w:i/>
        </w:rPr>
        <w:t>polydactylon</w:t>
      </w:r>
      <w:proofErr w:type="spellEnd"/>
      <w:r w:rsidRPr="00DE1B8E">
        <w:rPr>
          <w:rFonts w:ascii="Times" w:hAnsi="Times"/>
        </w:rPr>
        <w:t xml:space="preserve"> or </w:t>
      </w:r>
      <w:r w:rsidRPr="00AA10D3">
        <w:rPr>
          <w:rFonts w:ascii="Times" w:hAnsi="Times"/>
          <w:i/>
        </w:rPr>
        <w:t>P. nana</w:t>
      </w:r>
      <w:r w:rsidRPr="00DE1B8E">
        <w:rPr>
          <w:rFonts w:ascii="Times" w:hAnsi="Times"/>
        </w:rPr>
        <w:t>. It has a</w:t>
      </w:r>
      <w:ins w:id="790" w:author="Nicolas Magain" w:date="2014-10-09T23:21:00Z">
        <w:r w:rsidR="00AE4BEC" w:rsidRPr="00DE1B8E">
          <w:rPr>
            <w:rFonts w:ascii="Times" w:hAnsi="Times"/>
          </w:rPr>
          <w:t xml:space="preserve">n </w:t>
        </w:r>
      </w:ins>
      <w:r w:rsidRPr="00DE1B8E">
        <w:rPr>
          <w:rFonts w:ascii="Times" w:hAnsi="Times"/>
        </w:rPr>
        <w:t>important ITS haplotype</w:t>
      </w:r>
      <w:ins w:id="791" w:author="Nicolas Magain" w:date="2014-10-09T23:21:00Z">
        <w:r w:rsidR="00AE4BEC" w:rsidRPr="00DE1B8E">
          <w:rPr>
            <w:rFonts w:ascii="Times" w:hAnsi="Times"/>
          </w:rPr>
          <w:t xml:space="preserve"> diversity</w:t>
        </w:r>
      </w:ins>
      <w:r w:rsidRPr="00DE1B8E">
        <w:rPr>
          <w:rFonts w:ascii="Times" w:hAnsi="Times"/>
        </w:rPr>
        <w:t xml:space="preserve"> and morphological variation. </w:t>
      </w:r>
    </w:p>
    <w:p w14:paraId="55263944" w14:textId="77777777" w:rsidR="00F7586A" w:rsidRPr="00DE1B8E" w:rsidRDefault="00F7586A" w:rsidP="00F7586A">
      <w:pPr>
        <w:rPr>
          <w:rFonts w:ascii="Times" w:hAnsi="Times"/>
        </w:rPr>
      </w:pPr>
    </w:p>
    <w:p w14:paraId="366FCA08" w14:textId="4166C5A6" w:rsidR="00F7586A" w:rsidRPr="00DE1B8E" w:rsidRDefault="00F7586A" w:rsidP="00F7586A">
      <w:pPr>
        <w:rPr>
          <w:rFonts w:ascii="Times" w:hAnsi="Times"/>
        </w:rPr>
      </w:pPr>
      <w:r w:rsidRPr="00DE1B8E">
        <w:rPr>
          <w:rFonts w:ascii="Times" w:hAnsi="Times"/>
        </w:rPr>
        <w:t xml:space="preserve">P1236, </w:t>
      </w:r>
      <w:r w:rsidRPr="00AA10D3">
        <w:rPr>
          <w:rFonts w:ascii="Times" w:hAnsi="Times"/>
          <w:i/>
        </w:rPr>
        <w:t>P. "</w:t>
      </w:r>
      <w:proofErr w:type="spellStart"/>
      <w:r w:rsidRPr="00AA10D3">
        <w:rPr>
          <w:rFonts w:ascii="Times" w:hAnsi="Times"/>
          <w:i/>
        </w:rPr>
        <w:t>hawaiensis</w:t>
      </w:r>
      <w:proofErr w:type="spellEnd"/>
      <w:r w:rsidRPr="00AA10D3">
        <w:rPr>
          <w:rFonts w:ascii="Times" w:hAnsi="Times"/>
          <w:i/>
        </w:rPr>
        <w:t>"</w:t>
      </w:r>
      <w:r w:rsidRPr="00DE1B8E">
        <w:rPr>
          <w:rFonts w:ascii="Times" w:hAnsi="Times"/>
        </w:rPr>
        <w:t xml:space="preserve"> is only known from Hawaii.  </w:t>
      </w:r>
      <w:ins w:id="792" w:author="Nicolas Magain" w:date="2014-10-09T23:22:00Z">
        <w:r w:rsidR="00AE4BEC" w:rsidRPr="00DE1B8E">
          <w:rPr>
            <w:rFonts w:ascii="Times" w:hAnsi="Times"/>
          </w:rPr>
          <w:t xml:space="preserve"> </w:t>
        </w:r>
      </w:ins>
      <w:r w:rsidRPr="00AA10D3">
        <w:rPr>
          <w:rFonts w:ascii="Times" w:hAnsi="Times"/>
          <w:i/>
        </w:rPr>
        <w:t>P.</w:t>
      </w:r>
      <w:r w:rsidRPr="00DE1B8E">
        <w:rPr>
          <w:rFonts w:ascii="Times" w:hAnsi="Times"/>
        </w:rPr>
        <w:t xml:space="preserve"> </w:t>
      </w:r>
      <w:proofErr w:type="gramStart"/>
      <w:r w:rsidRPr="00DE1B8E">
        <w:rPr>
          <w:rFonts w:ascii="Times" w:hAnsi="Times"/>
        </w:rPr>
        <w:t>sp</w:t>
      </w:r>
      <w:proofErr w:type="gramEnd"/>
      <w:r w:rsidRPr="00DE1B8E">
        <w:rPr>
          <w:rFonts w:ascii="Times" w:hAnsi="Times"/>
        </w:rPr>
        <w:t xml:space="preserve">. 4 </w:t>
      </w:r>
      <w:ins w:id="793" w:author="Nicolas Magain" w:date="2014-10-09T23:22:00Z">
        <w:r w:rsidR="00AE4BEC" w:rsidRPr="00DE1B8E">
          <w:rPr>
            <w:rFonts w:ascii="Times" w:hAnsi="Times"/>
          </w:rPr>
          <w:t xml:space="preserve">(N1534 in this study) </w:t>
        </w:r>
      </w:ins>
      <w:r w:rsidRPr="00DE1B8E">
        <w:rPr>
          <w:rFonts w:ascii="Times" w:hAnsi="Times"/>
        </w:rPr>
        <w:t xml:space="preserve">and </w:t>
      </w:r>
      <w:r w:rsidRPr="00AA10D3">
        <w:rPr>
          <w:rFonts w:ascii="Times" w:hAnsi="Times"/>
          <w:i/>
        </w:rPr>
        <w:t>P.</w:t>
      </w:r>
      <w:r w:rsidRPr="00DE1B8E">
        <w:rPr>
          <w:rFonts w:ascii="Times" w:hAnsi="Times"/>
        </w:rPr>
        <w:t xml:space="preserve"> sp. 5</w:t>
      </w:r>
      <w:ins w:id="794" w:author="Nicolas Magain" w:date="2014-10-09T23:22:00Z">
        <w:r w:rsidR="00AE4BEC" w:rsidRPr="00DE1B8E">
          <w:rPr>
            <w:rFonts w:ascii="Times" w:hAnsi="Times"/>
          </w:rPr>
          <w:t xml:space="preserve"> (N1545)</w:t>
        </w:r>
      </w:ins>
      <w:r w:rsidRPr="00DE1B8E">
        <w:rPr>
          <w:rFonts w:ascii="Times" w:hAnsi="Times"/>
        </w:rPr>
        <w:t xml:space="preserve"> are only known from Papua New Guinea, where they were described as variants of </w:t>
      </w:r>
      <w:r w:rsidRPr="00AA10D3">
        <w:rPr>
          <w:rFonts w:ascii="Times" w:hAnsi="Times"/>
          <w:i/>
        </w:rPr>
        <w:t xml:space="preserve">P. </w:t>
      </w:r>
      <w:proofErr w:type="spellStart"/>
      <w:r w:rsidRPr="00AA10D3">
        <w:rPr>
          <w:rFonts w:ascii="Times" w:hAnsi="Times"/>
          <w:i/>
        </w:rPr>
        <w:t>dolichorhiza</w:t>
      </w:r>
      <w:proofErr w:type="spellEnd"/>
      <w:r w:rsidRPr="00DE1B8E">
        <w:rPr>
          <w:rFonts w:ascii="Times" w:hAnsi="Times"/>
        </w:rPr>
        <w:t xml:space="preserve"> in </w:t>
      </w:r>
      <w:proofErr w:type="spellStart"/>
      <w:r w:rsidRPr="00DE1B8E">
        <w:rPr>
          <w:rFonts w:ascii="Times" w:hAnsi="Times"/>
        </w:rPr>
        <w:t>Sérusiaux</w:t>
      </w:r>
      <w:proofErr w:type="spellEnd"/>
      <w:r w:rsidRPr="00DE1B8E">
        <w:rPr>
          <w:rFonts w:ascii="Times" w:hAnsi="Times"/>
        </w:rPr>
        <w:t xml:space="preserve"> et al. (2009). </w:t>
      </w:r>
    </w:p>
    <w:p w14:paraId="79A6770F" w14:textId="77777777" w:rsidR="00F7586A" w:rsidRPr="00DE1B8E" w:rsidRDefault="00F7586A" w:rsidP="00F7586A">
      <w:pPr>
        <w:rPr>
          <w:rFonts w:ascii="Times" w:hAnsi="Times"/>
        </w:rPr>
      </w:pPr>
    </w:p>
    <w:p w14:paraId="023278B5" w14:textId="7749D154" w:rsidR="00F7586A" w:rsidRPr="00DE1B8E" w:rsidRDefault="00F7586A" w:rsidP="00F7586A">
      <w:pPr>
        <w:rPr>
          <w:rFonts w:ascii="Times" w:hAnsi="Times"/>
        </w:rPr>
      </w:pPr>
      <w:r w:rsidRPr="00DE1B8E">
        <w:rPr>
          <w:rFonts w:ascii="Times" w:hAnsi="Times"/>
        </w:rPr>
        <w:t>P80, P430, P516, P539, P1229, P1799, P1903</w:t>
      </w:r>
      <w:ins w:id="795" w:author="Nicolas Magain" w:date="2014-10-09T23:22:00Z">
        <w:r w:rsidR="00AE4BEC" w:rsidRPr="00DE1B8E">
          <w:rPr>
            <w:rFonts w:ascii="Times" w:hAnsi="Times"/>
          </w:rPr>
          <w:t xml:space="preserve"> belong to </w:t>
        </w:r>
      </w:ins>
      <w:del w:id="796" w:author="Nicolas Magain" w:date="2014-10-09T23:22:00Z">
        <w:r w:rsidRPr="00AA10D3" w:rsidDel="00AE4BEC">
          <w:rPr>
            <w:rFonts w:ascii="Times" w:hAnsi="Times"/>
            <w:i/>
          </w:rPr>
          <w:delText xml:space="preserve">, </w:delText>
        </w:r>
      </w:del>
      <w:r w:rsidRPr="00AA10D3">
        <w:rPr>
          <w:rFonts w:ascii="Times" w:hAnsi="Times"/>
          <w:i/>
        </w:rPr>
        <w:t xml:space="preserve">P. </w:t>
      </w:r>
      <w:proofErr w:type="spellStart"/>
      <w:r w:rsidRPr="00AA10D3">
        <w:rPr>
          <w:rFonts w:ascii="Times" w:hAnsi="Times"/>
          <w:i/>
        </w:rPr>
        <w:t>hymenina</w:t>
      </w:r>
      <w:proofErr w:type="spellEnd"/>
      <w:ins w:id="797" w:author="Nicolas Magain" w:date="2014-10-09T23:22:00Z">
        <w:r w:rsidR="00AE4BEC" w:rsidRPr="00DE1B8E">
          <w:rPr>
            <w:rFonts w:ascii="Times" w:hAnsi="Times"/>
          </w:rPr>
          <w:t>, which</w:t>
        </w:r>
      </w:ins>
      <w:r w:rsidRPr="00DE1B8E">
        <w:rPr>
          <w:rFonts w:ascii="Times" w:hAnsi="Times"/>
        </w:rPr>
        <w:t xml:space="preserve"> has a wide distribution, but </w:t>
      </w:r>
      <w:ins w:id="798" w:author="Nicolas Magain" w:date="2014-10-09T23:22:00Z">
        <w:r w:rsidR="00AE4BEC" w:rsidRPr="00DE1B8E">
          <w:rPr>
            <w:rFonts w:ascii="Times" w:hAnsi="Times"/>
          </w:rPr>
          <w:t xml:space="preserve">is </w:t>
        </w:r>
      </w:ins>
      <w:r w:rsidRPr="00DE1B8E">
        <w:rPr>
          <w:rFonts w:ascii="Times" w:hAnsi="Times"/>
        </w:rPr>
        <w:t xml:space="preserve">only </w:t>
      </w:r>
      <w:ins w:id="799" w:author="Nicolas Magain" w:date="2014-10-09T23:22:00Z">
        <w:r w:rsidR="00AE4BEC" w:rsidRPr="00DE1B8E">
          <w:rPr>
            <w:rFonts w:ascii="Times" w:hAnsi="Times"/>
          </w:rPr>
          <w:t xml:space="preserve">present </w:t>
        </w:r>
      </w:ins>
      <w:r w:rsidRPr="00DE1B8E">
        <w:rPr>
          <w:rFonts w:ascii="Times" w:hAnsi="Times"/>
        </w:rPr>
        <w:t xml:space="preserve">in Northern regions, in North America, Europe and Atlantic Islands; </w:t>
      </w:r>
      <w:ins w:id="800" w:author="Nicolas Magain" w:date="2014-10-09T23:22:00Z">
        <w:r w:rsidR="00C52965" w:rsidRPr="00DE1B8E">
          <w:rPr>
            <w:rFonts w:ascii="Times" w:hAnsi="Times"/>
          </w:rPr>
          <w:t xml:space="preserve">and was </w:t>
        </w:r>
      </w:ins>
      <w:r w:rsidRPr="00DE1B8E">
        <w:rPr>
          <w:rFonts w:ascii="Times" w:hAnsi="Times"/>
        </w:rPr>
        <w:t>never found in Pacific Islands</w:t>
      </w:r>
      <w:ins w:id="801" w:author="Nicolas Magain" w:date="2014-10-09T23:22:00Z">
        <w:r w:rsidR="00C52965" w:rsidRPr="00DE1B8E">
          <w:rPr>
            <w:rFonts w:ascii="Times" w:hAnsi="Times"/>
          </w:rPr>
          <w:t xml:space="preserve">, where </w:t>
        </w:r>
      </w:ins>
      <w:del w:id="802" w:author="Nicolas Magain" w:date="2014-10-09T23:22:00Z">
        <w:r w:rsidRPr="00DE1B8E" w:rsidDel="00C52965">
          <w:rPr>
            <w:rFonts w:ascii="Times" w:hAnsi="Times"/>
          </w:rPr>
          <w:delText xml:space="preserve"> like </w:delText>
        </w:r>
      </w:del>
      <w:r w:rsidRPr="00DE1B8E">
        <w:rPr>
          <w:rFonts w:ascii="Times" w:hAnsi="Times"/>
        </w:rPr>
        <w:t>the other species of this group</w:t>
      </w:r>
      <w:ins w:id="803" w:author="Nicolas Magain" w:date="2014-10-09T23:23:00Z">
        <w:r w:rsidR="00C52965" w:rsidRPr="00DE1B8E">
          <w:rPr>
            <w:rFonts w:ascii="Times" w:hAnsi="Times"/>
          </w:rPr>
          <w:t xml:space="preserve"> can be found</w:t>
        </w:r>
      </w:ins>
      <w:r w:rsidRPr="00DE1B8E">
        <w:rPr>
          <w:rFonts w:ascii="Times" w:hAnsi="Times"/>
        </w:rPr>
        <w:t>. It is easy to recognize morphologically</w:t>
      </w:r>
      <w:r w:rsidR="00AA10D3">
        <w:rPr>
          <w:rFonts w:ascii="Times" w:hAnsi="Times"/>
        </w:rPr>
        <w:t xml:space="preserve"> </w:t>
      </w:r>
      <w:r w:rsidR="003C5295">
        <w:rPr>
          <w:rFonts w:ascii="Times" w:hAnsi="Times"/>
        </w:rPr>
        <w:t>despite a quite high degree of variation in the lobes size and shape</w:t>
      </w:r>
      <w:r w:rsidRPr="00DE1B8E">
        <w:rPr>
          <w:rFonts w:ascii="Times" w:hAnsi="Times"/>
        </w:rPr>
        <w:t xml:space="preserve">, but is not specialized to a single </w:t>
      </w:r>
      <w:proofErr w:type="spellStart"/>
      <w:r w:rsidRPr="00AA10D3">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even if it is often found with </w:t>
      </w:r>
      <w:proofErr w:type="spellStart"/>
      <w:r w:rsidRPr="00DE1B8E">
        <w:rPr>
          <w:rFonts w:ascii="Times" w:hAnsi="Times"/>
        </w:rPr>
        <w:t>phylogroup</w:t>
      </w:r>
      <w:proofErr w:type="spellEnd"/>
      <w:r w:rsidRPr="00DE1B8E">
        <w:rPr>
          <w:rFonts w:ascii="Times" w:hAnsi="Times"/>
        </w:rPr>
        <w:t xml:space="preserve"> XVI. Specimens from our study came from </w:t>
      </w:r>
      <w:ins w:id="804" w:author="Nicolas Magain" w:date="2014-10-09T23:23:00Z">
        <w:r w:rsidR="00C52965" w:rsidRPr="00DE1B8E">
          <w:rPr>
            <w:rFonts w:ascii="Times" w:hAnsi="Times"/>
          </w:rPr>
          <w:t xml:space="preserve">the </w:t>
        </w:r>
      </w:ins>
      <w:r w:rsidRPr="00DE1B8E">
        <w:rPr>
          <w:rFonts w:ascii="Times" w:hAnsi="Times"/>
        </w:rPr>
        <w:t>Pacific Northwest</w:t>
      </w:r>
      <w:ins w:id="805" w:author="Nicolas Magain" w:date="2014-10-09T23:23:00Z">
        <w:r w:rsidR="00C52965" w:rsidRPr="00DE1B8E">
          <w:rPr>
            <w:rFonts w:ascii="Times" w:hAnsi="Times"/>
          </w:rPr>
          <w:t xml:space="preserve"> of North America</w:t>
        </w:r>
      </w:ins>
      <w:r w:rsidRPr="00DE1B8E">
        <w:rPr>
          <w:rFonts w:ascii="Times" w:hAnsi="Times"/>
        </w:rPr>
        <w:t>, Newfoundland</w:t>
      </w:r>
      <w:ins w:id="806" w:author="Nicolas Magain" w:date="2014-10-09T23:23:00Z">
        <w:r w:rsidR="00C52965" w:rsidRPr="00DE1B8E">
          <w:rPr>
            <w:rFonts w:ascii="Times" w:hAnsi="Times"/>
          </w:rPr>
          <w:t xml:space="preserve"> (Canada)</w:t>
        </w:r>
      </w:ins>
      <w:r w:rsidRPr="00DE1B8E">
        <w:rPr>
          <w:rFonts w:ascii="Times" w:hAnsi="Times"/>
        </w:rPr>
        <w:t>, Iceland, Norway, Tenerife and the Azores.</w:t>
      </w:r>
    </w:p>
    <w:p w14:paraId="654D6DC6" w14:textId="77777777" w:rsidR="00F7586A" w:rsidRPr="00DE1B8E" w:rsidRDefault="00F7586A" w:rsidP="00F7586A">
      <w:pPr>
        <w:rPr>
          <w:rFonts w:ascii="Times" w:hAnsi="Times"/>
        </w:rPr>
      </w:pPr>
    </w:p>
    <w:p w14:paraId="667943B5" w14:textId="77777777" w:rsidR="00F7586A" w:rsidRPr="00DE1B8E" w:rsidRDefault="00F7586A" w:rsidP="00F7586A">
      <w:pPr>
        <w:rPr>
          <w:rFonts w:ascii="Times" w:hAnsi="Times"/>
        </w:rPr>
      </w:pPr>
      <w:r w:rsidRPr="00DE1B8E">
        <w:rPr>
          <w:rFonts w:ascii="Times" w:hAnsi="Times"/>
        </w:rPr>
        <w:t xml:space="preserve">In the </w:t>
      </w:r>
      <w:proofErr w:type="spellStart"/>
      <w:r w:rsidRPr="003C5295">
        <w:rPr>
          <w:rFonts w:ascii="Times" w:hAnsi="Times"/>
          <w:i/>
        </w:rPr>
        <w:t>neopolydactyla</w:t>
      </w:r>
      <w:proofErr w:type="spellEnd"/>
      <w:r w:rsidRPr="00DE1B8E">
        <w:rPr>
          <w:rFonts w:ascii="Times" w:hAnsi="Times"/>
        </w:rPr>
        <w:t xml:space="preserve"> group, </w:t>
      </w:r>
      <w:r w:rsidRPr="003C5295">
        <w:rPr>
          <w:rFonts w:ascii="Times" w:hAnsi="Times"/>
          <w:i/>
        </w:rPr>
        <w:t xml:space="preserve">P. </w:t>
      </w:r>
      <w:proofErr w:type="spellStart"/>
      <w:proofErr w:type="gramStart"/>
      <w:r w:rsidRPr="003C5295">
        <w:rPr>
          <w:rFonts w:ascii="Times" w:hAnsi="Times"/>
          <w:i/>
        </w:rPr>
        <w:t>pacifica</w:t>
      </w:r>
      <w:proofErr w:type="spellEnd"/>
      <w:proofErr w:type="gramEnd"/>
      <w:r w:rsidRPr="00DE1B8E">
        <w:rPr>
          <w:rFonts w:ascii="Times" w:hAnsi="Times"/>
        </w:rPr>
        <w:t xml:space="preserve">, composed of P443 and P1243, might be the only non-problematic species. It was delimited as a species by almost every method. It is easy to recognize morphologically, </w:t>
      </w:r>
      <w:del w:id="807" w:author="Nicolas Magain" w:date="2014-10-09T23:23:00Z">
        <w:r w:rsidRPr="00DE1B8E" w:rsidDel="00C52965">
          <w:rPr>
            <w:rFonts w:ascii="Times" w:hAnsi="Times"/>
          </w:rPr>
          <w:delText>is</w:delText>
        </w:r>
      </w:del>
      <w:r w:rsidRPr="00DE1B8E">
        <w:rPr>
          <w:rFonts w:ascii="Times" w:hAnsi="Times"/>
        </w:rPr>
        <w:t xml:space="preserve"> endemic to the Pacific Northwest of North America, and is specialized toward </w:t>
      </w:r>
      <w:proofErr w:type="spellStart"/>
      <w:r w:rsidRPr="003C5295">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XIII.</w:t>
      </w:r>
    </w:p>
    <w:p w14:paraId="5527747C" w14:textId="77777777" w:rsidR="00F7586A" w:rsidRPr="00DE1B8E" w:rsidRDefault="00F7586A" w:rsidP="00F7586A">
      <w:pPr>
        <w:rPr>
          <w:rFonts w:ascii="Times" w:hAnsi="Times"/>
        </w:rPr>
      </w:pPr>
    </w:p>
    <w:p w14:paraId="65AC8AF1" w14:textId="77777777" w:rsidR="00F7586A" w:rsidRPr="00DE1B8E" w:rsidRDefault="00F7586A" w:rsidP="00F7586A">
      <w:pPr>
        <w:rPr>
          <w:rFonts w:ascii="Times" w:hAnsi="Times"/>
        </w:rPr>
      </w:pPr>
      <w:r w:rsidRPr="003C5295">
        <w:rPr>
          <w:rFonts w:ascii="Times" w:hAnsi="Times"/>
          <w:i/>
        </w:rPr>
        <w:t xml:space="preserve"> P. </w:t>
      </w:r>
      <w:proofErr w:type="spellStart"/>
      <w:proofErr w:type="gramStart"/>
      <w:r w:rsidRPr="003C5295">
        <w:rPr>
          <w:rFonts w:ascii="Times" w:hAnsi="Times"/>
          <w:i/>
        </w:rPr>
        <w:t>neopolydactyla</w:t>
      </w:r>
      <w:proofErr w:type="spellEnd"/>
      <w:proofErr w:type="gramEnd"/>
      <w:r w:rsidRPr="00DE1B8E">
        <w:rPr>
          <w:rFonts w:ascii="Times" w:hAnsi="Times"/>
        </w:rPr>
        <w:t xml:space="preserve"> 1b (P325) seems to be a distinct species from </w:t>
      </w:r>
      <w:r w:rsidRPr="003C5295">
        <w:rPr>
          <w:rFonts w:ascii="Times" w:hAnsi="Times"/>
          <w:i/>
        </w:rPr>
        <w:t xml:space="preserve">P. </w:t>
      </w:r>
      <w:proofErr w:type="spellStart"/>
      <w:r w:rsidRPr="003C5295">
        <w:rPr>
          <w:rFonts w:ascii="Times" w:hAnsi="Times"/>
          <w:i/>
        </w:rPr>
        <w:t>neopolydactyla</w:t>
      </w:r>
      <w:proofErr w:type="spellEnd"/>
      <w:r w:rsidRPr="00DE1B8E">
        <w:rPr>
          <w:rFonts w:ascii="Times" w:hAnsi="Times"/>
        </w:rPr>
        <w:t xml:space="preserve"> 1 (N1939, P309, P411, P640, P645, P845, P1252, .P3060).</w:t>
      </w:r>
    </w:p>
    <w:p w14:paraId="275B2DD9" w14:textId="77777777" w:rsidR="00F7586A" w:rsidRPr="00DE1B8E" w:rsidRDefault="00F7586A" w:rsidP="00F7586A">
      <w:pPr>
        <w:rPr>
          <w:rFonts w:ascii="Times" w:hAnsi="Times"/>
        </w:rPr>
      </w:pPr>
    </w:p>
    <w:p w14:paraId="6FFA9FB1" w14:textId="78499491" w:rsidR="00F7586A" w:rsidRPr="00DE1B8E" w:rsidRDefault="00F7586A" w:rsidP="00F7586A">
      <w:pPr>
        <w:rPr>
          <w:rFonts w:ascii="Times" w:hAnsi="Times"/>
        </w:rPr>
      </w:pPr>
      <w:r w:rsidRPr="00DE1B8E">
        <w:rPr>
          <w:rFonts w:ascii="Times" w:hAnsi="Times"/>
        </w:rPr>
        <w:t xml:space="preserve"> </w:t>
      </w:r>
      <w:r w:rsidRPr="003C5295">
        <w:rPr>
          <w:rFonts w:ascii="Times" w:hAnsi="Times"/>
          <w:i/>
        </w:rPr>
        <w:t xml:space="preserve">P. </w:t>
      </w:r>
      <w:proofErr w:type="spellStart"/>
      <w:proofErr w:type="gramStart"/>
      <w:r w:rsidRPr="003C5295">
        <w:rPr>
          <w:rFonts w:ascii="Times" w:hAnsi="Times"/>
          <w:i/>
        </w:rPr>
        <w:t>neopolydactyla</w:t>
      </w:r>
      <w:proofErr w:type="spellEnd"/>
      <w:proofErr w:type="gramEnd"/>
      <w:r w:rsidRPr="00DE1B8E">
        <w:rPr>
          <w:rFonts w:ascii="Times" w:hAnsi="Times"/>
        </w:rPr>
        <w:t xml:space="preserve"> 1b is only known from one specimen from Peru whereas </w:t>
      </w:r>
      <w:r w:rsidRPr="003C5295">
        <w:rPr>
          <w:rFonts w:ascii="Times" w:hAnsi="Times"/>
          <w:i/>
        </w:rPr>
        <w:t xml:space="preserve">P. </w:t>
      </w:r>
      <w:proofErr w:type="spellStart"/>
      <w:r w:rsidRPr="003C5295">
        <w:rPr>
          <w:rFonts w:ascii="Times" w:hAnsi="Times"/>
          <w:i/>
        </w:rPr>
        <w:t>neopolydactyla</w:t>
      </w:r>
      <w:proofErr w:type="spellEnd"/>
      <w:r w:rsidRPr="00DE1B8E">
        <w:rPr>
          <w:rFonts w:ascii="Times" w:hAnsi="Times"/>
        </w:rPr>
        <w:t xml:space="preserve"> 1 is only found in Northern regions, including the Appalachians, Arizona, and boreal zones in Norway, Québec and Russia. In the boreal zone, it always associates with </w:t>
      </w:r>
      <w:proofErr w:type="spellStart"/>
      <w:r w:rsidRPr="003C5295">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w:t>
      </w:r>
      <w:proofErr w:type="spellStart"/>
      <w:r w:rsidRPr="00DE1B8E">
        <w:rPr>
          <w:rFonts w:ascii="Times" w:hAnsi="Times"/>
        </w:rPr>
        <w:t>VIIa</w:t>
      </w:r>
      <w:proofErr w:type="spellEnd"/>
      <w:r w:rsidRPr="00DE1B8E">
        <w:rPr>
          <w:rFonts w:ascii="Times" w:hAnsi="Times"/>
        </w:rPr>
        <w:t xml:space="preserve">, whereas it </w:t>
      </w:r>
      <w:del w:id="808" w:author="Nicolas Magain" w:date="2014-10-09T23:24:00Z">
        <w:r w:rsidRPr="00DE1B8E" w:rsidDel="00C52965">
          <w:rPr>
            <w:rFonts w:ascii="Times" w:hAnsi="Times"/>
          </w:rPr>
          <w:delText>associates with</w:delText>
        </w:r>
      </w:del>
      <w:ins w:id="809" w:author="Nicolas Magain" w:date="2014-10-09T23:24:00Z">
        <w:r w:rsidR="00C52965" w:rsidRPr="00DE1B8E">
          <w:rPr>
            <w:rFonts w:ascii="Times" w:hAnsi="Times"/>
          </w:rPr>
          <w:t>was found with</w:t>
        </w:r>
      </w:ins>
      <w:r w:rsidRPr="00DE1B8E">
        <w:rPr>
          <w:rFonts w:ascii="Times" w:hAnsi="Times"/>
        </w:rPr>
        <w:t xml:space="preserve"> </w:t>
      </w:r>
      <w:proofErr w:type="spellStart"/>
      <w:r w:rsidRPr="00DE1B8E">
        <w:rPr>
          <w:rFonts w:ascii="Times" w:hAnsi="Times"/>
        </w:rPr>
        <w:t>phylotype</w:t>
      </w:r>
      <w:proofErr w:type="spellEnd"/>
      <w:r w:rsidRPr="00DE1B8E">
        <w:rPr>
          <w:rFonts w:ascii="Times" w:hAnsi="Times"/>
        </w:rPr>
        <w:t xml:space="preserve"> </w:t>
      </w:r>
      <w:proofErr w:type="spellStart"/>
      <w:r w:rsidRPr="00DE1B8E">
        <w:rPr>
          <w:rFonts w:ascii="Times" w:hAnsi="Times"/>
        </w:rPr>
        <w:t>VIIb</w:t>
      </w:r>
      <w:proofErr w:type="spellEnd"/>
      <w:r w:rsidRPr="00DE1B8E">
        <w:rPr>
          <w:rFonts w:ascii="Times" w:hAnsi="Times"/>
        </w:rPr>
        <w:t xml:space="preserve"> in the Appalachians and </w:t>
      </w:r>
      <w:proofErr w:type="spellStart"/>
      <w:r w:rsidRPr="00DE1B8E">
        <w:rPr>
          <w:rFonts w:ascii="Times" w:hAnsi="Times"/>
        </w:rPr>
        <w:t>VIIc</w:t>
      </w:r>
      <w:proofErr w:type="spellEnd"/>
      <w:r w:rsidRPr="00DE1B8E">
        <w:rPr>
          <w:rFonts w:ascii="Times" w:hAnsi="Times"/>
        </w:rPr>
        <w:t xml:space="preserve"> in Arizona. </w:t>
      </w:r>
    </w:p>
    <w:p w14:paraId="7CCD3C8A" w14:textId="77777777" w:rsidR="00F7586A" w:rsidRPr="00DE1B8E" w:rsidRDefault="00F7586A" w:rsidP="00F7586A">
      <w:pPr>
        <w:rPr>
          <w:rFonts w:ascii="Times" w:hAnsi="Times"/>
        </w:rPr>
      </w:pPr>
    </w:p>
    <w:p w14:paraId="6898620E" w14:textId="3CCA74AD" w:rsidR="00F7586A" w:rsidRPr="00DE1B8E" w:rsidRDefault="00F7586A" w:rsidP="00F7586A">
      <w:pPr>
        <w:rPr>
          <w:rFonts w:ascii="Times" w:hAnsi="Times"/>
        </w:rPr>
      </w:pPr>
      <w:r w:rsidRPr="00DE1B8E">
        <w:rPr>
          <w:rFonts w:ascii="Times" w:hAnsi="Times"/>
        </w:rPr>
        <w:t xml:space="preserve">P859, </w:t>
      </w:r>
      <w:r w:rsidRPr="003C5295">
        <w:rPr>
          <w:rFonts w:ascii="Times" w:hAnsi="Times"/>
          <w:i/>
        </w:rPr>
        <w:t xml:space="preserve">P. </w:t>
      </w:r>
      <w:proofErr w:type="spellStart"/>
      <w:r w:rsidRPr="003C5295">
        <w:rPr>
          <w:rFonts w:ascii="Times" w:hAnsi="Times"/>
          <w:i/>
        </w:rPr>
        <w:t>neopolydactyla</w:t>
      </w:r>
      <w:proofErr w:type="spellEnd"/>
      <w:r w:rsidRPr="00DE1B8E">
        <w:rPr>
          <w:rFonts w:ascii="Times" w:hAnsi="Times"/>
        </w:rPr>
        <w:t xml:space="preserve"> 3 is also considered as a distinct species by most methods. It is known from Yunnan </w:t>
      </w:r>
      <w:ins w:id="810" w:author="Nicolas Magain" w:date="2014-10-09T23:24:00Z">
        <w:r w:rsidR="00C52965" w:rsidRPr="00DE1B8E">
          <w:rPr>
            <w:rFonts w:ascii="Times" w:hAnsi="Times"/>
          </w:rPr>
          <w:t xml:space="preserve">(China) </w:t>
        </w:r>
      </w:ins>
      <w:r w:rsidRPr="00DE1B8E">
        <w:rPr>
          <w:rFonts w:ascii="Times" w:hAnsi="Times"/>
        </w:rPr>
        <w:t>and Vietnam</w:t>
      </w:r>
      <w:ins w:id="811" w:author="Nicolas Magain" w:date="2014-10-09T23:24:00Z">
        <w:r w:rsidR="00C52965" w:rsidRPr="00DE1B8E">
          <w:rPr>
            <w:rFonts w:ascii="Times" w:hAnsi="Times"/>
          </w:rPr>
          <w:t>.</w:t>
        </w:r>
      </w:ins>
    </w:p>
    <w:p w14:paraId="38F6B0E4" w14:textId="77777777" w:rsidR="00F7586A" w:rsidRPr="00DE1B8E" w:rsidRDefault="00F7586A" w:rsidP="00F7586A">
      <w:pPr>
        <w:rPr>
          <w:rFonts w:ascii="Times" w:hAnsi="Times"/>
        </w:rPr>
      </w:pPr>
    </w:p>
    <w:p w14:paraId="6AECF3B1" w14:textId="43D578B8" w:rsidR="00F7586A" w:rsidRPr="00DE1B8E" w:rsidRDefault="00F7586A" w:rsidP="00F7586A">
      <w:pPr>
        <w:rPr>
          <w:rFonts w:ascii="Times" w:hAnsi="Times"/>
        </w:rPr>
      </w:pPr>
      <w:r w:rsidRPr="005A1FC3">
        <w:rPr>
          <w:rFonts w:ascii="Times" w:hAnsi="Times"/>
          <w:i/>
        </w:rPr>
        <w:t xml:space="preserve">P. </w:t>
      </w:r>
      <w:proofErr w:type="spellStart"/>
      <w:proofErr w:type="gramStart"/>
      <w:r w:rsidRPr="005A1FC3">
        <w:rPr>
          <w:rFonts w:ascii="Times" w:hAnsi="Times"/>
          <w:i/>
        </w:rPr>
        <w:t>neopolydactyla</w:t>
      </w:r>
      <w:proofErr w:type="spellEnd"/>
      <w:proofErr w:type="gramEnd"/>
      <w:r w:rsidRPr="00DE1B8E">
        <w:rPr>
          <w:rFonts w:ascii="Times" w:hAnsi="Times"/>
        </w:rPr>
        <w:t xml:space="preserve"> 2 </w:t>
      </w:r>
      <w:proofErr w:type="spellStart"/>
      <w:r w:rsidRPr="00DE1B8E">
        <w:rPr>
          <w:rFonts w:ascii="Times" w:hAnsi="Times"/>
        </w:rPr>
        <w:t>s.l</w:t>
      </w:r>
      <w:proofErr w:type="spellEnd"/>
      <w:r w:rsidRPr="00DE1B8E">
        <w:rPr>
          <w:rFonts w:ascii="Times" w:hAnsi="Times"/>
        </w:rPr>
        <w:t xml:space="preserve">. is a very complicated </w:t>
      </w:r>
      <w:ins w:id="812" w:author="Nicolas Magain" w:date="2014-10-09T23:24:00Z">
        <w:r w:rsidR="00DC4FC1" w:rsidRPr="00DE1B8E">
          <w:rPr>
            <w:rFonts w:ascii="Times" w:hAnsi="Times"/>
          </w:rPr>
          <w:t>group</w:t>
        </w:r>
      </w:ins>
      <w:r w:rsidRPr="00DE1B8E">
        <w:rPr>
          <w:rFonts w:ascii="Times" w:hAnsi="Times"/>
        </w:rPr>
        <w:t>. It</w:t>
      </w:r>
      <w:ins w:id="813" w:author="Nicolas Magain" w:date="2014-10-09T23:24:00Z">
        <w:r w:rsidR="00DC4FC1" w:rsidRPr="00DE1B8E">
          <w:rPr>
            <w:rFonts w:ascii="Times" w:hAnsi="Times"/>
          </w:rPr>
          <w:t xml:space="preserve"> is mainly</w:t>
        </w:r>
      </w:ins>
      <w:r w:rsidRPr="00DE1B8E">
        <w:rPr>
          <w:rFonts w:ascii="Times" w:hAnsi="Times"/>
        </w:rPr>
        <w:t xml:space="preserve"> composed of three lineages</w:t>
      </w:r>
      <w:ins w:id="814" w:author="Nicolas Magain" w:date="2014-10-09T23:24:00Z">
        <w:r w:rsidR="00DC4FC1" w:rsidRPr="00DE1B8E">
          <w:rPr>
            <w:rFonts w:ascii="Times" w:hAnsi="Times"/>
          </w:rPr>
          <w:t>:</w:t>
        </w:r>
      </w:ins>
      <w:r w:rsidRPr="00DE1B8E">
        <w:rPr>
          <w:rFonts w:ascii="Times" w:hAnsi="Times"/>
        </w:rPr>
        <w:t xml:space="preserve"> </w:t>
      </w:r>
      <w:r w:rsidRPr="005A1FC3">
        <w:rPr>
          <w:rFonts w:ascii="Times" w:hAnsi="Times"/>
          <w:i/>
        </w:rPr>
        <w:t xml:space="preserve">P. </w:t>
      </w:r>
      <w:proofErr w:type="spellStart"/>
      <w:r w:rsidRPr="005A1FC3">
        <w:rPr>
          <w:rFonts w:ascii="Times" w:hAnsi="Times"/>
          <w:i/>
        </w:rPr>
        <w:t>neopolydactyla</w:t>
      </w:r>
      <w:proofErr w:type="spellEnd"/>
      <w:r w:rsidRPr="00DE1B8E">
        <w:rPr>
          <w:rFonts w:ascii="Times" w:hAnsi="Times"/>
        </w:rPr>
        <w:t xml:space="preserve"> 2a, 2b and 2c, which are considered as distinct species in </w:t>
      </w:r>
      <w:ins w:id="815" w:author="Nicolas Magain" w:date="2014-10-09T23:24:00Z">
        <w:r w:rsidR="00DC4FC1" w:rsidRPr="00DE1B8E">
          <w:rPr>
            <w:rFonts w:ascii="Times" w:hAnsi="Times"/>
          </w:rPr>
          <w:t xml:space="preserve">several </w:t>
        </w:r>
      </w:ins>
      <w:r w:rsidRPr="00DE1B8E">
        <w:rPr>
          <w:rFonts w:ascii="Times" w:hAnsi="Times"/>
        </w:rPr>
        <w:t>methods, unresolved in others</w:t>
      </w:r>
      <w:ins w:id="816" w:author="Nicolas Magain" w:date="2014-10-09T23:25:00Z">
        <w:r w:rsidR="00DC4FC1" w:rsidRPr="00DE1B8E">
          <w:rPr>
            <w:rFonts w:ascii="Times" w:hAnsi="Times"/>
          </w:rPr>
          <w:t>, rarely grouped together</w:t>
        </w:r>
      </w:ins>
      <w:r w:rsidRPr="00DE1B8E">
        <w:rPr>
          <w:rFonts w:ascii="Times" w:hAnsi="Times"/>
        </w:rPr>
        <w:t xml:space="preserve">. Specimens such as P1662 were also considered </w:t>
      </w:r>
      <w:ins w:id="817" w:author="Nicolas Magain" w:date="2014-10-09T23:25:00Z">
        <w:r w:rsidR="00DC4FC1" w:rsidRPr="00DE1B8E">
          <w:rPr>
            <w:rFonts w:ascii="Times" w:hAnsi="Times"/>
          </w:rPr>
          <w:t xml:space="preserve">as </w:t>
        </w:r>
      </w:ins>
      <w:r w:rsidRPr="00DE1B8E">
        <w:rPr>
          <w:rFonts w:ascii="Times" w:hAnsi="Times"/>
        </w:rPr>
        <w:t>distinct</w:t>
      </w:r>
      <w:ins w:id="818" w:author="Nicolas Magain" w:date="2014-10-09T23:25:00Z">
        <w:r w:rsidR="00DC4FC1" w:rsidRPr="00DE1B8E">
          <w:rPr>
            <w:rFonts w:ascii="Times" w:hAnsi="Times"/>
          </w:rPr>
          <w:t xml:space="preserve"> singleton species</w:t>
        </w:r>
      </w:ins>
      <w:r w:rsidRPr="00DE1B8E">
        <w:rPr>
          <w:rFonts w:ascii="Times" w:hAnsi="Times"/>
        </w:rPr>
        <w:t xml:space="preserve"> in some </w:t>
      </w:r>
      <w:ins w:id="819" w:author="Nicolas Magain" w:date="2014-10-09T23:25:00Z">
        <w:r w:rsidR="00DC4FC1" w:rsidRPr="00DE1B8E">
          <w:rPr>
            <w:rFonts w:ascii="Times" w:hAnsi="Times"/>
          </w:rPr>
          <w:t>methods</w:t>
        </w:r>
      </w:ins>
      <w:r w:rsidRPr="00DE1B8E">
        <w:rPr>
          <w:rFonts w:ascii="Times" w:hAnsi="Times"/>
        </w:rPr>
        <w:t>.</w:t>
      </w:r>
    </w:p>
    <w:p w14:paraId="1F4DB77A" w14:textId="77777777" w:rsidR="00F7586A" w:rsidRPr="00DE1B8E" w:rsidRDefault="00F7586A" w:rsidP="00F7586A">
      <w:pPr>
        <w:rPr>
          <w:rFonts w:ascii="Times" w:hAnsi="Times"/>
        </w:rPr>
      </w:pPr>
    </w:p>
    <w:p w14:paraId="038485A3" w14:textId="6F850787" w:rsidR="00F7586A" w:rsidRPr="00DE1B8E" w:rsidRDefault="00F7586A" w:rsidP="00F7586A">
      <w:pPr>
        <w:rPr>
          <w:rFonts w:ascii="Times" w:hAnsi="Times"/>
        </w:rPr>
      </w:pPr>
      <w:r w:rsidRPr="00DE1B8E">
        <w:rPr>
          <w:rFonts w:ascii="Times" w:hAnsi="Times"/>
        </w:rPr>
        <w:t xml:space="preserve">It seems that </w:t>
      </w:r>
      <w:r w:rsidRPr="005A1FC3">
        <w:rPr>
          <w:rFonts w:ascii="Times" w:hAnsi="Times"/>
          <w:i/>
        </w:rPr>
        <w:t xml:space="preserve">P. </w:t>
      </w:r>
      <w:proofErr w:type="spellStart"/>
      <w:r w:rsidRPr="005A1FC3">
        <w:rPr>
          <w:rFonts w:ascii="Times" w:hAnsi="Times"/>
          <w:i/>
        </w:rPr>
        <w:t>neopolydactyla</w:t>
      </w:r>
      <w:proofErr w:type="spellEnd"/>
      <w:r w:rsidRPr="00DE1B8E">
        <w:rPr>
          <w:rFonts w:ascii="Times" w:hAnsi="Times"/>
        </w:rPr>
        <w:t xml:space="preserve"> 2b (N1929, P1291, P1667, P3032), known mainly from Yunnan </w:t>
      </w:r>
      <w:ins w:id="820" w:author="Nicolas Magain" w:date="2014-10-09T23:25:00Z">
        <w:r w:rsidR="00DC4FC1" w:rsidRPr="00DE1B8E">
          <w:rPr>
            <w:rFonts w:ascii="Times" w:hAnsi="Times"/>
          </w:rPr>
          <w:t xml:space="preserve">(China) </w:t>
        </w:r>
      </w:ins>
      <w:r w:rsidRPr="00DE1B8E">
        <w:rPr>
          <w:rFonts w:ascii="Times" w:hAnsi="Times"/>
        </w:rPr>
        <w:t xml:space="preserve">and Japan and associating with </w:t>
      </w:r>
      <w:proofErr w:type="spellStart"/>
      <w:ins w:id="821" w:author="Nicolas Magain" w:date="2014-10-09T23:25:00Z">
        <w:r w:rsidR="00DC4FC1" w:rsidRPr="005A1FC3">
          <w:rPr>
            <w:rFonts w:ascii="Times" w:hAnsi="Times"/>
            <w:i/>
          </w:rPr>
          <w:t>Nostoc</w:t>
        </w:r>
        <w:proofErr w:type="spellEnd"/>
        <w:r w:rsidR="00DC4FC1" w:rsidRPr="00DE1B8E">
          <w:rPr>
            <w:rFonts w:ascii="Times" w:hAnsi="Times"/>
          </w:rPr>
          <w:t xml:space="preserve"> </w:t>
        </w:r>
        <w:proofErr w:type="spellStart"/>
        <w:r w:rsidR="00DC4FC1" w:rsidRPr="00DE1B8E">
          <w:rPr>
            <w:rFonts w:ascii="Times" w:hAnsi="Times"/>
          </w:rPr>
          <w:t>phylogroup</w:t>
        </w:r>
        <w:proofErr w:type="spellEnd"/>
        <w:r w:rsidR="00DC4FC1" w:rsidRPr="00DE1B8E">
          <w:rPr>
            <w:rFonts w:ascii="Times" w:hAnsi="Times"/>
          </w:rPr>
          <w:t xml:space="preserve"> </w:t>
        </w:r>
      </w:ins>
      <w:r w:rsidRPr="00DE1B8E">
        <w:rPr>
          <w:rFonts w:ascii="Times" w:hAnsi="Times"/>
        </w:rPr>
        <w:t xml:space="preserve">X would be a distinct lineage according to most methods, but it is also split in several species by other methods. </w:t>
      </w:r>
    </w:p>
    <w:p w14:paraId="0E07682E" w14:textId="77777777" w:rsidR="00F7586A" w:rsidRPr="00DE1B8E" w:rsidRDefault="00F7586A" w:rsidP="00F7586A">
      <w:pPr>
        <w:rPr>
          <w:rFonts w:ascii="Times" w:hAnsi="Times"/>
        </w:rPr>
      </w:pPr>
    </w:p>
    <w:p w14:paraId="4D345566" w14:textId="5D7EC5CB" w:rsidR="00F7586A" w:rsidRPr="00DE1B8E" w:rsidRDefault="00F7586A" w:rsidP="00F7586A">
      <w:pPr>
        <w:rPr>
          <w:rFonts w:ascii="Times" w:hAnsi="Times"/>
        </w:rPr>
      </w:pPr>
      <w:r w:rsidRPr="005A1FC3">
        <w:rPr>
          <w:rFonts w:ascii="Times" w:hAnsi="Times"/>
          <w:i/>
        </w:rPr>
        <w:t xml:space="preserve">P. </w:t>
      </w:r>
      <w:proofErr w:type="spellStart"/>
      <w:proofErr w:type="gramStart"/>
      <w:r w:rsidRPr="005A1FC3">
        <w:rPr>
          <w:rFonts w:ascii="Times" w:hAnsi="Times"/>
          <w:i/>
        </w:rPr>
        <w:t>neopolydactyla</w:t>
      </w:r>
      <w:proofErr w:type="spellEnd"/>
      <w:proofErr w:type="gramEnd"/>
      <w:r w:rsidRPr="00DE1B8E">
        <w:rPr>
          <w:rFonts w:ascii="Times" w:hAnsi="Times"/>
        </w:rPr>
        <w:t xml:space="preserve"> 2c (P1659, P3001, P3009), known mainly from Northern Japan and Russia, and </w:t>
      </w:r>
      <w:r w:rsidRPr="005A1FC3">
        <w:rPr>
          <w:rFonts w:ascii="Times" w:hAnsi="Times"/>
          <w:i/>
        </w:rPr>
        <w:t xml:space="preserve">P. </w:t>
      </w:r>
      <w:proofErr w:type="spellStart"/>
      <w:r w:rsidRPr="005A1FC3">
        <w:rPr>
          <w:rFonts w:ascii="Times" w:hAnsi="Times"/>
          <w:i/>
        </w:rPr>
        <w:t>neopolydactyla</w:t>
      </w:r>
      <w:proofErr w:type="spellEnd"/>
      <w:r w:rsidRPr="00DE1B8E">
        <w:rPr>
          <w:rFonts w:ascii="Times" w:hAnsi="Times"/>
        </w:rPr>
        <w:t xml:space="preserve"> 2a (P384, P390, P3069, P1662), widespread in the boreal zone, including Norway, Canada, Russia, Japan, but also </w:t>
      </w:r>
      <w:proofErr w:type="spellStart"/>
      <w:r w:rsidRPr="00DE1B8E">
        <w:rPr>
          <w:rFonts w:ascii="Times" w:hAnsi="Times"/>
        </w:rPr>
        <w:t>moutainous</w:t>
      </w:r>
      <w:proofErr w:type="spellEnd"/>
      <w:r w:rsidRPr="00DE1B8E">
        <w:rPr>
          <w:rFonts w:ascii="Times" w:hAnsi="Times"/>
        </w:rPr>
        <w:t xml:space="preserve"> regions from France</w:t>
      </w:r>
      <w:ins w:id="822" w:author="Nicolas Magain" w:date="2014-10-09T23:25:00Z">
        <w:r w:rsidR="00DC4FC1" w:rsidRPr="00DE1B8E">
          <w:rPr>
            <w:rFonts w:ascii="Times" w:hAnsi="Times"/>
          </w:rPr>
          <w:t>, for instance</w:t>
        </w:r>
      </w:ins>
      <w:r w:rsidRPr="00DE1B8E">
        <w:rPr>
          <w:rFonts w:ascii="Times" w:hAnsi="Times"/>
        </w:rPr>
        <w:t xml:space="preserve">, both show specificity towards </w:t>
      </w:r>
      <w:proofErr w:type="spellStart"/>
      <w:r w:rsidRPr="00DE1B8E">
        <w:rPr>
          <w:rFonts w:ascii="Times" w:hAnsi="Times"/>
        </w:rPr>
        <w:t>phylotype</w:t>
      </w:r>
      <w:proofErr w:type="spellEnd"/>
      <w:r w:rsidRPr="00DE1B8E">
        <w:rPr>
          <w:rFonts w:ascii="Times" w:hAnsi="Times"/>
        </w:rPr>
        <w:t xml:space="preserve"> XIII. If they are distinct species, they would </w:t>
      </w:r>
      <w:ins w:id="823" w:author="Jolanta Miadlikowska" w:date="2014-10-08T23:33:00Z">
        <w:r w:rsidR="00D24DFF" w:rsidRPr="00DE1B8E">
          <w:rPr>
            <w:rFonts w:ascii="Times" w:hAnsi="Times"/>
          </w:rPr>
          <w:t>sympatric</w:t>
        </w:r>
      </w:ins>
      <w:r w:rsidRPr="00DE1B8E">
        <w:rPr>
          <w:rFonts w:ascii="Times" w:hAnsi="Times"/>
        </w:rPr>
        <w:t xml:space="preserve"> in Japan. </w:t>
      </w:r>
    </w:p>
    <w:p w14:paraId="6FFB7F69" w14:textId="77777777" w:rsidR="00F7586A" w:rsidRPr="00DE1B8E" w:rsidRDefault="00F7586A" w:rsidP="00F7586A">
      <w:pPr>
        <w:rPr>
          <w:rFonts w:ascii="Times" w:hAnsi="Times"/>
        </w:rPr>
      </w:pPr>
    </w:p>
    <w:p w14:paraId="1E53E09F" w14:textId="62B3CC1D" w:rsidR="00F7586A" w:rsidRPr="00DE1B8E" w:rsidRDefault="00F7586A" w:rsidP="00F7586A">
      <w:pPr>
        <w:rPr>
          <w:rFonts w:ascii="Times" w:hAnsi="Times"/>
        </w:rPr>
      </w:pPr>
      <w:r w:rsidRPr="00DE1B8E">
        <w:rPr>
          <w:rFonts w:ascii="Times" w:hAnsi="Times"/>
        </w:rPr>
        <w:t xml:space="preserve">The </w:t>
      </w:r>
      <w:proofErr w:type="spellStart"/>
      <w:r w:rsidRPr="005C66EB">
        <w:rPr>
          <w:rFonts w:ascii="Times" w:hAnsi="Times"/>
          <w:i/>
        </w:rPr>
        <w:t>scabrosella</w:t>
      </w:r>
      <w:proofErr w:type="spellEnd"/>
      <w:r w:rsidRPr="00DE1B8E">
        <w:rPr>
          <w:rFonts w:ascii="Times" w:hAnsi="Times"/>
        </w:rPr>
        <w:t xml:space="preserve"> group (</w:t>
      </w:r>
      <w:ins w:id="824" w:author="Nicolas Magain" w:date="2014-10-09T23:26:00Z">
        <w:r w:rsidR="00DC4FC1" w:rsidRPr="00DE1B8E">
          <w:rPr>
            <w:rFonts w:ascii="Times" w:hAnsi="Times"/>
          </w:rPr>
          <w:t xml:space="preserve">composed of </w:t>
        </w:r>
      </w:ins>
      <w:r w:rsidRPr="005C66EB">
        <w:rPr>
          <w:rFonts w:ascii="Times" w:hAnsi="Times"/>
          <w:i/>
        </w:rPr>
        <w:t xml:space="preserve">P. </w:t>
      </w:r>
      <w:proofErr w:type="spellStart"/>
      <w:r w:rsidRPr="005C66EB">
        <w:rPr>
          <w:rFonts w:ascii="Times" w:hAnsi="Times"/>
          <w:i/>
        </w:rPr>
        <w:t>scabrosella</w:t>
      </w:r>
      <w:proofErr w:type="spellEnd"/>
      <w:r w:rsidRPr="00DE1B8E">
        <w:rPr>
          <w:rFonts w:ascii="Times" w:hAnsi="Times"/>
        </w:rPr>
        <w:t xml:space="preserve">: P536 and P619, </w:t>
      </w:r>
      <w:r w:rsidRPr="005C66EB">
        <w:rPr>
          <w:rFonts w:ascii="Times" w:hAnsi="Times"/>
          <w:i/>
        </w:rPr>
        <w:t>P.</w:t>
      </w:r>
      <w:r w:rsidRPr="00DE1B8E">
        <w:rPr>
          <w:rFonts w:ascii="Times" w:hAnsi="Times"/>
        </w:rPr>
        <w:t xml:space="preserve"> sp. 7a: N1666, N1674 and 3055; </w:t>
      </w:r>
      <w:r w:rsidRPr="005C66EB">
        <w:rPr>
          <w:rFonts w:ascii="Times" w:hAnsi="Times"/>
          <w:i/>
        </w:rPr>
        <w:t>P.</w:t>
      </w:r>
      <w:r w:rsidRPr="00DE1B8E">
        <w:rPr>
          <w:rFonts w:ascii="Times" w:hAnsi="Times"/>
        </w:rPr>
        <w:t xml:space="preserve"> sp. 7b: P1660 and P1672) is </w:t>
      </w:r>
      <w:r w:rsidR="005C66EB">
        <w:rPr>
          <w:rFonts w:ascii="Times" w:hAnsi="Times"/>
        </w:rPr>
        <w:t xml:space="preserve">also </w:t>
      </w:r>
      <w:r w:rsidRPr="00DE1B8E">
        <w:rPr>
          <w:rFonts w:ascii="Times" w:hAnsi="Times"/>
        </w:rPr>
        <w:t xml:space="preserve">problematic. Some methods </w:t>
      </w:r>
      <w:ins w:id="825" w:author="Nicolas Magain" w:date="2014-10-09T23:26:00Z">
        <w:r w:rsidR="00DC4FC1" w:rsidRPr="00DE1B8E">
          <w:rPr>
            <w:rFonts w:ascii="Times" w:hAnsi="Times"/>
          </w:rPr>
          <w:t>assigned them to a single</w:t>
        </w:r>
      </w:ins>
      <w:r w:rsidRPr="00DE1B8E">
        <w:rPr>
          <w:rFonts w:ascii="Times" w:hAnsi="Times"/>
        </w:rPr>
        <w:t xml:space="preserve"> species, whereas other </w:t>
      </w:r>
      <w:ins w:id="826" w:author="Nicolas Magain" w:date="2014-10-09T23:26:00Z">
        <w:r w:rsidR="00DC4FC1" w:rsidRPr="00DE1B8E">
          <w:rPr>
            <w:rFonts w:ascii="Times" w:hAnsi="Times"/>
          </w:rPr>
          <w:t xml:space="preserve">assigned them </w:t>
        </w:r>
      </w:ins>
      <w:r w:rsidRPr="00DE1B8E">
        <w:rPr>
          <w:rFonts w:ascii="Times" w:hAnsi="Times"/>
        </w:rPr>
        <w:t>t</w:t>
      </w:r>
      <w:ins w:id="827" w:author="Nicolas Magain" w:date="2014-10-09T23:26:00Z">
        <w:r w:rsidR="00DC4FC1" w:rsidRPr="00DE1B8E">
          <w:rPr>
            <w:rFonts w:ascii="Times" w:hAnsi="Times"/>
          </w:rPr>
          <w:t>o</w:t>
        </w:r>
      </w:ins>
      <w:r w:rsidRPr="00DE1B8E">
        <w:rPr>
          <w:rFonts w:ascii="Times" w:hAnsi="Times"/>
        </w:rPr>
        <w:t xml:space="preserve"> </w:t>
      </w:r>
      <w:ins w:id="828" w:author="Nicolas Magain" w:date="2014-10-09T23:26:00Z">
        <w:r w:rsidR="00DC4FC1" w:rsidRPr="00DE1B8E">
          <w:rPr>
            <w:rFonts w:ascii="Times" w:hAnsi="Times"/>
          </w:rPr>
          <w:t>three</w:t>
        </w:r>
      </w:ins>
      <w:r w:rsidRPr="00DE1B8E">
        <w:rPr>
          <w:rFonts w:ascii="Times" w:hAnsi="Times"/>
        </w:rPr>
        <w:t xml:space="preserve"> distinct species. They all associate with </w:t>
      </w:r>
      <w:proofErr w:type="spellStart"/>
      <w:r w:rsidRPr="005C66EB">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w:t>
      </w:r>
      <w:proofErr w:type="spellStart"/>
      <w:r w:rsidRPr="00DE1B8E">
        <w:rPr>
          <w:rFonts w:ascii="Times" w:hAnsi="Times"/>
        </w:rPr>
        <w:t>XIa</w:t>
      </w:r>
      <w:proofErr w:type="spellEnd"/>
      <w:r w:rsidRPr="00DE1B8E">
        <w:rPr>
          <w:rFonts w:ascii="Times" w:hAnsi="Times"/>
        </w:rPr>
        <w:t xml:space="preserve">. However, given that </w:t>
      </w:r>
      <w:r w:rsidRPr="005C66EB">
        <w:rPr>
          <w:rFonts w:ascii="Times" w:hAnsi="Times"/>
          <w:i/>
        </w:rPr>
        <w:t xml:space="preserve">P. </w:t>
      </w:r>
      <w:proofErr w:type="spellStart"/>
      <w:r w:rsidRPr="005C66EB">
        <w:rPr>
          <w:rFonts w:ascii="Times" w:hAnsi="Times"/>
          <w:i/>
        </w:rPr>
        <w:t>scabrosella</w:t>
      </w:r>
      <w:proofErr w:type="spellEnd"/>
      <w:r w:rsidRPr="00DE1B8E">
        <w:rPr>
          <w:rFonts w:ascii="Times" w:hAnsi="Times"/>
        </w:rPr>
        <w:t xml:space="preserve"> have a very different morphology (small </w:t>
      </w:r>
      <w:proofErr w:type="spellStart"/>
      <w:r w:rsidRPr="00DE1B8E">
        <w:rPr>
          <w:rFonts w:ascii="Times" w:hAnsi="Times"/>
        </w:rPr>
        <w:t>scabrid</w:t>
      </w:r>
      <w:proofErr w:type="spellEnd"/>
      <w:r w:rsidRPr="00DE1B8E">
        <w:rPr>
          <w:rFonts w:ascii="Times" w:hAnsi="Times"/>
        </w:rPr>
        <w:t xml:space="preserve"> lobes without veins, </w:t>
      </w:r>
      <w:r w:rsidRPr="005C66EB">
        <w:rPr>
          <w:rFonts w:ascii="Times" w:hAnsi="Times"/>
          <w:i/>
        </w:rPr>
        <w:t>P.</w:t>
      </w:r>
      <w:r w:rsidRPr="00DE1B8E">
        <w:rPr>
          <w:rFonts w:ascii="Times" w:hAnsi="Times"/>
        </w:rPr>
        <w:t xml:space="preserve"> sp. 7a and 7b have wide glabrous lobes with veins) and </w:t>
      </w:r>
      <w:proofErr w:type="spellStart"/>
      <w:r w:rsidRPr="00DE1B8E">
        <w:rPr>
          <w:rFonts w:ascii="Times" w:hAnsi="Times"/>
        </w:rPr>
        <w:t>thalli</w:t>
      </w:r>
      <w:proofErr w:type="spellEnd"/>
      <w:r w:rsidRPr="00DE1B8E">
        <w:rPr>
          <w:rFonts w:ascii="Times" w:hAnsi="Times"/>
        </w:rPr>
        <w:t xml:space="preserve"> from </w:t>
      </w:r>
      <w:r w:rsidRPr="005C66EB">
        <w:rPr>
          <w:rFonts w:ascii="Times" w:hAnsi="Times"/>
          <w:i/>
        </w:rPr>
        <w:t>P.</w:t>
      </w:r>
      <w:r w:rsidRPr="00DE1B8E">
        <w:rPr>
          <w:rFonts w:ascii="Times" w:hAnsi="Times"/>
        </w:rPr>
        <w:t xml:space="preserve"> sp. 7a and </w:t>
      </w:r>
      <w:r w:rsidRPr="005C66EB">
        <w:rPr>
          <w:rFonts w:ascii="Times" w:hAnsi="Times"/>
          <w:i/>
        </w:rPr>
        <w:t xml:space="preserve">P. </w:t>
      </w:r>
      <w:r w:rsidRPr="00DE1B8E">
        <w:rPr>
          <w:rFonts w:ascii="Times" w:hAnsi="Times"/>
        </w:rPr>
        <w:t xml:space="preserve">sp. 7b also differ considerably from each other. Moreover, they have distinct geographical distributions. </w:t>
      </w:r>
      <w:r w:rsidRPr="005C66EB">
        <w:rPr>
          <w:rFonts w:ascii="Times" w:hAnsi="Times"/>
          <w:i/>
        </w:rPr>
        <w:t xml:space="preserve">P. </w:t>
      </w:r>
      <w:proofErr w:type="spellStart"/>
      <w:proofErr w:type="gramStart"/>
      <w:r w:rsidRPr="005C66EB">
        <w:rPr>
          <w:rFonts w:ascii="Times" w:hAnsi="Times"/>
          <w:i/>
        </w:rPr>
        <w:t>scabrosella</w:t>
      </w:r>
      <w:proofErr w:type="spellEnd"/>
      <w:proofErr w:type="gramEnd"/>
      <w:r w:rsidRPr="00DE1B8E">
        <w:rPr>
          <w:rFonts w:ascii="Times" w:hAnsi="Times"/>
        </w:rPr>
        <w:t xml:space="preserve"> occurs in boreal zones of Scandinavia and Atlantic coast of North America, </w:t>
      </w:r>
      <w:r w:rsidRPr="005C66EB">
        <w:rPr>
          <w:rFonts w:ascii="Times" w:hAnsi="Times"/>
          <w:i/>
        </w:rPr>
        <w:t>P.</w:t>
      </w:r>
      <w:r w:rsidRPr="00DE1B8E">
        <w:rPr>
          <w:rFonts w:ascii="Times" w:hAnsi="Times"/>
        </w:rPr>
        <w:t xml:space="preserve"> sp. 7a is endemic to the Pacific Northwest of America, whereas </w:t>
      </w:r>
      <w:r w:rsidRPr="005C66EB">
        <w:rPr>
          <w:rFonts w:ascii="Times" w:hAnsi="Times"/>
          <w:i/>
        </w:rPr>
        <w:t>P.</w:t>
      </w:r>
      <w:r w:rsidRPr="00DE1B8E">
        <w:rPr>
          <w:rFonts w:ascii="Times" w:hAnsi="Times"/>
        </w:rPr>
        <w:t xml:space="preserve"> sp. 7b have only been found in Hokkaido. Moreover, if their haplotypes are always genetically very similar, they are never identical from one species to the other. Therefore</w:t>
      </w:r>
      <w:r w:rsidR="005C66EB">
        <w:rPr>
          <w:rFonts w:ascii="Times" w:hAnsi="Times"/>
        </w:rPr>
        <w:t>, allelic exclusivity, morpholo</w:t>
      </w:r>
      <w:r w:rsidRPr="00DE1B8E">
        <w:rPr>
          <w:rFonts w:ascii="Times" w:hAnsi="Times"/>
        </w:rPr>
        <w:t>gical differences and distinct geographic ranges make us consider them as three distinct species.</w:t>
      </w:r>
    </w:p>
    <w:p w14:paraId="12DD08CF" w14:textId="77777777" w:rsidR="00F7586A" w:rsidRPr="00DE1B8E" w:rsidRDefault="00F7586A" w:rsidP="00F7586A">
      <w:pPr>
        <w:rPr>
          <w:rFonts w:ascii="Times" w:hAnsi="Times"/>
        </w:rPr>
      </w:pPr>
    </w:p>
    <w:p w14:paraId="44A7A6E5" w14:textId="77777777" w:rsidR="00F7586A" w:rsidRPr="00DE1B8E" w:rsidRDefault="00F7586A" w:rsidP="00F7586A">
      <w:pPr>
        <w:rPr>
          <w:rFonts w:ascii="Times" w:hAnsi="Times"/>
        </w:rPr>
      </w:pPr>
      <w:r w:rsidRPr="00DE1B8E">
        <w:rPr>
          <w:rFonts w:ascii="Times" w:hAnsi="Times"/>
        </w:rPr>
        <w:t xml:space="preserve">In the South-American group, finally, we didn't find any species with specialization in their </w:t>
      </w:r>
      <w:proofErr w:type="spellStart"/>
      <w:r w:rsidRPr="0060291A">
        <w:rPr>
          <w:rFonts w:ascii="Times" w:hAnsi="Times"/>
          <w:i/>
        </w:rPr>
        <w:t>Nostoc</w:t>
      </w:r>
      <w:proofErr w:type="spellEnd"/>
      <w:r w:rsidRPr="00DE1B8E">
        <w:rPr>
          <w:rFonts w:ascii="Times" w:hAnsi="Times"/>
        </w:rPr>
        <w:t xml:space="preserve"> selection.</w:t>
      </w:r>
    </w:p>
    <w:p w14:paraId="6EBA73C8" w14:textId="77777777" w:rsidR="00F7586A" w:rsidRPr="00DE1B8E" w:rsidRDefault="00F7586A" w:rsidP="00F7586A">
      <w:pPr>
        <w:rPr>
          <w:rFonts w:ascii="Times" w:hAnsi="Times"/>
        </w:rPr>
      </w:pPr>
    </w:p>
    <w:p w14:paraId="01F8C2A3" w14:textId="79F2D650" w:rsidR="00F7586A" w:rsidRPr="00DE1B8E" w:rsidRDefault="00F7586A" w:rsidP="00F7586A">
      <w:pPr>
        <w:rPr>
          <w:rFonts w:ascii="Times" w:hAnsi="Times"/>
        </w:rPr>
      </w:pPr>
      <w:r w:rsidRPr="00DE1B8E">
        <w:rPr>
          <w:rFonts w:ascii="Times" w:hAnsi="Times"/>
        </w:rPr>
        <w:t xml:space="preserve">Most methods agreed to distinguish </w:t>
      </w:r>
      <w:r w:rsidRPr="00CF3618">
        <w:rPr>
          <w:rFonts w:ascii="Times" w:hAnsi="Times"/>
          <w:i/>
        </w:rPr>
        <w:t xml:space="preserve">P. </w:t>
      </w:r>
      <w:proofErr w:type="spellStart"/>
      <w:r w:rsidRPr="00CF3618">
        <w:rPr>
          <w:rFonts w:ascii="Times" w:hAnsi="Times"/>
          <w:i/>
        </w:rPr>
        <w:t>pulverulenta</w:t>
      </w:r>
      <w:proofErr w:type="spellEnd"/>
      <w:r w:rsidRPr="00DE1B8E">
        <w:rPr>
          <w:rFonts w:ascii="Times" w:hAnsi="Times"/>
        </w:rPr>
        <w:t xml:space="preserve"> 1 (P890, P897, P901, P938, P945, P953), </w:t>
      </w:r>
      <w:r w:rsidRPr="00CF3618">
        <w:rPr>
          <w:rFonts w:ascii="Times" w:hAnsi="Times"/>
          <w:i/>
        </w:rPr>
        <w:t xml:space="preserve">P. </w:t>
      </w:r>
      <w:proofErr w:type="spellStart"/>
      <w:r w:rsidRPr="00CF3618">
        <w:rPr>
          <w:rFonts w:ascii="Times" w:hAnsi="Times"/>
          <w:i/>
        </w:rPr>
        <w:t>pulverulenta</w:t>
      </w:r>
      <w:proofErr w:type="spellEnd"/>
      <w:r w:rsidRPr="00DE1B8E">
        <w:rPr>
          <w:rFonts w:ascii="Times" w:hAnsi="Times"/>
        </w:rPr>
        <w:t xml:space="preserve"> 2 (P900 and P1521) and </w:t>
      </w:r>
      <w:r w:rsidRPr="00CF3618">
        <w:rPr>
          <w:rFonts w:ascii="Times" w:hAnsi="Times"/>
          <w:i/>
        </w:rPr>
        <w:t xml:space="preserve">P. </w:t>
      </w:r>
      <w:proofErr w:type="spellStart"/>
      <w:r w:rsidRPr="00CF3618">
        <w:rPr>
          <w:rFonts w:ascii="Times" w:hAnsi="Times"/>
          <w:i/>
        </w:rPr>
        <w:t>pulverulenta</w:t>
      </w:r>
      <w:proofErr w:type="spellEnd"/>
      <w:r w:rsidRPr="00DE1B8E">
        <w:rPr>
          <w:rFonts w:ascii="Times" w:hAnsi="Times"/>
        </w:rPr>
        <w:t xml:space="preserve"> 3 (P1522 and P1525) as three distinct lineages, while they are apparently sympatric (</w:t>
      </w:r>
      <w:r w:rsidRPr="001E3F70">
        <w:rPr>
          <w:rFonts w:ascii="Times" w:hAnsi="Times"/>
          <w:i/>
        </w:rPr>
        <w:t xml:space="preserve">P. </w:t>
      </w:r>
      <w:proofErr w:type="spellStart"/>
      <w:r w:rsidRPr="001E3F70">
        <w:rPr>
          <w:rFonts w:ascii="Times" w:hAnsi="Times"/>
          <w:i/>
        </w:rPr>
        <w:t>pulverulenta</w:t>
      </w:r>
      <w:proofErr w:type="spellEnd"/>
      <w:r w:rsidRPr="00DE1B8E">
        <w:rPr>
          <w:rFonts w:ascii="Times" w:hAnsi="Times"/>
        </w:rPr>
        <w:t xml:space="preserve"> 1 is widespread, found in Mexico, Guatemal</w:t>
      </w:r>
      <w:r w:rsidR="001E3F70">
        <w:rPr>
          <w:rFonts w:ascii="Times" w:hAnsi="Times"/>
        </w:rPr>
        <w:t xml:space="preserve">a, Colombia, Bolivia, </w:t>
      </w:r>
      <w:proofErr w:type="gramStart"/>
      <w:r w:rsidR="001E3F70">
        <w:rPr>
          <w:rFonts w:ascii="Times" w:hAnsi="Times"/>
        </w:rPr>
        <w:t>Brazil ;</w:t>
      </w:r>
      <w:proofErr w:type="gramEnd"/>
      <w:r w:rsidRPr="00DE1B8E">
        <w:rPr>
          <w:rFonts w:ascii="Times" w:hAnsi="Times"/>
        </w:rPr>
        <w:t xml:space="preserve"> whereas the two other lineages are rare, and </w:t>
      </w:r>
      <w:r w:rsidR="001E3F70">
        <w:rPr>
          <w:rFonts w:ascii="Times" w:hAnsi="Times"/>
        </w:rPr>
        <w:t xml:space="preserve">were </w:t>
      </w:r>
      <w:r w:rsidRPr="00DE1B8E">
        <w:rPr>
          <w:rFonts w:ascii="Times" w:hAnsi="Times"/>
        </w:rPr>
        <w:t>only found in Colombia. T</w:t>
      </w:r>
      <w:ins w:id="829" w:author="Nicolas Magain" w:date="2014-10-09T23:27:00Z">
        <w:r w:rsidR="00DC4FC1" w:rsidRPr="00DE1B8E">
          <w:rPr>
            <w:rFonts w:ascii="Times" w:hAnsi="Times"/>
          </w:rPr>
          <w:t>h</w:t>
        </w:r>
      </w:ins>
      <w:r w:rsidRPr="00DE1B8E">
        <w:rPr>
          <w:rFonts w:ascii="Times" w:hAnsi="Times"/>
        </w:rPr>
        <w:t>ey cannot be recognized morphologically and they might represent sibling species</w:t>
      </w:r>
      <w:ins w:id="830" w:author="Nicolas Magain" w:date="2014-10-09T23:28:00Z">
        <w:r w:rsidR="00572AD5" w:rsidRPr="00DE1B8E">
          <w:rPr>
            <w:rStyle w:val="citation"/>
            <w:rFonts w:ascii="Times" w:eastAsia="Times New Roman" w:hAnsi="Times" w:cs="Times New Roman"/>
          </w:rPr>
          <w:t xml:space="preserve"> (</w:t>
        </w:r>
      </w:ins>
      <w:proofErr w:type="spellStart"/>
      <w:r w:rsidR="003B1288">
        <w:rPr>
          <w:rStyle w:val="citation"/>
          <w:rFonts w:ascii="Times" w:eastAsia="Times New Roman" w:hAnsi="Times" w:cs="Times New Roman"/>
        </w:rPr>
        <w:t>sensu</w:t>
      </w:r>
      <w:proofErr w:type="spellEnd"/>
      <w:r w:rsidR="003B1288">
        <w:rPr>
          <w:rStyle w:val="citation"/>
          <w:rFonts w:ascii="Times" w:eastAsia="Times New Roman" w:hAnsi="Times" w:cs="Times New Roman"/>
        </w:rPr>
        <w:t xml:space="preserve"> </w:t>
      </w:r>
      <w:proofErr w:type="spellStart"/>
      <w:ins w:id="831" w:author="Nicolas Magain" w:date="2014-10-09T23:28:00Z">
        <w:r w:rsidR="00572AD5" w:rsidRPr="00DE1B8E">
          <w:rPr>
            <w:rStyle w:val="citation"/>
            <w:rFonts w:ascii="Times" w:eastAsia="Times New Roman" w:hAnsi="Times" w:cs="Times New Roman"/>
          </w:rPr>
          <w:t>Steyskal</w:t>
        </w:r>
        <w:proofErr w:type="spellEnd"/>
        <w:r w:rsidR="00572AD5" w:rsidRPr="00DE1B8E">
          <w:rPr>
            <w:rStyle w:val="citation"/>
            <w:rFonts w:ascii="Times" w:eastAsia="Times New Roman" w:hAnsi="Times" w:cs="Times New Roman"/>
          </w:rPr>
          <w:t xml:space="preserve"> 1972)</w:t>
        </w:r>
      </w:ins>
      <w:ins w:id="832" w:author="Nicolas Magain" w:date="2014-10-09T23:27:00Z">
        <w:r w:rsidR="00DC4FC1" w:rsidRPr="00DE1B8E">
          <w:rPr>
            <w:rFonts w:ascii="Times" w:hAnsi="Times"/>
          </w:rPr>
          <w:t>, closely related species where divergence</w:t>
        </w:r>
      </w:ins>
      <w:ins w:id="833" w:author="Nicolas Magain" w:date="2014-10-09T23:28:00Z">
        <w:r w:rsidR="00572AD5" w:rsidRPr="00DE1B8E">
          <w:rPr>
            <w:rFonts w:ascii="Times" w:hAnsi="Times"/>
          </w:rPr>
          <w:t xml:space="preserve"> and genetic isolation</w:t>
        </w:r>
      </w:ins>
      <w:ins w:id="834" w:author="Nicolas Magain" w:date="2014-10-09T23:27:00Z">
        <w:r w:rsidR="00DC4FC1" w:rsidRPr="00DE1B8E">
          <w:rPr>
            <w:rFonts w:ascii="Times" w:hAnsi="Times"/>
          </w:rPr>
          <w:t xml:space="preserve"> </w:t>
        </w:r>
      </w:ins>
      <w:ins w:id="835" w:author="Nicolas Magain" w:date="2014-10-09T23:28:00Z">
        <w:r w:rsidR="00572AD5" w:rsidRPr="00DE1B8E">
          <w:rPr>
            <w:rFonts w:ascii="Times" w:hAnsi="Times"/>
          </w:rPr>
          <w:t>was not correlated with significant change in morphology</w:t>
        </w:r>
      </w:ins>
      <w:r w:rsidRPr="00DE1B8E">
        <w:rPr>
          <w:rFonts w:ascii="Times" w:hAnsi="Times"/>
        </w:rPr>
        <w:t xml:space="preserve"> </w:t>
      </w:r>
    </w:p>
    <w:p w14:paraId="3F4F87CF" w14:textId="77777777" w:rsidR="00F7586A" w:rsidRPr="00DE1B8E" w:rsidRDefault="00F7586A" w:rsidP="00F7586A">
      <w:pPr>
        <w:rPr>
          <w:rFonts w:ascii="Times" w:hAnsi="Times"/>
        </w:rPr>
      </w:pPr>
    </w:p>
    <w:p w14:paraId="6919EA90" w14:textId="78452FC4" w:rsidR="00F7586A" w:rsidRPr="00DE1B8E" w:rsidRDefault="00F7586A" w:rsidP="00F7586A">
      <w:pPr>
        <w:rPr>
          <w:rFonts w:ascii="Times" w:hAnsi="Times"/>
        </w:rPr>
      </w:pPr>
      <w:r w:rsidRPr="00DE1B8E">
        <w:rPr>
          <w:rFonts w:ascii="Times" w:hAnsi="Times"/>
        </w:rPr>
        <w:t xml:space="preserve">Most methods also agreed to </w:t>
      </w:r>
      <w:ins w:id="836" w:author="Nicolas Magain" w:date="2014-10-09T23:28:00Z">
        <w:r w:rsidR="00572AD5" w:rsidRPr="00DE1B8E">
          <w:rPr>
            <w:rFonts w:ascii="Times" w:hAnsi="Times"/>
          </w:rPr>
          <w:t xml:space="preserve">recognize </w:t>
        </w:r>
      </w:ins>
      <w:r w:rsidRPr="00DE1B8E">
        <w:rPr>
          <w:rFonts w:ascii="Times" w:hAnsi="Times"/>
        </w:rPr>
        <w:t xml:space="preserve">the widespread </w:t>
      </w:r>
      <w:r w:rsidRPr="00835C27">
        <w:rPr>
          <w:rFonts w:ascii="Times" w:hAnsi="Times"/>
          <w:i/>
        </w:rPr>
        <w:t xml:space="preserve">P. </w:t>
      </w:r>
      <w:proofErr w:type="spellStart"/>
      <w:r w:rsidRPr="00835C27">
        <w:rPr>
          <w:rFonts w:ascii="Times" w:hAnsi="Times"/>
          <w:i/>
        </w:rPr>
        <w:t>dolichorhiza</w:t>
      </w:r>
      <w:proofErr w:type="spellEnd"/>
      <w:r w:rsidRPr="00DE1B8E">
        <w:rPr>
          <w:rFonts w:ascii="Times" w:hAnsi="Times"/>
        </w:rPr>
        <w:t xml:space="preserve"> (N789, N999, N1942, P348, P28, P879, P893, P1551) </w:t>
      </w:r>
      <w:r w:rsidR="00835C27">
        <w:rPr>
          <w:rFonts w:ascii="Times" w:hAnsi="Times"/>
        </w:rPr>
        <w:t>found</w:t>
      </w:r>
      <w:ins w:id="837" w:author="Nicolas Magain" w:date="2014-10-09T23:28:00Z">
        <w:r w:rsidR="00572AD5" w:rsidRPr="00DE1B8E">
          <w:rPr>
            <w:rFonts w:ascii="Times" w:hAnsi="Times"/>
          </w:rPr>
          <w:t xml:space="preserve"> in Central and South America, </w:t>
        </w:r>
      </w:ins>
      <w:r w:rsidRPr="00DE1B8E">
        <w:rPr>
          <w:rFonts w:ascii="Times" w:hAnsi="Times"/>
        </w:rPr>
        <w:t>from Mexico to Brazil, including Colombia, Bolivia, Galapagos, as well as in Africa</w:t>
      </w:r>
      <w:ins w:id="838" w:author="Nicolas Magain" w:date="2014-10-09T23:29:00Z">
        <w:r w:rsidR="00572AD5" w:rsidRPr="00DE1B8E">
          <w:rPr>
            <w:rFonts w:ascii="Times" w:hAnsi="Times"/>
          </w:rPr>
          <w:t>, including</w:t>
        </w:r>
      </w:ins>
      <w:r w:rsidRPr="00DE1B8E">
        <w:rPr>
          <w:rFonts w:ascii="Times" w:hAnsi="Times"/>
        </w:rPr>
        <w:t xml:space="preserve"> Rwanda, South Africa, Madagascar</w:t>
      </w:r>
      <w:ins w:id="839" w:author="Nicolas Magain" w:date="2014-10-09T23:29:00Z">
        <w:r w:rsidR="00572AD5" w:rsidRPr="00DE1B8E">
          <w:rPr>
            <w:rFonts w:ascii="Times" w:hAnsi="Times"/>
          </w:rPr>
          <w:t xml:space="preserve"> and </w:t>
        </w:r>
      </w:ins>
      <w:r w:rsidRPr="00DE1B8E">
        <w:rPr>
          <w:rFonts w:ascii="Times" w:hAnsi="Times"/>
        </w:rPr>
        <w:t>Reunion</w:t>
      </w:r>
      <w:ins w:id="840" w:author="Nicolas Magain" w:date="2014-10-09T23:29:00Z">
        <w:r w:rsidR="00572AD5" w:rsidRPr="00DE1B8E">
          <w:rPr>
            <w:rFonts w:ascii="Times" w:hAnsi="Times"/>
          </w:rPr>
          <w:t xml:space="preserve"> Island</w:t>
        </w:r>
      </w:ins>
      <w:r w:rsidRPr="00DE1B8E">
        <w:rPr>
          <w:rFonts w:ascii="Times" w:hAnsi="Times"/>
        </w:rPr>
        <w:t xml:space="preserve">), and the rare </w:t>
      </w:r>
      <w:r w:rsidRPr="00835C27">
        <w:rPr>
          <w:rFonts w:ascii="Times" w:hAnsi="Times"/>
          <w:i/>
        </w:rPr>
        <w:t>P.</w:t>
      </w:r>
      <w:r w:rsidRPr="00DE1B8E">
        <w:rPr>
          <w:rFonts w:ascii="Times" w:hAnsi="Times"/>
        </w:rPr>
        <w:t xml:space="preserve"> sp. 1 (P885, P886, P909, from Colombia and Bolivia), </w:t>
      </w:r>
      <w:r w:rsidRPr="00835C27">
        <w:rPr>
          <w:rFonts w:ascii="Times" w:hAnsi="Times"/>
          <w:i/>
        </w:rPr>
        <w:t>P.</w:t>
      </w:r>
      <w:r w:rsidRPr="00DE1B8E">
        <w:rPr>
          <w:rFonts w:ascii="Times" w:hAnsi="Times"/>
        </w:rPr>
        <w:t xml:space="preserve"> sp. 2a (P1555, P1570 from Colombia), </w:t>
      </w:r>
      <w:r w:rsidRPr="00835C27">
        <w:rPr>
          <w:rFonts w:ascii="Times" w:hAnsi="Times"/>
          <w:i/>
        </w:rPr>
        <w:t>P.</w:t>
      </w:r>
      <w:r w:rsidRPr="00DE1B8E">
        <w:rPr>
          <w:rFonts w:ascii="Times" w:hAnsi="Times"/>
        </w:rPr>
        <w:t xml:space="preserve"> sp</w:t>
      </w:r>
      <w:r w:rsidR="00835C27">
        <w:rPr>
          <w:rFonts w:ascii="Times" w:hAnsi="Times"/>
        </w:rPr>
        <w:t>. 2b (P1557, P1561 from Brazil)</w:t>
      </w:r>
      <w:r w:rsidRPr="00DE1B8E">
        <w:rPr>
          <w:rFonts w:ascii="Times" w:hAnsi="Times"/>
        </w:rPr>
        <w:t xml:space="preserve">, </w:t>
      </w:r>
      <w:ins w:id="841" w:author="Nicolas Magain" w:date="2014-10-09T23:29:00Z">
        <w:r w:rsidR="00572AD5" w:rsidRPr="00DE1B8E">
          <w:rPr>
            <w:rFonts w:ascii="Times" w:hAnsi="Times"/>
          </w:rPr>
          <w:t xml:space="preserve">and </w:t>
        </w:r>
      </w:ins>
      <w:r w:rsidRPr="00835C27">
        <w:rPr>
          <w:rFonts w:ascii="Times" w:hAnsi="Times"/>
          <w:i/>
        </w:rPr>
        <w:t xml:space="preserve">P. </w:t>
      </w:r>
      <w:proofErr w:type="spellStart"/>
      <w:r w:rsidRPr="00835C27">
        <w:rPr>
          <w:rFonts w:ascii="Times" w:hAnsi="Times"/>
          <w:i/>
        </w:rPr>
        <w:t>dolichorhiza</w:t>
      </w:r>
      <w:proofErr w:type="spellEnd"/>
      <w:r w:rsidRPr="00DE1B8E">
        <w:rPr>
          <w:rFonts w:ascii="Times" w:hAnsi="Times"/>
        </w:rPr>
        <w:t xml:space="preserve"> 2 (P1567, P1575 from Brazil). These are usually very distinct </w:t>
      </w:r>
      <w:ins w:id="842" w:author="Nicolas Magain" w:date="2014-10-09T23:30:00Z">
        <w:r w:rsidR="00572AD5" w:rsidRPr="00DE1B8E">
          <w:rPr>
            <w:rFonts w:ascii="Times" w:hAnsi="Times"/>
          </w:rPr>
          <w:t>morphologically</w:t>
        </w:r>
      </w:ins>
      <w:r w:rsidRPr="00DE1B8E">
        <w:rPr>
          <w:rFonts w:ascii="Times" w:hAnsi="Times"/>
        </w:rPr>
        <w:t>. The problem lies in the resolution of the phylogenetic tree, as they originate</w:t>
      </w:r>
      <w:ins w:id="843" w:author="Nicolas Magain" w:date="2014-10-09T23:30:00Z">
        <w:r w:rsidR="00572AD5" w:rsidRPr="00DE1B8E">
          <w:rPr>
            <w:rFonts w:ascii="Times" w:hAnsi="Times"/>
          </w:rPr>
          <w:t>d</w:t>
        </w:r>
      </w:ins>
      <w:r w:rsidRPr="00DE1B8E">
        <w:rPr>
          <w:rFonts w:ascii="Times" w:hAnsi="Times"/>
        </w:rPr>
        <w:t xml:space="preserve"> from a very recent radiation</w:t>
      </w:r>
      <w:ins w:id="844" w:author="Nicolas Magain" w:date="2014-10-09T23:30:00Z">
        <w:r w:rsidR="00572AD5" w:rsidRPr="00DE1B8E">
          <w:rPr>
            <w:rFonts w:ascii="Times" w:hAnsi="Times"/>
          </w:rPr>
          <w:t xml:space="preserve">, and further testing should be investigated, to determine if they are completely </w:t>
        </w:r>
      </w:ins>
      <w:ins w:id="845" w:author="Nicolas Magain" w:date="2014-10-09T23:31:00Z">
        <w:r w:rsidR="00572AD5" w:rsidRPr="00DE1B8E">
          <w:rPr>
            <w:rFonts w:ascii="Times" w:hAnsi="Times"/>
          </w:rPr>
          <w:t>reproductively</w:t>
        </w:r>
      </w:ins>
      <w:ins w:id="846" w:author="Nicolas Magain" w:date="2014-10-09T23:30:00Z">
        <w:r w:rsidR="00572AD5" w:rsidRPr="00DE1B8E">
          <w:rPr>
            <w:rFonts w:ascii="Times" w:hAnsi="Times"/>
          </w:rPr>
          <w:t xml:space="preserve"> isolated.</w:t>
        </w:r>
      </w:ins>
    </w:p>
    <w:p w14:paraId="22488968" w14:textId="77777777" w:rsidR="00F7586A" w:rsidRPr="00DE1B8E" w:rsidRDefault="00F7586A" w:rsidP="00F7586A">
      <w:pPr>
        <w:rPr>
          <w:rFonts w:ascii="Times" w:hAnsi="Times"/>
        </w:rPr>
      </w:pPr>
    </w:p>
    <w:p w14:paraId="53CC0E42" w14:textId="6A4FA324" w:rsidR="00F7586A" w:rsidRPr="00DE1B8E" w:rsidRDefault="00F7586A" w:rsidP="00F7586A">
      <w:pPr>
        <w:rPr>
          <w:rFonts w:ascii="Times" w:hAnsi="Times"/>
        </w:rPr>
      </w:pPr>
      <w:r w:rsidRPr="00DE1B8E">
        <w:rPr>
          <w:rFonts w:ascii="Times" w:hAnsi="Times"/>
        </w:rPr>
        <w:t xml:space="preserve">The status of </w:t>
      </w:r>
      <w:r w:rsidRPr="00CC34B2">
        <w:rPr>
          <w:rFonts w:ascii="Times" w:hAnsi="Times"/>
          <w:i/>
        </w:rPr>
        <w:t xml:space="preserve">P. </w:t>
      </w:r>
      <w:proofErr w:type="spellStart"/>
      <w:r w:rsidRPr="00CC34B2">
        <w:rPr>
          <w:rFonts w:ascii="Times" w:hAnsi="Times"/>
          <w:i/>
        </w:rPr>
        <w:t>truculenta</w:t>
      </w:r>
      <w:proofErr w:type="spellEnd"/>
      <w:r w:rsidRPr="00DE1B8E">
        <w:rPr>
          <w:rFonts w:ascii="Times" w:hAnsi="Times"/>
        </w:rPr>
        <w:t xml:space="preserve"> (including </w:t>
      </w:r>
      <w:r w:rsidRPr="00CC34B2">
        <w:rPr>
          <w:rFonts w:ascii="Times" w:hAnsi="Times"/>
          <w:i/>
        </w:rPr>
        <w:t xml:space="preserve">P. </w:t>
      </w:r>
      <w:proofErr w:type="spellStart"/>
      <w:r w:rsidRPr="00CC34B2">
        <w:rPr>
          <w:rFonts w:ascii="Times" w:hAnsi="Times"/>
          <w:i/>
        </w:rPr>
        <w:t>chilensis</w:t>
      </w:r>
      <w:proofErr w:type="spellEnd"/>
      <w:r w:rsidRPr="00DE1B8E">
        <w:rPr>
          <w:rFonts w:ascii="Times" w:hAnsi="Times"/>
        </w:rPr>
        <w:t xml:space="preserve">) known from the </w:t>
      </w:r>
      <w:proofErr w:type="spellStart"/>
      <w:r w:rsidRPr="00DE1B8E">
        <w:rPr>
          <w:rFonts w:ascii="Times" w:hAnsi="Times"/>
        </w:rPr>
        <w:t>Neantarctic</w:t>
      </w:r>
      <w:proofErr w:type="spellEnd"/>
      <w:r w:rsidRPr="00DE1B8E">
        <w:rPr>
          <w:rFonts w:ascii="Times" w:hAnsi="Times"/>
        </w:rPr>
        <w:t xml:space="preserve"> parts of Chile and </w:t>
      </w:r>
      <w:r w:rsidR="00CC34B2">
        <w:rPr>
          <w:rFonts w:ascii="Times" w:hAnsi="Times"/>
        </w:rPr>
        <w:t>Argentina</w:t>
      </w:r>
      <w:r w:rsidRPr="00DE1B8E">
        <w:rPr>
          <w:rFonts w:ascii="Times" w:hAnsi="Times"/>
        </w:rPr>
        <w:t xml:space="preserve"> as well as several remote islands</w:t>
      </w:r>
      <w:ins w:id="847" w:author="Nicolas Magain" w:date="2014-10-09T23:29:00Z">
        <w:r w:rsidR="00572AD5" w:rsidRPr="00DE1B8E">
          <w:rPr>
            <w:rFonts w:ascii="Times" w:hAnsi="Times"/>
          </w:rPr>
          <w:t xml:space="preserve"> (e.g., Kerguelen islands</w:t>
        </w:r>
      </w:ins>
      <w:ins w:id="848" w:author="Nicolas Magain" w:date="2014-10-09T23:30:00Z">
        <w:r w:rsidR="00572AD5" w:rsidRPr="00DE1B8E">
          <w:rPr>
            <w:rFonts w:ascii="Times" w:hAnsi="Times"/>
          </w:rPr>
          <w:t>)</w:t>
        </w:r>
      </w:ins>
      <w:r w:rsidRPr="00DE1B8E">
        <w:rPr>
          <w:rFonts w:ascii="Times" w:hAnsi="Times"/>
        </w:rPr>
        <w:t xml:space="preserve">, </w:t>
      </w:r>
      <w:ins w:id="849" w:author="Nicolas Magain" w:date="2014-10-09T23:30:00Z">
        <w:r w:rsidR="00572AD5" w:rsidRPr="00DE1B8E">
          <w:rPr>
            <w:rFonts w:ascii="Times" w:hAnsi="Times"/>
          </w:rPr>
          <w:t>and exhibit</w:t>
        </w:r>
      </w:ins>
      <w:r w:rsidRPr="00DE1B8E">
        <w:rPr>
          <w:rFonts w:ascii="Times" w:hAnsi="Times"/>
        </w:rPr>
        <w:t xml:space="preserve"> </w:t>
      </w:r>
      <w:ins w:id="850" w:author="Nicolas Magain" w:date="2014-10-09T23:30:00Z">
        <w:r w:rsidR="00572AD5" w:rsidRPr="00DE1B8E">
          <w:rPr>
            <w:rFonts w:ascii="Times" w:hAnsi="Times"/>
          </w:rPr>
          <w:t>significant</w:t>
        </w:r>
      </w:ins>
      <w:r w:rsidRPr="00DE1B8E">
        <w:rPr>
          <w:rFonts w:ascii="Times" w:hAnsi="Times"/>
        </w:rPr>
        <w:t xml:space="preserve"> morphological plasticity, should be further assessed.</w:t>
      </w:r>
    </w:p>
    <w:p w14:paraId="564BCBA6" w14:textId="77777777" w:rsidR="00F7586A" w:rsidRPr="00DE1B8E" w:rsidRDefault="00F7586A" w:rsidP="00F7586A">
      <w:pPr>
        <w:rPr>
          <w:rFonts w:ascii="Times" w:hAnsi="Times"/>
        </w:rPr>
      </w:pPr>
    </w:p>
    <w:p w14:paraId="3CE88095" w14:textId="09253B10" w:rsidR="00F7586A" w:rsidRPr="00DE1B8E" w:rsidRDefault="00F7586A" w:rsidP="00572AD5">
      <w:pPr>
        <w:rPr>
          <w:rFonts w:ascii="Times" w:hAnsi="Times"/>
        </w:rPr>
      </w:pPr>
      <w:r w:rsidRPr="00DE1B8E">
        <w:rPr>
          <w:rFonts w:ascii="Times" w:hAnsi="Times"/>
        </w:rPr>
        <w:t>The status of the very rare P1202, P1596 ("</w:t>
      </w:r>
      <w:r w:rsidRPr="00CC34B2">
        <w:rPr>
          <w:rFonts w:ascii="Times" w:hAnsi="Times"/>
          <w:i/>
        </w:rPr>
        <w:t xml:space="preserve">P. </w:t>
      </w:r>
      <w:proofErr w:type="spellStart"/>
      <w:r w:rsidRPr="00CC34B2">
        <w:rPr>
          <w:rFonts w:ascii="Times" w:hAnsi="Times"/>
          <w:i/>
        </w:rPr>
        <w:t>dolichorhiza</w:t>
      </w:r>
      <w:proofErr w:type="spellEnd"/>
      <w:r w:rsidRPr="00DE1B8E">
        <w:rPr>
          <w:rFonts w:ascii="Times" w:hAnsi="Times"/>
        </w:rPr>
        <w:t xml:space="preserve"> b")</w:t>
      </w:r>
      <w:ins w:id="851" w:author="Nicolas Magain" w:date="2014-10-09T23:32:00Z">
        <w:r w:rsidR="00572AD5" w:rsidRPr="00DE1B8E">
          <w:rPr>
            <w:rFonts w:ascii="Times" w:hAnsi="Times"/>
          </w:rPr>
          <w:t xml:space="preserve"> on whether they are one or two species</w:t>
        </w:r>
      </w:ins>
      <w:r w:rsidRPr="00DE1B8E">
        <w:rPr>
          <w:rFonts w:ascii="Times" w:hAnsi="Times"/>
        </w:rPr>
        <w:t>,</w:t>
      </w:r>
      <w:ins w:id="852" w:author="Nicolas Magain" w:date="2014-10-09T23:32:00Z">
        <w:r w:rsidR="00572AD5" w:rsidRPr="00DE1B8E">
          <w:rPr>
            <w:rFonts w:ascii="Times" w:hAnsi="Times"/>
          </w:rPr>
          <w:t xml:space="preserve"> or if they represent genetically distinct variants of </w:t>
        </w:r>
        <w:r w:rsidR="00572AD5" w:rsidRPr="00CC34B2">
          <w:rPr>
            <w:rFonts w:ascii="Times" w:hAnsi="Times"/>
            <w:i/>
          </w:rPr>
          <w:t xml:space="preserve">P. </w:t>
        </w:r>
        <w:proofErr w:type="spellStart"/>
        <w:r w:rsidR="00572AD5" w:rsidRPr="00CC34B2">
          <w:rPr>
            <w:rFonts w:ascii="Times" w:hAnsi="Times"/>
            <w:i/>
          </w:rPr>
          <w:t>dolichorhiza</w:t>
        </w:r>
        <w:proofErr w:type="spellEnd"/>
        <w:r w:rsidR="00572AD5" w:rsidRPr="00DE1B8E">
          <w:rPr>
            <w:rFonts w:ascii="Times" w:hAnsi="Times"/>
          </w:rPr>
          <w:t>;</w:t>
        </w:r>
      </w:ins>
      <w:r w:rsidRPr="00DE1B8E">
        <w:rPr>
          <w:rFonts w:ascii="Times" w:hAnsi="Times"/>
        </w:rPr>
        <w:t xml:space="preserve"> </w:t>
      </w:r>
      <w:proofErr w:type="gramStart"/>
      <w:ins w:id="853" w:author="Nicolas Magain" w:date="2014-10-09T23:31:00Z">
        <w:r w:rsidR="00572AD5" w:rsidRPr="00DE1B8E">
          <w:rPr>
            <w:rFonts w:ascii="Times" w:hAnsi="Times"/>
          </w:rPr>
          <w:t xml:space="preserve">and  </w:t>
        </w:r>
      </w:ins>
      <w:r w:rsidRPr="00DE1B8E">
        <w:rPr>
          <w:rFonts w:ascii="Times" w:hAnsi="Times"/>
        </w:rPr>
        <w:t>P907</w:t>
      </w:r>
      <w:proofErr w:type="gramEnd"/>
      <w:r w:rsidRPr="00DE1B8E">
        <w:rPr>
          <w:rFonts w:ascii="Times" w:hAnsi="Times"/>
        </w:rPr>
        <w:t xml:space="preserve"> ("</w:t>
      </w:r>
      <w:r w:rsidRPr="00CC34B2">
        <w:rPr>
          <w:rFonts w:ascii="Times" w:hAnsi="Times"/>
          <w:i/>
        </w:rPr>
        <w:t>P</w:t>
      </w:r>
      <w:r w:rsidRPr="00DE1B8E">
        <w:rPr>
          <w:rFonts w:ascii="Times" w:hAnsi="Times"/>
        </w:rPr>
        <w:t>. sp. 2ab"</w:t>
      </w:r>
      <w:ins w:id="854" w:author="Nicolas Magain" w:date="2014-10-09T23:32:00Z">
        <w:r w:rsidR="00572AD5" w:rsidRPr="00DE1B8E">
          <w:rPr>
            <w:rFonts w:ascii="Times" w:hAnsi="Times"/>
          </w:rPr>
          <w:t xml:space="preserve"> </w:t>
        </w:r>
      </w:ins>
      <w:r w:rsidRPr="00DE1B8E">
        <w:rPr>
          <w:rFonts w:ascii="Times" w:hAnsi="Times"/>
        </w:rPr>
        <w:t>from Colombia</w:t>
      </w:r>
      <w:ins w:id="855" w:author="Nicolas Magain" w:date="2014-10-09T23:32:00Z">
        <w:r w:rsidR="00572AD5" w:rsidRPr="00DE1B8E">
          <w:rPr>
            <w:rFonts w:ascii="Times" w:hAnsi="Times"/>
          </w:rPr>
          <w:t>)</w:t>
        </w:r>
      </w:ins>
      <w:r w:rsidRPr="00DE1B8E">
        <w:rPr>
          <w:rFonts w:ascii="Times" w:hAnsi="Times"/>
        </w:rPr>
        <w:t xml:space="preserve"> </w:t>
      </w:r>
      <w:ins w:id="856" w:author="Nicolas Magain" w:date="2014-10-09T23:32:00Z">
        <w:r w:rsidR="00572AD5" w:rsidRPr="00DE1B8E">
          <w:rPr>
            <w:rFonts w:ascii="Times" w:hAnsi="Times"/>
          </w:rPr>
          <w:t xml:space="preserve">as whether it belongs with </w:t>
        </w:r>
      </w:ins>
      <w:r w:rsidRPr="00CC34B2">
        <w:rPr>
          <w:rFonts w:ascii="Times" w:hAnsi="Times"/>
          <w:i/>
        </w:rPr>
        <w:t>P.</w:t>
      </w:r>
      <w:r w:rsidRPr="00DE1B8E">
        <w:rPr>
          <w:rFonts w:ascii="Times" w:hAnsi="Times"/>
        </w:rPr>
        <w:t xml:space="preserve"> sp. 2a </w:t>
      </w:r>
      <w:ins w:id="857" w:author="Nicolas Magain" w:date="2014-10-09T23:32:00Z">
        <w:r w:rsidR="00572AD5" w:rsidRPr="00DE1B8E">
          <w:rPr>
            <w:rFonts w:ascii="Times" w:hAnsi="Times"/>
          </w:rPr>
          <w:t xml:space="preserve">(P1555 and P1570 </w:t>
        </w:r>
      </w:ins>
      <w:r w:rsidRPr="00DE1B8E">
        <w:rPr>
          <w:rFonts w:ascii="Times" w:hAnsi="Times"/>
        </w:rPr>
        <w:t>from Brazil</w:t>
      </w:r>
      <w:ins w:id="858" w:author="Nicolas Magain" w:date="2014-10-09T23:32:00Z">
        <w:r w:rsidR="00572AD5" w:rsidRPr="00DE1B8E">
          <w:rPr>
            <w:rFonts w:ascii="Times" w:hAnsi="Times"/>
          </w:rPr>
          <w:t>)</w:t>
        </w:r>
      </w:ins>
      <w:ins w:id="859" w:author="Nicolas Magain" w:date="2014-10-09T23:33:00Z">
        <w:r w:rsidR="00572AD5" w:rsidRPr="00DE1B8E">
          <w:rPr>
            <w:rFonts w:ascii="Times" w:hAnsi="Times"/>
          </w:rPr>
          <w:t xml:space="preserve"> are open questions.</w:t>
        </w:r>
      </w:ins>
    </w:p>
    <w:p w14:paraId="3E99A01B" w14:textId="77777777" w:rsidR="00F7586A" w:rsidRPr="00DE1B8E" w:rsidRDefault="00F7586A" w:rsidP="00F7586A">
      <w:pPr>
        <w:rPr>
          <w:rFonts w:ascii="Times" w:hAnsi="Times"/>
        </w:rPr>
      </w:pPr>
    </w:p>
    <w:p w14:paraId="26A00CB1" w14:textId="74578404" w:rsidR="00F7586A" w:rsidRPr="00DE1B8E" w:rsidRDefault="00B95D2E" w:rsidP="00F7586A">
      <w:pPr>
        <w:rPr>
          <w:rFonts w:ascii="Times" w:hAnsi="Times"/>
          <w:b/>
        </w:rPr>
      </w:pPr>
      <w:proofErr w:type="spellStart"/>
      <w:proofErr w:type="gramStart"/>
      <w:ins w:id="860" w:author="Jolanta Miadlikowska" w:date="2014-10-08T23:30:00Z">
        <w:r w:rsidRPr="00DE1B8E">
          <w:rPr>
            <w:rFonts w:ascii="Times" w:hAnsi="Times"/>
            <w:b/>
          </w:rPr>
          <w:t>Morphotypes</w:t>
        </w:r>
        <w:proofErr w:type="spellEnd"/>
        <w:r w:rsidRPr="00DE1B8E">
          <w:rPr>
            <w:rFonts w:ascii="Times" w:hAnsi="Times"/>
            <w:b/>
          </w:rPr>
          <w:t xml:space="preserve"> in </w:t>
        </w:r>
        <w:r w:rsidRPr="00CC34B2">
          <w:rPr>
            <w:rFonts w:ascii="Times" w:hAnsi="Times"/>
            <w:b/>
            <w:i/>
          </w:rPr>
          <w:t xml:space="preserve">P. </w:t>
        </w:r>
        <w:proofErr w:type="spellStart"/>
        <w:r w:rsidRPr="00CC34B2">
          <w:rPr>
            <w:rFonts w:ascii="Times" w:hAnsi="Times"/>
            <w:b/>
            <w:i/>
          </w:rPr>
          <w:t>neopolydactyla</w:t>
        </w:r>
        <w:proofErr w:type="spellEnd"/>
        <w:r w:rsidRPr="00DE1B8E">
          <w:rPr>
            <w:rFonts w:ascii="Times" w:hAnsi="Times"/>
            <w:b/>
          </w:rPr>
          <w:t xml:space="preserve"> </w:t>
        </w:r>
        <w:proofErr w:type="spellStart"/>
        <w:r w:rsidRPr="00DE1B8E">
          <w:rPr>
            <w:rFonts w:ascii="Times" w:hAnsi="Times"/>
            <w:b/>
          </w:rPr>
          <w:t>s.l</w:t>
        </w:r>
        <w:proofErr w:type="spellEnd"/>
        <w:r w:rsidRPr="00DE1B8E">
          <w:rPr>
            <w:rFonts w:ascii="Times" w:hAnsi="Times"/>
            <w:b/>
          </w:rPr>
          <w:t>.</w:t>
        </w:r>
      </w:ins>
      <w:proofErr w:type="gramEnd"/>
    </w:p>
    <w:p w14:paraId="6513B6D1" w14:textId="77777777" w:rsidR="00F7586A" w:rsidRPr="00DE1B8E" w:rsidRDefault="00F7586A" w:rsidP="00F7586A">
      <w:pPr>
        <w:rPr>
          <w:rFonts w:ascii="Times" w:hAnsi="Times"/>
        </w:rPr>
      </w:pPr>
    </w:p>
    <w:p w14:paraId="40596BEF" w14:textId="5C7077ED" w:rsidR="00F7586A" w:rsidRPr="00DE1B8E" w:rsidRDefault="00F7586A" w:rsidP="00F7586A">
      <w:pPr>
        <w:rPr>
          <w:rFonts w:ascii="Times" w:hAnsi="Times"/>
        </w:rPr>
      </w:pPr>
      <w:r w:rsidRPr="00FA6B09">
        <w:rPr>
          <w:rFonts w:ascii="Times" w:hAnsi="Times"/>
          <w:i/>
        </w:rPr>
        <w:t xml:space="preserve">P. </w:t>
      </w:r>
      <w:proofErr w:type="spellStart"/>
      <w:proofErr w:type="gramStart"/>
      <w:r w:rsidRPr="00FA6B09">
        <w:rPr>
          <w:rFonts w:ascii="Times" w:hAnsi="Times"/>
          <w:i/>
        </w:rPr>
        <w:t>neopolydactyla</w:t>
      </w:r>
      <w:proofErr w:type="spellEnd"/>
      <w:proofErr w:type="gramEnd"/>
      <w:r w:rsidRPr="00DE1B8E">
        <w:rPr>
          <w:rFonts w:ascii="Times" w:hAnsi="Times"/>
        </w:rPr>
        <w:t xml:space="preserve"> 5 and </w:t>
      </w:r>
      <w:r w:rsidRPr="00FA6B09">
        <w:rPr>
          <w:rFonts w:ascii="Times" w:hAnsi="Times"/>
          <w:i/>
        </w:rPr>
        <w:t xml:space="preserve">P. </w:t>
      </w:r>
      <w:proofErr w:type="spellStart"/>
      <w:r w:rsidRPr="00FA6B09">
        <w:rPr>
          <w:rFonts w:ascii="Times" w:hAnsi="Times"/>
          <w:i/>
        </w:rPr>
        <w:t>neopolydactyla</w:t>
      </w:r>
      <w:proofErr w:type="spellEnd"/>
      <w:r w:rsidRPr="00DE1B8E">
        <w:rPr>
          <w:rFonts w:ascii="Times" w:hAnsi="Times"/>
        </w:rPr>
        <w:t xml:space="preserve"> 6 only occur in the Pacific Northwest and are easy to identify</w:t>
      </w:r>
      <w:r w:rsidR="00FA6B09">
        <w:rPr>
          <w:rFonts w:ascii="Times" w:hAnsi="Times"/>
        </w:rPr>
        <w:t xml:space="preserve"> morphologically</w:t>
      </w:r>
      <w:r w:rsidRPr="00DE1B8E">
        <w:rPr>
          <w:rFonts w:ascii="Times" w:hAnsi="Times"/>
        </w:rPr>
        <w:t>.</w:t>
      </w:r>
    </w:p>
    <w:p w14:paraId="418E7AE7" w14:textId="77777777" w:rsidR="00F7586A" w:rsidRPr="00DE1B8E" w:rsidRDefault="00F7586A" w:rsidP="00F7586A">
      <w:pPr>
        <w:rPr>
          <w:rFonts w:ascii="Times" w:hAnsi="Times"/>
        </w:rPr>
      </w:pPr>
    </w:p>
    <w:p w14:paraId="3607A8E4" w14:textId="366084DF" w:rsidR="00F7586A" w:rsidRDefault="00F7586A" w:rsidP="00F7586A">
      <w:pPr>
        <w:rPr>
          <w:rFonts w:ascii="Times" w:hAnsi="Times"/>
        </w:rPr>
      </w:pPr>
      <w:r w:rsidRPr="00DE1B8E">
        <w:rPr>
          <w:rFonts w:ascii="Times" w:hAnsi="Times"/>
        </w:rPr>
        <w:t xml:space="preserve">In the boreal zone, </w:t>
      </w:r>
      <w:r w:rsidRPr="00FA6B09">
        <w:rPr>
          <w:rFonts w:ascii="Times" w:hAnsi="Times"/>
          <w:i/>
        </w:rPr>
        <w:t xml:space="preserve">P. </w:t>
      </w:r>
      <w:proofErr w:type="spellStart"/>
      <w:r w:rsidRPr="00FA6B09">
        <w:rPr>
          <w:rFonts w:ascii="Times" w:hAnsi="Times"/>
          <w:i/>
        </w:rPr>
        <w:t>neopolydactyla</w:t>
      </w:r>
      <w:proofErr w:type="spellEnd"/>
      <w:r w:rsidRPr="00DE1B8E">
        <w:rPr>
          <w:rFonts w:ascii="Times" w:hAnsi="Times"/>
        </w:rPr>
        <w:t xml:space="preserve"> 1, </w:t>
      </w:r>
      <w:r w:rsidRPr="00FA6B09">
        <w:rPr>
          <w:rFonts w:ascii="Times" w:hAnsi="Times"/>
          <w:i/>
        </w:rPr>
        <w:t xml:space="preserve">P. </w:t>
      </w:r>
      <w:proofErr w:type="spellStart"/>
      <w:r w:rsidRPr="00FA6B09">
        <w:rPr>
          <w:rFonts w:ascii="Times" w:hAnsi="Times"/>
          <w:i/>
        </w:rPr>
        <w:t>neopolydactyla</w:t>
      </w:r>
      <w:proofErr w:type="spellEnd"/>
      <w:r w:rsidRPr="00DE1B8E">
        <w:rPr>
          <w:rFonts w:ascii="Times" w:hAnsi="Times"/>
        </w:rPr>
        <w:t xml:space="preserve"> 2a and </w:t>
      </w:r>
      <w:r w:rsidRPr="00FA6B09">
        <w:rPr>
          <w:rFonts w:ascii="Times" w:hAnsi="Times"/>
          <w:i/>
        </w:rPr>
        <w:t xml:space="preserve">P. </w:t>
      </w:r>
      <w:proofErr w:type="spellStart"/>
      <w:r w:rsidRPr="00FA6B09">
        <w:rPr>
          <w:rFonts w:ascii="Times" w:hAnsi="Times"/>
          <w:i/>
        </w:rPr>
        <w:t>neopolydactyla</w:t>
      </w:r>
      <w:proofErr w:type="spellEnd"/>
      <w:r w:rsidRPr="00DE1B8E">
        <w:rPr>
          <w:rFonts w:ascii="Times" w:hAnsi="Times"/>
        </w:rPr>
        <w:t xml:space="preserve"> 4 </w:t>
      </w:r>
      <w:r w:rsidR="00FA6B09">
        <w:rPr>
          <w:rFonts w:ascii="Times" w:hAnsi="Times"/>
        </w:rPr>
        <w:t xml:space="preserve">are common and frequently </w:t>
      </w:r>
      <w:r w:rsidRPr="00DE1B8E">
        <w:rPr>
          <w:rFonts w:ascii="Times" w:hAnsi="Times"/>
        </w:rPr>
        <w:t>occur</w:t>
      </w:r>
      <w:r w:rsidR="00FA6B09">
        <w:rPr>
          <w:rFonts w:ascii="Times" w:hAnsi="Times"/>
        </w:rPr>
        <w:t xml:space="preserve"> in the same localities</w:t>
      </w:r>
      <w:r w:rsidRPr="00DE1B8E">
        <w:rPr>
          <w:rFonts w:ascii="Times" w:hAnsi="Times"/>
        </w:rPr>
        <w:t xml:space="preserve">. They are morphologically similar, but </w:t>
      </w:r>
      <w:r w:rsidRPr="00FA6B09">
        <w:rPr>
          <w:rFonts w:ascii="Times" w:hAnsi="Times"/>
          <w:i/>
        </w:rPr>
        <w:t xml:space="preserve">P. </w:t>
      </w:r>
      <w:proofErr w:type="spellStart"/>
      <w:r w:rsidRPr="00FA6B09">
        <w:rPr>
          <w:rFonts w:ascii="Times" w:hAnsi="Times"/>
          <w:i/>
        </w:rPr>
        <w:t>neopolydactyla</w:t>
      </w:r>
      <w:proofErr w:type="spellEnd"/>
      <w:r w:rsidRPr="00DE1B8E">
        <w:rPr>
          <w:rFonts w:ascii="Times" w:hAnsi="Times"/>
        </w:rPr>
        <w:t xml:space="preserve"> 1 can be easily identified as it associates with </w:t>
      </w:r>
      <w:proofErr w:type="spellStart"/>
      <w:r w:rsidRPr="00FA6B09">
        <w:rPr>
          <w:rFonts w:ascii="Times" w:hAnsi="Times"/>
          <w:i/>
        </w:rPr>
        <w:t>Nostoc</w:t>
      </w:r>
      <w:proofErr w:type="spellEnd"/>
      <w:r w:rsidRPr="00DE1B8E">
        <w:rPr>
          <w:rFonts w:ascii="Times" w:hAnsi="Times"/>
        </w:rPr>
        <w:t xml:space="preserve"> </w:t>
      </w:r>
      <w:proofErr w:type="spellStart"/>
      <w:r w:rsidRPr="00DE1B8E">
        <w:rPr>
          <w:rFonts w:ascii="Times" w:hAnsi="Times"/>
        </w:rPr>
        <w:t>phylogroup</w:t>
      </w:r>
      <w:proofErr w:type="spellEnd"/>
      <w:r w:rsidRPr="00DE1B8E">
        <w:rPr>
          <w:rFonts w:ascii="Times" w:hAnsi="Times"/>
        </w:rPr>
        <w:t xml:space="preserve"> </w:t>
      </w:r>
      <w:proofErr w:type="spellStart"/>
      <w:r w:rsidRPr="00DE1B8E">
        <w:rPr>
          <w:rFonts w:ascii="Times" w:hAnsi="Times"/>
        </w:rPr>
        <w:t>VIIa</w:t>
      </w:r>
      <w:proofErr w:type="spellEnd"/>
      <w:r w:rsidRPr="00DE1B8E">
        <w:rPr>
          <w:rFonts w:ascii="Times" w:hAnsi="Times"/>
        </w:rPr>
        <w:t xml:space="preserve">, which gives a specific emerald green color to the </w:t>
      </w:r>
      <w:proofErr w:type="spellStart"/>
      <w:r w:rsidRPr="00DE1B8E">
        <w:rPr>
          <w:rFonts w:ascii="Times" w:hAnsi="Times"/>
        </w:rPr>
        <w:t>thallus</w:t>
      </w:r>
      <w:proofErr w:type="spellEnd"/>
      <w:r w:rsidRPr="00DE1B8E">
        <w:rPr>
          <w:rFonts w:ascii="Times" w:hAnsi="Times"/>
        </w:rPr>
        <w:t xml:space="preserve">. </w:t>
      </w:r>
      <w:r w:rsidRPr="00FA6B09">
        <w:rPr>
          <w:rFonts w:ascii="Times" w:hAnsi="Times"/>
          <w:i/>
        </w:rPr>
        <w:t xml:space="preserve">P. </w:t>
      </w:r>
      <w:proofErr w:type="spellStart"/>
      <w:proofErr w:type="gramStart"/>
      <w:r w:rsidRPr="00FA6B09">
        <w:rPr>
          <w:rFonts w:ascii="Times" w:hAnsi="Times"/>
          <w:i/>
        </w:rPr>
        <w:t>neopolydactyla</w:t>
      </w:r>
      <w:proofErr w:type="spellEnd"/>
      <w:proofErr w:type="gramEnd"/>
      <w:r w:rsidRPr="00DE1B8E">
        <w:rPr>
          <w:rFonts w:ascii="Times" w:hAnsi="Times"/>
        </w:rPr>
        <w:t xml:space="preserve"> 2a and </w:t>
      </w:r>
      <w:r w:rsidRPr="00FA6B09">
        <w:rPr>
          <w:rFonts w:ascii="Times" w:hAnsi="Times"/>
          <w:i/>
        </w:rPr>
        <w:t xml:space="preserve">P. </w:t>
      </w:r>
      <w:proofErr w:type="spellStart"/>
      <w:r w:rsidRPr="00FA6B09">
        <w:rPr>
          <w:rFonts w:ascii="Times" w:hAnsi="Times"/>
          <w:i/>
        </w:rPr>
        <w:t>neopolydactyla</w:t>
      </w:r>
      <w:proofErr w:type="spellEnd"/>
      <w:r w:rsidRPr="00DE1B8E">
        <w:rPr>
          <w:rFonts w:ascii="Times" w:hAnsi="Times"/>
        </w:rPr>
        <w:t xml:space="preserve"> 4 are very difficult to distinguish, which is interesting because they belong </w:t>
      </w:r>
      <w:r w:rsidR="00FA6B09">
        <w:rPr>
          <w:rFonts w:ascii="Times" w:hAnsi="Times"/>
        </w:rPr>
        <w:t>to</w:t>
      </w:r>
      <w:r w:rsidRPr="00DE1B8E">
        <w:rPr>
          <w:rFonts w:ascii="Times" w:hAnsi="Times"/>
        </w:rPr>
        <w:t xml:space="preserve"> different clades, but they slightly differ in vein patterns, </w:t>
      </w:r>
      <w:proofErr w:type="spellStart"/>
      <w:r w:rsidRPr="00DE1B8E">
        <w:rPr>
          <w:rFonts w:ascii="Times" w:hAnsi="Times"/>
        </w:rPr>
        <w:t>rhizine</w:t>
      </w:r>
      <w:proofErr w:type="spellEnd"/>
      <w:r w:rsidRPr="00DE1B8E">
        <w:rPr>
          <w:rFonts w:ascii="Times" w:hAnsi="Times"/>
        </w:rPr>
        <w:t xml:space="preserve"> </w:t>
      </w:r>
      <w:proofErr w:type="spellStart"/>
      <w:r w:rsidRPr="00DE1B8E">
        <w:rPr>
          <w:rFonts w:ascii="Times" w:hAnsi="Times"/>
        </w:rPr>
        <w:t>len</w:t>
      </w:r>
      <w:r w:rsidR="00FA6B09">
        <w:rPr>
          <w:rFonts w:ascii="Times" w:hAnsi="Times"/>
        </w:rPr>
        <w:t>ghts</w:t>
      </w:r>
      <w:proofErr w:type="spellEnd"/>
      <w:r w:rsidR="00FA6B09">
        <w:rPr>
          <w:rFonts w:ascii="Times" w:hAnsi="Times"/>
        </w:rPr>
        <w:t xml:space="preserve"> and thickness of the </w:t>
      </w:r>
      <w:proofErr w:type="spellStart"/>
      <w:r w:rsidR="00FA6B09">
        <w:rPr>
          <w:rFonts w:ascii="Times" w:hAnsi="Times"/>
        </w:rPr>
        <w:t>thallus</w:t>
      </w:r>
      <w:proofErr w:type="spellEnd"/>
      <w:r w:rsidRPr="00DE1B8E">
        <w:rPr>
          <w:rFonts w:ascii="Times" w:hAnsi="Times"/>
        </w:rPr>
        <w:t xml:space="preserve">. </w:t>
      </w:r>
      <w:r w:rsidR="00FA6B09">
        <w:rPr>
          <w:rFonts w:ascii="Times" w:hAnsi="Times"/>
        </w:rPr>
        <w:t>They can further be easily identified based on their</w:t>
      </w:r>
      <w:r w:rsidRPr="00DE1B8E">
        <w:rPr>
          <w:rFonts w:ascii="Times" w:hAnsi="Times"/>
        </w:rPr>
        <w:t xml:space="preserve"> TLC </w:t>
      </w:r>
      <w:r w:rsidR="00FA6B09">
        <w:rPr>
          <w:rFonts w:ascii="Times" w:hAnsi="Times"/>
        </w:rPr>
        <w:t xml:space="preserve">profiles and they never associate with the same </w:t>
      </w:r>
      <w:proofErr w:type="spellStart"/>
      <w:r w:rsidR="00FA6B09" w:rsidRPr="00FA6B09">
        <w:rPr>
          <w:rFonts w:ascii="Times" w:hAnsi="Times"/>
          <w:i/>
        </w:rPr>
        <w:t>Nostoc</w:t>
      </w:r>
      <w:proofErr w:type="spellEnd"/>
      <w:r w:rsidR="00FA6B09">
        <w:rPr>
          <w:rFonts w:ascii="Times" w:hAnsi="Times"/>
        </w:rPr>
        <w:t xml:space="preserve"> </w:t>
      </w:r>
      <w:proofErr w:type="spellStart"/>
      <w:r w:rsidR="00FA6B09">
        <w:rPr>
          <w:rFonts w:ascii="Times" w:hAnsi="Times"/>
        </w:rPr>
        <w:t>phylogroup</w:t>
      </w:r>
      <w:proofErr w:type="spellEnd"/>
      <w:r w:rsidR="00FA6B09">
        <w:rPr>
          <w:rFonts w:ascii="Times" w:hAnsi="Times"/>
        </w:rPr>
        <w:t xml:space="preserve"> so in the future we might be able to use that information to recognize them.</w:t>
      </w:r>
    </w:p>
    <w:p w14:paraId="3138ABA6" w14:textId="77777777" w:rsidR="00FA6B09" w:rsidRPr="00DE1B8E" w:rsidRDefault="00FA6B09" w:rsidP="00F7586A">
      <w:pPr>
        <w:rPr>
          <w:rFonts w:ascii="Times" w:hAnsi="Times"/>
        </w:rPr>
      </w:pPr>
    </w:p>
    <w:p w14:paraId="5EE703F9" w14:textId="77777777" w:rsidR="00F7586A" w:rsidRPr="00DE1B8E" w:rsidRDefault="00F7586A" w:rsidP="00F7586A">
      <w:pPr>
        <w:rPr>
          <w:rFonts w:ascii="Times" w:hAnsi="Times"/>
        </w:rPr>
      </w:pPr>
      <w:r w:rsidRPr="00DE1B8E">
        <w:rPr>
          <w:rFonts w:ascii="Times" w:hAnsi="Times"/>
        </w:rPr>
        <w:t xml:space="preserve">In temperate Asia, only </w:t>
      </w:r>
      <w:r w:rsidRPr="00676234">
        <w:rPr>
          <w:rFonts w:ascii="Times" w:hAnsi="Times"/>
          <w:i/>
        </w:rPr>
        <w:t xml:space="preserve">P. </w:t>
      </w:r>
      <w:proofErr w:type="spellStart"/>
      <w:r w:rsidRPr="00676234">
        <w:rPr>
          <w:rFonts w:ascii="Times" w:hAnsi="Times"/>
          <w:i/>
        </w:rPr>
        <w:t>neopolydactyla</w:t>
      </w:r>
      <w:proofErr w:type="spellEnd"/>
      <w:r w:rsidRPr="00DE1B8E">
        <w:rPr>
          <w:rFonts w:ascii="Times" w:hAnsi="Times"/>
        </w:rPr>
        <w:t xml:space="preserve"> 2b and </w:t>
      </w:r>
      <w:r w:rsidRPr="00676234">
        <w:rPr>
          <w:rFonts w:ascii="Times" w:hAnsi="Times"/>
          <w:i/>
        </w:rPr>
        <w:t xml:space="preserve">P. </w:t>
      </w:r>
      <w:proofErr w:type="spellStart"/>
      <w:r w:rsidRPr="00676234">
        <w:rPr>
          <w:rFonts w:ascii="Times" w:hAnsi="Times"/>
          <w:i/>
        </w:rPr>
        <w:t>neopolydactyla</w:t>
      </w:r>
      <w:proofErr w:type="spellEnd"/>
      <w:r w:rsidRPr="00DE1B8E">
        <w:rPr>
          <w:rFonts w:ascii="Times" w:hAnsi="Times"/>
        </w:rPr>
        <w:t xml:space="preserve"> 3 occur. </w:t>
      </w:r>
      <w:r w:rsidRPr="00676234">
        <w:rPr>
          <w:rFonts w:ascii="Times" w:hAnsi="Times"/>
          <w:i/>
        </w:rPr>
        <w:t xml:space="preserve">P. </w:t>
      </w:r>
      <w:proofErr w:type="spellStart"/>
      <w:proofErr w:type="gramStart"/>
      <w:r w:rsidRPr="00676234">
        <w:rPr>
          <w:rFonts w:ascii="Times" w:hAnsi="Times"/>
          <w:i/>
        </w:rPr>
        <w:t>neopolydactyla</w:t>
      </w:r>
      <w:proofErr w:type="spellEnd"/>
      <w:proofErr w:type="gramEnd"/>
      <w:r w:rsidRPr="00DE1B8E">
        <w:rPr>
          <w:rFonts w:ascii="Times" w:hAnsi="Times"/>
        </w:rPr>
        <w:t xml:space="preserve"> 3 has very wide lobes, resembling strongly to </w:t>
      </w:r>
      <w:r w:rsidRPr="00676234">
        <w:rPr>
          <w:rFonts w:ascii="Times" w:hAnsi="Times"/>
          <w:i/>
        </w:rPr>
        <w:t xml:space="preserve">P. </w:t>
      </w:r>
      <w:proofErr w:type="spellStart"/>
      <w:r w:rsidRPr="00676234">
        <w:rPr>
          <w:rFonts w:ascii="Times" w:hAnsi="Times"/>
          <w:i/>
        </w:rPr>
        <w:t>neopolydactyla</w:t>
      </w:r>
      <w:proofErr w:type="spellEnd"/>
      <w:r w:rsidRPr="00DE1B8E">
        <w:rPr>
          <w:rFonts w:ascii="Times" w:hAnsi="Times"/>
        </w:rPr>
        <w:t xml:space="preserve"> 2a, whereas </w:t>
      </w:r>
      <w:r w:rsidRPr="00676234">
        <w:rPr>
          <w:rFonts w:ascii="Times" w:hAnsi="Times"/>
          <w:i/>
        </w:rPr>
        <w:t xml:space="preserve">P. </w:t>
      </w:r>
      <w:proofErr w:type="spellStart"/>
      <w:r w:rsidRPr="00676234">
        <w:rPr>
          <w:rFonts w:ascii="Times" w:hAnsi="Times"/>
          <w:i/>
        </w:rPr>
        <w:t>neopolydactyla</w:t>
      </w:r>
      <w:proofErr w:type="spellEnd"/>
      <w:r w:rsidRPr="00DE1B8E">
        <w:rPr>
          <w:rFonts w:ascii="Times" w:hAnsi="Times"/>
        </w:rPr>
        <w:t xml:space="preserve"> 2b </w:t>
      </w:r>
      <w:proofErr w:type="spellStart"/>
      <w:r w:rsidRPr="00DE1B8E">
        <w:rPr>
          <w:rFonts w:ascii="Times" w:hAnsi="Times"/>
        </w:rPr>
        <w:t>ususally</w:t>
      </w:r>
      <w:proofErr w:type="spellEnd"/>
      <w:r w:rsidRPr="00DE1B8E">
        <w:rPr>
          <w:rFonts w:ascii="Times" w:hAnsi="Times"/>
        </w:rPr>
        <w:t xml:space="preserve"> has narrower lobes, resembling </w:t>
      </w:r>
      <w:r w:rsidRPr="00676234">
        <w:rPr>
          <w:rFonts w:ascii="Times" w:hAnsi="Times"/>
          <w:i/>
        </w:rPr>
        <w:t xml:space="preserve">P. </w:t>
      </w:r>
      <w:proofErr w:type="spellStart"/>
      <w:r w:rsidRPr="00676234">
        <w:rPr>
          <w:rFonts w:ascii="Times" w:hAnsi="Times"/>
          <w:i/>
        </w:rPr>
        <w:t>polydactylon</w:t>
      </w:r>
      <w:proofErr w:type="spellEnd"/>
      <w:r w:rsidRPr="00DE1B8E">
        <w:rPr>
          <w:rFonts w:ascii="Times" w:hAnsi="Times"/>
        </w:rPr>
        <w:t>. In this geographic region, it is thus possible to identify them.</w:t>
      </w:r>
    </w:p>
    <w:p w14:paraId="5F905CCB" w14:textId="77777777" w:rsidR="00F7586A" w:rsidRPr="00DE1B8E" w:rsidRDefault="00F7586A" w:rsidP="00F7586A">
      <w:pPr>
        <w:rPr>
          <w:rFonts w:ascii="Times" w:hAnsi="Times"/>
        </w:rPr>
      </w:pPr>
    </w:p>
    <w:p w14:paraId="4044C2D2" w14:textId="27BB499E" w:rsidR="00F7586A" w:rsidRPr="00DE1B8E" w:rsidRDefault="00F7586A" w:rsidP="00F7586A">
      <w:pPr>
        <w:rPr>
          <w:rFonts w:ascii="Times" w:hAnsi="Times"/>
        </w:rPr>
      </w:pPr>
      <w:r w:rsidRPr="00DE1B8E">
        <w:rPr>
          <w:rFonts w:ascii="Times" w:hAnsi="Times"/>
        </w:rPr>
        <w:t xml:space="preserve">In Northern Japan and Eastern Russia, </w:t>
      </w:r>
      <w:r w:rsidRPr="00676234">
        <w:rPr>
          <w:rFonts w:ascii="Times" w:hAnsi="Times"/>
          <w:i/>
        </w:rPr>
        <w:t xml:space="preserve">P. </w:t>
      </w:r>
      <w:proofErr w:type="spellStart"/>
      <w:r w:rsidRPr="00676234">
        <w:rPr>
          <w:rFonts w:ascii="Times" w:hAnsi="Times"/>
          <w:i/>
        </w:rPr>
        <w:t>neopolydactyla</w:t>
      </w:r>
      <w:proofErr w:type="spellEnd"/>
      <w:r w:rsidRPr="00DE1B8E">
        <w:rPr>
          <w:rFonts w:ascii="Times" w:hAnsi="Times"/>
        </w:rPr>
        <w:t xml:space="preserve"> 2a and </w:t>
      </w:r>
      <w:r w:rsidRPr="00676234">
        <w:rPr>
          <w:rFonts w:ascii="Times" w:hAnsi="Times"/>
          <w:i/>
        </w:rPr>
        <w:t xml:space="preserve">P. </w:t>
      </w:r>
      <w:proofErr w:type="spellStart"/>
      <w:r w:rsidRPr="00676234">
        <w:rPr>
          <w:rFonts w:ascii="Times" w:hAnsi="Times"/>
          <w:i/>
        </w:rPr>
        <w:t>neopolydactyla</w:t>
      </w:r>
      <w:proofErr w:type="spellEnd"/>
      <w:r w:rsidRPr="00DE1B8E">
        <w:rPr>
          <w:rFonts w:ascii="Times" w:hAnsi="Times"/>
        </w:rPr>
        <w:t xml:space="preserve"> 2c occur and they might be difficult to identify. More work on morphology will be needed</w:t>
      </w:r>
      <w:r w:rsidR="00676234">
        <w:rPr>
          <w:rFonts w:ascii="Times" w:hAnsi="Times"/>
        </w:rPr>
        <w:t xml:space="preserve"> to distinguish these two lineages</w:t>
      </w:r>
      <w:r w:rsidRPr="00DE1B8E">
        <w:rPr>
          <w:rFonts w:ascii="Times" w:hAnsi="Times"/>
        </w:rPr>
        <w:t>.</w:t>
      </w:r>
    </w:p>
    <w:p w14:paraId="28F2BB6C" w14:textId="77777777" w:rsidR="00F7586A" w:rsidRPr="00DE1B8E" w:rsidRDefault="00F7586A" w:rsidP="00F7586A">
      <w:pPr>
        <w:rPr>
          <w:rFonts w:ascii="Times" w:hAnsi="Times"/>
        </w:rPr>
      </w:pPr>
    </w:p>
    <w:p w14:paraId="1F73F22B" w14:textId="4CB3273E" w:rsidR="00F7586A" w:rsidRPr="00DE1B8E" w:rsidRDefault="00F7586A" w:rsidP="00F7586A">
      <w:pPr>
        <w:rPr>
          <w:rFonts w:ascii="Times" w:hAnsi="Times"/>
        </w:rPr>
      </w:pPr>
      <w:r w:rsidRPr="00676234">
        <w:rPr>
          <w:rFonts w:ascii="Times" w:hAnsi="Times"/>
          <w:i/>
        </w:rPr>
        <w:t xml:space="preserve">P. </w:t>
      </w:r>
      <w:proofErr w:type="spellStart"/>
      <w:proofErr w:type="gramStart"/>
      <w:r w:rsidRPr="00676234">
        <w:rPr>
          <w:rFonts w:ascii="Times" w:hAnsi="Times"/>
          <w:i/>
        </w:rPr>
        <w:t>dolichorhiza</w:t>
      </w:r>
      <w:proofErr w:type="spellEnd"/>
      <w:proofErr w:type="gramEnd"/>
      <w:r w:rsidRPr="00DE1B8E">
        <w:rPr>
          <w:rFonts w:ascii="Times" w:hAnsi="Times"/>
        </w:rPr>
        <w:t xml:space="preserve"> also resembles these </w:t>
      </w:r>
      <w:proofErr w:type="spellStart"/>
      <w:r w:rsidRPr="00DE1B8E">
        <w:rPr>
          <w:rFonts w:ascii="Times" w:hAnsi="Times"/>
        </w:rPr>
        <w:t>morphotypes</w:t>
      </w:r>
      <w:proofErr w:type="spellEnd"/>
      <w:r w:rsidRPr="00DE1B8E">
        <w:rPr>
          <w:rFonts w:ascii="Times" w:hAnsi="Times"/>
        </w:rPr>
        <w:t>, but geographic information can easily allow us to identify it.</w:t>
      </w:r>
    </w:p>
    <w:p w14:paraId="3E1E2308" w14:textId="77777777" w:rsidR="00F7586A" w:rsidRPr="00DE1B8E" w:rsidRDefault="00F7586A" w:rsidP="00F7586A">
      <w:pPr>
        <w:rPr>
          <w:rFonts w:ascii="Times" w:hAnsi="Times"/>
        </w:rPr>
      </w:pPr>
    </w:p>
    <w:p w14:paraId="2532B85C" w14:textId="6694251E" w:rsidR="00F7586A" w:rsidRPr="00DE1B8E" w:rsidRDefault="00C11A91" w:rsidP="00F7586A">
      <w:pPr>
        <w:rPr>
          <w:rFonts w:ascii="Times" w:hAnsi="Times"/>
          <w:b/>
        </w:rPr>
      </w:pPr>
      <w:proofErr w:type="spellStart"/>
      <w:proofErr w:type="gramStart"/>
      <w:ins w:id="861" w:author="Nicolas Magain" w:date="2014-10-09T23:07:00Z">
        <w:r w:rsidRPr="00DE1B8E">
          <w:rPr>
            <w:rFonts w:ascii="Times" w:hAnsi="Times"/>
            <w:b/>
          </w:rPr>
          <w:t>Occurence</w:t>
        </w:r>
        <w:proofErr w:type="spellEnd"/>
        <w:r w:rsidRPr="00DE1B8E">
          <w:rPr>
            <w:rFonts w:ascii="Times" w:hAnsi="Times"/>
            <w:b/>
          </w:rPr>
          <w:t xml:space="preserve"> of cosmopolitan species in the </w:t>
        </w:r>
      </w:ins>
      <w:ins w:id="862" w:author="Nicolas Magain" w:date="2014-10-09T23:08:00Z">
        <w:r w:rsidRPr="00DE1B8E">
          <w:rPr>
            <w:rFonts w:ascii="Times" w:hAnsi="Times"/>
            <w:b/>
          </w:rPr>
          <w:t xml:space="preserve">section </w:t>
        </w:r>
        <w:proofErr w:type="spellStart"/>
        <w:r w:rsidRPr="00DE1B8E">
          <w:rPr>
            <w:rFonts w:ascii="Times" w:hAnsi="Times"/>
            <w:b/>
          </w:rPr>
          <w:t>Polydactylon</w:t>
        </w:r>
        <w:proofErr w:type="spellEnd"/>
        <w:r w:rsidRPr="00DE1B8E">
          <w:rPr>
            <w:rFonts w:ascii="Times" w:hAnsi="Times"/>
            <w:b/>
          </w:rPr>
          <w:t>?</w:t>
        </w:r>
      </w:ins>
      <w:proofErr w:type="gramEnd"/>
    </w:p>
    <w:p w14:paraId="0E35A783" w14:textId="77777777" w:rsidR="00F7586A" w:rsidRPr="00DE1B8E" w:rsidRDefault="00F7586A" w:rsidP="00F7586A">
      <w:pPr>
        <w:rPr>
          <w:rFonts w:ascii="Times" w:hAnsi="Times"/>
        </w:rPr>
      </w:pPr>
    </w:p>
    <w:p w14:paraId="3B68168B" w14:textId="77777777" w:rsidR="00F7586A" w:rsidRPr="00DE1B8E" w:rsidRDefault="00F7586A" w:rsidP="00F7586A">
      <w:pPr>
        <w:rPr>
          <w:rFonts w:ascii="Times" w:hAnsi="Times"/>
        </w:rPr>
      </w:pPr>
      <w:r w:rsidRPr="0085056E">
        <w:rPr>
          <w:rFonts w:ascii="Times" w:hAnsi="Times"/>
          <w:i/>
        </w:rPr>
        <w:t xml:space="preserve">P. </w:t>
      </w:r>
      <w:proofErr w:type="spellStart"/>
      <w:proofErr w:type="gramStart"/>
      <w:r w:rsidRPr="0085056E">
        <w:rPr>
          <w:rFonts w:ascii="Times" w:hAnsi="Times"/>
          <w:i/>
        </w:rPr>
        <w:t>scabrosa</w:t>
      </w:r>
      <w:proofErr w:type="spellEnd"/>
      <w:proofErr w:type="gramEnd"/>
      <w:r w:rsidRPr="00DE1B8E">
        <w:rPr>
          <w:rFonts w:ascii="Times" w:hAnsi="Times"/>
        </w:rPr>
        <w:t xml:space="preserve">, </w:t>
      </w:r>
      <w:r w:rsidRPr="0085056E">
        <w:rPr>
          <w:rFonts w:ascii="Times" w:hAnsi="Times"/>
          <w:i/>
        </w:rPr>
        <w:t xml:space="preserve">P. </w:t>
      </w:r>
      <w:proofErr w:type="spellStart"/>
      <w:r w:rsidRPr="0085056E">
        <w:rPr>
          <w:rFonts w:ascii="Times" w:hAnsi="Times"/>
          <w:i/>
        </w:rPr>
        <w:t>neopolydactyla</w:t>
      </w:r>
      <w:proofErr w:type="spellEnd"/>
      <w:r w:rsidRPr="00DE1B8E">
        <w:rPr>
          <w:rFonts w:ascii="Times" w:hAnsi="Times"/>
        </w:rPr>
        <w:t xml:space="preserve">, </w:t>
      </w:r>
      <w:r w:rsidRPr="0085056E">
        <w:rPr>
          <w:rFonts w:ascii="Times" w:hAnsi="Times"/>
          <w:i/>
        </w:rPr>
        <w:t xml:space="preserve">P. </w:t>
      </w:r>
      <w:proofErr w:type="spellStart"/>
      <w:r w:rsidRPr="0085056E">
        <w:rPr>
          <w:rFonts w:ascii="Times" w:hAnsi="Times"/>
          <w:i/>
        </w:rPr>
        <w:t>dolichorhiza</w:t>
      </w:r>
      <w:proofErr w:type="spellEnd"/>
      <w:r w:rsidRPr="00DE1B8E">
        <w:rPr>
          <w:rFonts w:ascii="Times" w:hAnsi="Times"/>
        </w:rPr>
        <w:t xml:space="preserve"> and </w:t>
      </w:r>
      <w:r w:rsidRPr="0085056E">
        <w:rPr>
          <w:rFonts w:ascii="Times" w:hAnsi="Times"/>
          <w:i/>
        </w:rPr>
        <w:t xml:space="preserve">P. </w:t>
      </w:r>
      <w:proofErr w:type="spellStart"/>
      <w:r w:rsidRPr="0085056E">
        <w:rPr>
          <w:rFonts w:ascii="Times" w:hAnsi="Times"/>
          <w:i/>
        </w:rPr>
        <w:t>polydactylon</w:t>
      </w:r>
      <w:proofErr w:type="spellEnd"/>
      <w:r w:rsidRPr="00DE1B8E">
        <w:rPr>
          <w:rFonts w:ascii="Times" w:hAnsi="Times"/>
        </w:rPr>
        <w:t xml:space="preserve"> were the taxa which were considered to have a cosmopolitan, or almost cosmopolitan distribution. </w:t>
      </w:r>
    </w:p>
    <w:p w14:paraId="2335B70D" w14:textId="77777777" w:rsidR="00F7586A" w:rsidRPr="00DE1B8E" w:rsidRDefault="00F7586A" w:rsidP="00F7586A">
      <w:pPr>
        <w:rPr>
          <w:rFonts w:ascii="Times" w:hAnsi="Times"/>
        </w:rPr>
      </w:pPr>
    </w:p>
    <w:p w14:paraId="5EBC3E6B" w14:textId="77777777" w:rsidR="00F7586A" w:rsidRPr="00DE1B8E" w:rsidRDefault="00F7586A" w:rsidP="00F7586A">
      <w:pPr>
        <w:rPr>
          <w:rFonts w:ascii="Times" w:hAnsi="Times"/>
        </w:rPr>
      </w:pPr>
      <w:r w:rsidRPr="0085056E">
        <w:rPr>
          <w:rFonts w:ascii="Times" w:hAnsi="Times"/>
          <w:i/>
        </w:rPr>
        <w:t xml:space="preserve">P. </w:t>
      </w:r>
      <w:proofErr w:type="spellStart"/>
      <w:proofErr w:type="gramStart"/>
      <w:r w:rsidRPr="0085056E">
        <w:rPr>
          <w:rFonts w:ascii="Times" w:hAnsi="Times"/>
          <w:i/>
        </w:rPr>
        <w:t>scabrosa</w:t>
      </w:r>
      <w:proofErr w:type="spellEnd"/>
      <w:proofErr w:type="gramEnd"/>
      <w:r w:rsidRPr="00DE1B8E">
        <w:rPr>
          <w:rFonts w:ascii="Times" w:hAnsi="Times"/>
        </w:rPr>
        <w:t xml:space="preserve"> </w:t>
      </w:r>
      <w:proofErr w:type="spellStart"/>
      <w:r w:rsidRPr="00DE1B8E">
        <w:rPr>
          <w:rFonts w:ascii="Times" w:hAnsi="Times"/>
        </w:rPr>
        <w:t>s.l</w:t>
      </w:r>
      <w:proofErr w:type="spellEnd"/>
      <w:r w:rsidRPr="00DE1B8E">
        <w:rPr>
          <w:rFonts w:ascii="Times" w:hAnsi="Times"/>
        </w:rPr>
        <w:t xml:space="preserve">. is actually composed of 4 or 5 lineages. But they all have a </w:t>
      </w:r>
      <w:proofErr w:type="spellStart"/>
      <w:r w:rsidRPr="00DE1B8E">
        <w:rPr>
          <w:rFonts w:ascii="Times" w:hAnsi="Times"/>
        </w:rPr>
        <w:t>panboreal</w:t>
      </w:r>
      <w:proofErr w:type="spellEnd"/>
      <w:r w:rsidRPr="00DE1B8E">
        <w:rPr>
          <w:rFonts w:ascii="Times" w:hAnsi="Times"/>
        </w:rPr>
        <w:t xml:space="preserve"> distribution.</w:t>
      </w:r>
    </w:p>
    <w:p w14:paraId="76B380C2" w14:textId="77777777" w:rsidR="00F7586A" w:rsidRPr="00DE1B8E" w:rsidRDefault="00F7586A" w:rsidP="00F7586A">
      <w:pPr>
        <w:rPr>
          <w:rFonts w:ascii="Times" w:hAnsi="Times"/>
        </w:rPr>
      </w:pPr>
    </w:p>
    <w:p w14:paraId="5F5F9646" w14:textId="36ED091B" w:rsidR="00F7586A" w:rsidRPr="00DE1B8E" w:rsidRDefault="00F7586A" w:rsidP="00F7586A">
      <w:pPr>
        <w:rPr>
          <w:rFonts w:ascii="Times" w:hAnsi="Times"/>
        </w:rPr>
      </w:pPr>
      <w:r w:rsidRPr="0085056E">
        <w:rPr>
          <w:rFonts w:ascii="Times" w:hAnsi="Times"/>
          <w:i/>
        </w:rPr>
        <w:t xml:space="preserve">P. </w:t>
      </w:r>
      <w:proofErr w:type="spellStart"/>
      <w:proofErr w:type="gramStart"/>
      <w:r w:rsidRPr="0085056E">
        <w:rPr>
          <w:rFonts w:ascii="Times" w:hAnsi="Times"/>
          <w:i/>
        </w:rPr>
        <w:t>dolichorhiza</w:t>
      </w:r>
      <w:proofErr w:type="spellEnd"/>
      <w:proofErr w:type="gramEnd"/>
      <w:r w:rsidRPr="00DE1B8E">
        <w:rPr>
          <w:rFonts w:ascii="Times" w:hAnsi="Times"/>
        </w:rPr>
        <w:t xml:space="preserve"> is only present in the </w:t>
      </w:r>
      <w:proofErr w:type="spellStart"/>
      <w:r w:rsidRPr="00DE1B8E">
        <w:rPr>
          <w:rFonts w:ascii="Times" w:hAnsi="Times"/>
        </w:rPr>
        <w:t>Neotropics</w:t>
      </w:r>
      <w:proofErr w:type="spellEnd"/>
      <w:r w:rsidRPr="00DE1B8E">
        <w:rPr>
          <w:rFonts w:ascii="Times" w:hAnsi="Times"/>
        </w:rPr>
        <w:t xml:space="preserve"> and </w:t>
      </w:r>
      <w:proofErr w:type="spellStart"/>
      <w:r w:rsidRPr="00DE1B8E">
        <w:rPr>
          <w:rFonts w:ascii="Times" w:hAnsi="Times"/>
        </w:rPr>
        <w:t>Afrotropics</w:t>
      </w:r>
      <w:proofErr w:type="spellEnd"/>
      <w:r w:rsidRPr="00DE1B8E">
        <w:rPr>
          <w:rFonts w:ascii="Times" w:hAnsi="Times"/>
        </w:rPr>
        <w:t xml:space="preserve">. </w:t>
      </w:r>
      <w:proofErr w:type="spellStart"/>
      <w:r w:rsidR="0085056E">
        <w:rPr>
          <w:rFonts w:ascii="Times" w:hAnsi="Times"/>
        </w:rPr>
        <w:t>M</w:t>
      </w:r>
      <w:r w:rsidRPr="00DE1B8E">
        <w:rPr>
          <w:rFonts w:ascii="Times" w:hAnsi="Times"/>
        </w:rPr>
        <w:t>orphotypes</w:t>
      </w:r>
      <w:proofErr w:type="spellEnd"/>
      <w:r w:rsidRPr="00DE1B8E">
        <w:rPr>
          <w:rFonts w:ascii="Times" w:hAnsi="Times"/>
        </w:rPr>
        <w:t xml:space="preserve"> identified as </w:t>
      </w:r>
      <w:r w:rsidRPr="0085056E">
        <w:rPr>
          <w:rFonts w:ascii="Times" w:hAnsi="Times"/>
          <w:i/>
        </w:rPr>
        <w:t xml:space="preserve">P. </w:t>
      </w:r>
      <w:proofErr w:type="spellStart"/>
      <w:r w:rsidRPr="0085056E">
        <w:rPr>
          <w:rFonts w:ascii="Times" w:hAnsi="Times"/>
          <w:i/>
        </w:rPr>
        <w:t>dolichorhiza</w:t>
      </w:r>
      <w:proofErr w:type="spellEnd"/>
      <w:r w:rsidRPr="00DE1B8E">
        <w:rPr>
          <w:rFonts w:ascii="Times" w:hAnsi="Times"/>
        </w:rPr>
        <w:t xml:space="preserve"> in other parts of the world don't belong to the actual species.</w:t>
      </w:r>
    </w:p>
    <w:p w14:paraId="7114E8BF" w14:textId="77777777" w:rsidR="00F7586A" w:rsidRPr="00DE1B8E" w:rsidRDefault="00F7586A" w:rsidP="00F7586A">
      <w:pPr>
        <w:rPr>
          <w:rFonts w:ascii="Times" w:hAnsi="Times"/>
        </w:rPr>
      </w:pPr>
    </w:p>
    <w:p w14:paraId="475027C3" w14:textId="77777777" w:rsidR="0085056E" w:rsidRDefault="0085056E" w:rsidP="00F7586A">
      <w:pPr>
        <w:rPr>
          <w:rFonts w:ascii="Times" w:hAnsi="Times"/>
        </w:rPr>
      </w:pPr>
      <w:r w:rsidRPr="0085056E">
        <w:rPr>
          <w:rFonts w:ascii="Times" w:hAnsi="Times"/>
          <w:i/>
        </w:rPr>
        <w:t xml:space="preserve">P. </w:t>
      </w:r>
      <w:proofErr w:type="spellStart"/>
      <w:proofErr w:type="gramStart"/>
      <w:r w:rsidRPr="0085056E">
        <w:rPr>
          <w:rFonts w:ascii="Times" w:hAnsi="Times"/>
          <w:i/>
        </w:rPr>
        <w:t>neopolydactyla</w:t>
      </w:r>
      <w:proofErr w:type="spellEnd"/>
      <w:proofErr w:type="gramEnd"/>
      <w:r w:rsidRPr="00DE1B8E">
        <w:rPr>
          <w:rFonts w:ascii="Times" w:hAnsi="Times"/>
        </w:rPr>
        <w:t xml:space="preserve"> 1, 2a and 4 are </w:t>
      </w:r>
      <w:proofErr w:type="spellStart"/>
      <w:r w:rsidRPr="00DE1B8E">
        <w:rPr>
          <w:rFonts w:ascii="Times" w:hAnsi="Times"/>
        </w:rPr>
        <w:t>panboreal</w:t>
      </w:r>
      <w:proofErr w:type="spellEnd"/>
      <w:r w:rsidRPr="00DE1B8E">
        <w:rPr>
          <w:rFonts w:ascii="Times" w:hAnsi="Times"/>
        </w:rPr>
        <w:t xml:space="preserve">, sometimes reaching mountain chains in temperate zones, </w:t>
      </w:r>
    </w:p>
    <w:p w14:paraId="7E44D1D1" w14:textId="77777777" w:rsidR="0085056E" w:rsidRDefault="0085056E" w:rsidP="00F7586A">
      <w:pPr>
        <w:rPr>
          <w:rFonts w:ascii="Times" w:hAnsi="Times"/>
        </w:rPr>
      </w:pPr>
    </w:p>
    <w:p w14:paraId="4A31E81D" w14:textId="69124DF0" w:rsidR="00F7586A" w:rsidRPr="00DE1B8E" w:rsidRDefault="00F7586A" w:rsidP="00F7586A">
      <w:pPr>
        <w:rPr>
          <w:rFonts w:ascii="Times" w:hAnsi="Times"/>
        </w:rPr>
      </w:pPr>
      <w:r w:rsidRPr="0085056E">
        <w:rPr>
          <w:rFonts w:ascii="Times" w:hAnsi="Times"/>
          <w:i/>
        </w:rPr>
        <w:t xml:space="preserve">P. </w:t>
      </w:r>
      <w:proofErr w:type="spellStart"/>
      <w:proofErr w:type="gramStart"/>
      <w:r w:rsidRPr="0085056E">
        <w:rPr>
          <w:rFonts w:ascii="Times" w:hAnsi="Times"/>
          <w:i/>
        </w:rPr>
        <w:t>neopolydactyla</w:t>
      </w:r>
      <w:proofErr w:type="spellEnd"/>
      <w:proofErr w:type="gramEnd"/>
      <w:r w:rsidRPr="00DE1B8E">
        <w:rPr>
          <w:rFonts w:ascii="Times" w:hAnsi="Times"/>
        </w:rPr>
        <w:t xml:space="preserve"> 2b and </w:t>
      </w:r>
      <w:r w:rsidRPr="0085056E">
        <w:rPr>
          <w:rFonts w:ascii="Times" w:hAnsi="Times"/>
          <w:i/>
        </w:rPr>
        <w:t xml:space="preserve">P. </w:t>
      </w:r>
      <w:proofErr w:type="spellStart"/>
      <w:r w:rsidRPr="0085056E">
        <w:rPr>
          <w:rFonts w:ascii="Times" w:hAnsi="Times"/>
          <w:i/>
        </w:rPr>
        <w:t>neopolydactyla</w:t>
      </w:r>
      <w:proofErr w:type="spellEnd"/>
      <w:r w:rsidRPr="00DE1B8E">
        <w:rPr>
          <w:rFonts w:ascii="Times" w:hAnsi="Times"/>
        </w:rPr>
        <w:t xml:space="preserve"> 3 seem restricted to temperate Asia, and </w:t>
      </w:r>
      <w:r w:rsidRPr="0085056E">
        <w:rPr>
          <w:rFonts w:ascii="Times" w:hAnsi="Times"/>
          <w:i/>
        </w:rPr>
        <w:t xml:space="preserve">P. </w:t>
      </w:r>
      <w:proofErr w:type="spellStart"/>
      <w:r w:rsidRPr="0085056E">
        <w:rPr>
          <w:rFonts w:ascii="Times" w:hAnsi="Times"/>
          <w:i/>
        </w:rPr>
        <w:t>neopolydactyla</w:t>
      </w:r>
      <w:proofErr w:type="spellEnd"/>
      <w:r w:rsidRPr="00DE1B8E">
        <w:rPr>
          <w:rFonts w:ascii="Times" w:hAnsi="Times"/>
        </w:rPr>
        <w:t xml:space="preserve"> 2c to Hokkaido and Eastern Russia. </w:t>
      </w:r>
    </w:p>
    <w:p w14:paraId="77A27CC5" w14:textId="77777777" w:rsidR="00F7586A" w:rsidRPr="00DE1B8E" w:rsidRDefault="00F7586A" w:rsidP="00F7586A">
      <w:pPr>
        <w:rPr>
          <w:rFonts w:ascii="Times" w:hAnsi="Times"/>
        </w:rPr>
      </w:pPr>
    </w:p>
    <w:p w14:paraId="2F998269" w14:textId="58900583" w:rsidR="00F7586A" w:rsidRPr="00DE1B8E" w:rsidRDefault="00F7586A" w:rsidP="00F7586A">
      <w:pPr>
        <w:rPr>
          <w:rFonts w:ascii="Times" w:hAnsi="Times"/>
        </w:rPr>
      </w:pPr>
      <w:r w:rsidRPr="0085056E">
        <w:rPr>
          <w:rFonts w:ascii="Times" w:hAnsi="Times"/>
          <w:i/>
        </w:rPr>
        <w:t xml:space="preserve">P. </w:t>
      </w:r>
      <w:proofErr w:type="spellStart"/>
      <w:proofErr w:type="gramStart"/>
      <w:r w:rsidRPr="0085056E">
        <w:rPr>
          <w:rFonts w:ascii="Times" w:hAnsi="Times"/>
          <w:i/>
        </w:rPr>
        <w:t>neopolydactyla</w:t>
      </w:r>
      <w:proofErr w:type="spellEnd"/>
      <w:proofErr w:type="gramEnd"/>
      <w:r w:rsidRPr="00DE1B8E">
        <w:rPr>
          <w:rFonts w:ascii="Times" w:hAnsi="Times"/>
        </w:rPr>
        <w:t xml:space="preserve"> 5 and </w:t>
      </w:r>
      <w:r w:rsidRPr="0085056E">
        <w:rPr>
          <w:rFonts w:ascii="Times" w:hAnsi="Times"/>
          <w:i/>
        </w:rPr>
        <w:t xml:space="preserve">P. </w:t>
      </w:r>
      <w:proofErr w:type="spellStart"/>
      <w:r w:rsidRPr="0085056E">
        <w:rPr>
          <w:rFonts w:ascii="Times" w:hAnsi="Times"/>
          <w:i/>
        </w:rPr>
        <w:t>neopolydactyla</w:t>
      </w:r>
      <w:proofErr w:type="spellEnd"/>
      <w:r w:rsidRPr="00DE1B8E">
        <w:rPr>
          <w:rFonts w:ascii="Times" w:hAnsi="Times"/>
        </w:rPr>
        <w:t xml:space="preserve"> 6, as well as </w:t>
      </w:r>
      <w:r w:rsidRPr="0085056E">
        <w:rPr>
          <w:rFonts w:ascii="Times" w:hAnsi="Times"/>
          <w:i/>
        </w:rPr>
        <w:t>P.</w:t>
      </w:r>
      <w:r w:rsidRPr="00DE1B8E">
        <w:rPr>
          <w:rFonts w:ascii="Times" w:hAnsi="Times"/>
        </w:rPr>
        <w:t xml:space="preserve"> sp. 7a are endemics to </w:t>
      </w:r>
      <w:r w:rsidR="0085056E">
        <w:rPr>
          <w:rFonts w:ascii="Times" w:hAnsi="Times"/>
        </w:rPr>
        <w:t xml:space="preserve">the </w:t>
      </w:r>
      <w:r w:rsidRPr="00DE1B8E">
        <w:rPr>
          <w:rFonts w:ascii="Times" w:hAnsi="Times"/>
        </w:rPr>
        <w:t>Pacific Northwest</w:t>
      </w:r>
      <w:r w:rsidR="0085056E">
        <w:rPr>
          <w:rFonts w:ascii="Times" w:hAnsi="Times"/>
        </w:rPr>
        <w:t xml:space="preserve"> region of North America</w:t>
      </w:r>
      <w:r w:rsidRPr="00DE1B8E">
        <w:rPr>
          <w:rFonts w:ascii="Times" w:hAnsi="Times"/>
        </w:rPr>
        <w:t xml:space="preserve">, </w:t>
      </w:r>
      <w:r w:rsidRPr="0085056E">
        <w:rPr>
          <w:rFonts w:ascii="Times" w:hAnsi="Times"/>
          <w:i/>
        </w:rPr>
        <w:t>P.</w:t>
      </w:r>
      <w:r w:rsidRPr="00DE1B8E">
        <w:rPr>
          <w:rFonts w:ascii="Times" w:hAnsi="Times"/>
        </w:rPr>
        <w:t xml:space="preserve"> sp. 12 and </w:t>
      </w:r>
      <w:r w:rsidRPr="0085056E">
        <w:rPr>
          <w:rFonts w:ascii="Times" w:hAnsi="Times"/>
          <w:i/>
        </w:rPr>
        <w:t>P.</w:t>
      </w:r>
      <w:r w:rsidRPr="00DE1B8E">
        <w:rPr>
          <w:rFonts w:ascii="Times" w:hAnsi="Times"/>
        </w:rPr>
        <w:t xml:space="preserve"> sp. 7b to Japan. </w:t>
      </w:r>
    </w:p>
    <w:p w14:paraId="2F2CBEE7" w14:textId="77777777" w:rsidR="00F7586A" w:rsidRPr="00DE1B8E" w:rsidRDefault="00F7586A" w:rsidP="00F7586A">
      <w:pPr>
        <w:rPr>
          <w:rFonts w:ascii="Times" w:hAnsi="Times"/>
        </w:rPr>
      </w:pPr>
    </w:p>
    <w:p w14:paraId="62A465B4" w14:textId="605B44D9" w:rsidR="00F7586A" w:rsidRPr="00DE1B8E" w:rsidRDefault="00F7586A" w:rsidP="00F7586A">
      <w:pPr>
        <w:rPr>
          <w:rFonts w:ascii="Times" w:hAnsi="Times"/>
        </w:rPr>
      </w:pPr>
      <w:r w:rsidRPr="0085056E">
        <w:rPr>
          <w:rFonts w:ascii="Times" w:hAnsi="Times"/>
          <w:i/>
        </w:rPr>
        <w:t xml:space="preserve">P. </w:t>
      </w:r>
      <w:proofErr w:type="spellStart"/>
      <w:proofErr w:type="gramStart"/>
      <w:r w:rsidRPr="0085056E">
        <w:rPr>
          <w:rFonts w:ascii="Times" w:hAnsi="Times"/>
          <w:i/>
        </w:rPr>
        <w:t>polydactylon</w:t>
      </w:r>
      <w:proofErr w:type="spellEnd"/>
      <w:proofErr w:type="gramEnd"/>
      <w:r w:rsidRPr="00DE1B8E">
        <w:rPr>
          <w:rFonts w:ascii="Times" w:hAnsi="Times"/>
        </w:rPr>
        <w:t xml:space="preserve"> is actually composed of three different </w:t>
      </w:r>
      <w:r w:rsidR="0085056E">
        <w:rPr>
          <w:rFonts w:ascii="Times" w:hAnsi="Times"/>
        </w:rPr>
        <w:t xml:space="preserve">geographically distinct </w:t>
      </w:r>
      <w:r w:rsidRPr="00DE1B8E">
        <w:rPr>
          <w:rFonts w:ascii="Times" w:hAnsi="Times"/>
        </w:rPr>
        <w:t>lineages</w:t>
      </w:r>
      <w:r w:rsidR="0085056E">
        <w:rPr>
          <w:rFonts w:ascii="Times" w:hAnsi="Times"/>
        </w:rPr>
        <w:t>;</w:t>
      </w:r>
      <w:r w:rsidRPr="00DE1B8E">
        <w:rPr>
          <w:rFonts w:ascii="Times" w:hAnsi="Times"/>
        </w:rPr>
        <w:t xml:space="preserve"> in Europe (</w:t>
      </w:r>
      <w:r w:rsidRPr="0085056E">
        <w:rPr>
          <w:rFonts w:ascii="Times" w:hAnsi="Times"/>
          <w:i/>
        </w:rPr>
        <w:t xml:space="preserve">P. </w:t>
      </w:r>
      <w:proofErr w:type="spellStart"/>
      <w:r w:rsidRPr="0085056E">
        <w:rPr>
          <w:rFonts w:ascii="Times" w:hAnsi="Times"/>
          <w:i/>
        </w:rPr>
        <w:t>polydactylon</w:t>
      </w:r>
      <w:proofErr w:type="spellEnd"/>
      <w:r w:rsidRPr="00DE1B8E">
        <w:rPr>
          <w:rFonts w:ascii="Times" w:hAnsi="Times"/>
        </w:rPr>
        <w:t xml:space="preserve"> 1), East Coast of North America (</w:t>
      </w:r>
      <w:r w:rsidRPr="0085056E">
        <w:rPr>
          <w:rFonts w:ascii="Times" w:hAnsi="Times"/>
          <w:i/>
        </w:rPr>
        <w:t>P.</w:t>
      </w:r>
      <w:r w:rsidRPr="00DE1B8E">
        <w:rPr>
          <w:rFonts w:ascii="Times" w:hAnsi="Times"/>
        </w:rPr>
        <w:t xml:space="preserve"> sp. 10), and West Coast of America (</w:t>
      </w:r>
      <w:r w:rsidRPr="0085056E">
        <w:rPr>
          <w:rFonts w:ascii="Times" w:hAnsi="Times"/>
          <w:i/>
        </w:rPr>
        <w:t xml:space="preserve">P. </w:t>
      </w:r>
      <w:proofErr w:type="spellStart"/>
      <w:r w:rsidRPr="0085056E">
        <w:rPr>
          <w:rFonts w:ascii="Times" w:hAnsi="Times"/>
          <w:i/>
        </w:rPr>
        <w:t>polydactylon</w:t>
      </w:r>
      <w:proofErr w:type="spellEnd"/>
      <w:r w:rsidRPr="00DE1B8E">
        <w:rPr>
          <w:rFonts w:ascii="Times" w:hAnsi="Times"/>
        </w:rPr>
        <w:t xml:space="preserve"> 2). , </w:t>
      </w:r>
      <w:proofErr w:type="spellStart"/>
      <w:r w:rsidRPr="00DE1B8E">
        <w:rPr>
          <w:rFonts w:ascii="Times" w:hAnsi="Times"/>
        </w:rPr>
        <w:t>Morphotypes</w:t>
      </w:r>
      <w:proofErr w:type="spellEnd"/>
      <w:r w:rsidRPr="00DE1B8E">
        <w:rPr>
          <w:rFonts w:ascii="Times" w:hAnsi="Times"/>
        </w:rPr>
        <w:t xml:space="preserve"> identified as </w:t>
      </w:r>
      <w:r w:rsidRPr="0085056E">
        <w:rPr>
          <w:rFonts w:ascii="Times" w:hAnsi="Times"/>
          <w:i/>
        </w:rPr>
        <w:t xml:space="preserve">P. </w:t>
      </w:r>
      <w:proofErr w:type="spellStart"/>
      <w:r w:rsidRPr="0085056E">
        <w:rPr>
          <w:rFonts w:ascii="Times" w:hAnsi="Times"/>
          <w:i/>
        </w:rPr>
        <w:t>polydactylon</w:t>
      </w:r>
      <w:proofErr w:type="spellEnd"/>
      <w:r w:rsidRPr="00DE1B8E">
        <w:rPr>
          <w:rFonts w:ascii="Times" w:hAnsi="Times"/>
        </w:rPr>
        <w:t xml:space="preserve"> in Asia or South America belong to other species.</w:t>
      </w:r>
    </w:p>
    <w:p w14:paraId="57DE96A9" w14:textId="77777777" w:rsidR="00F7586A" w:rsidRPr="00DE1B8E" w:rsidRDefault="00F7586A" w:rsidP="00F7586A">
      <w:pPr>
        <w:rPr>
          <w:rFonts w:ascii="Times" w:hAnsi="Times"/>
        </w:rPr>
      </w:pPr>
    </w:p>
    <w:p w14:paraId="1146BD4B" w14:textId="47297A31" w:rsidR="00F7586A" w:rsidRPr="00DE1B8E" w:rsidRDefault="00F7586A" w:rsidP="00F7586A">
      <w:pPr>
        <w:rPr>
          <w:rFonts w:ascii="Times" w:hAnsi="Times"/>
        </w:rPr>
      </w:pPr>
      <w:r w:rsidRPr="00DE1B8E">
        <w:rPr>
          <w:rFonts w:ascii="Times" w:hAnsi="Times"/>
        </w:rPr>
        <w:t xml:space="preserve">It therefore seems that cosmopolitan lineages don't actually exist in </w:t>
      </w:r>
      <w:proofErr w:type="spellStart"/>
      <w:r w:rsidRPr="008161BE">
        <w:rPr>
          <w:rFonts w:ascii="Times" w:hAnsi="Times"/>
          <w:i/>
        </w:rPr>
        <w:t>Peltigera</w:t>
      </w:r>
      <w:proofErr w:type="spellEnd"/>
      <w:r w:rsidRPr="00DE1B8E">
        <w:rPr>
          <w:rFonts w:ascii="Times" w:hAnsi="Times"/>
        </w:rPr>
        <w:t xml:space="preserve"> section </w:t>
      </w:r>
      <w:proofErr w:type="spellStart"/>
      <w:r w:rsidRPr="008161BE">
        <w:rPr>
          <w:rFonts w:ascii="Times" w:hAnsi="Times"/>
          <w:i/>
        </w:rPr>
        <w:t>Polydactylon</w:t>
      </w:r>
      <w:proofErr w:type="spellEnd"/>
      <w:r w:rsidRPr="00DE1B8E">
        <w:rPr>
          <w:rFonts w:ascii="Times" w:hAnsi="Times"/>
        </w:rPr>
        <w:t xml:space="preserve">. Widespread species having a </w:t>
      </w:r>
      <w:proofErr w:type="spellStart"/>
      <w:r w:rsidRPr="00DE1B8E">
        <w:rPr>
          <w:rFonts w:ascii="Times" w:hAnsi="Times"/>
        </w:rPr>
        <w:t>panboreal</w:t>
      </w:r>
      <w:proofErr w:type="spellEnd"/>
      <w:r w:rsidRPr="00DE1B8E">
        <w:rPr>
          <w:rFonts w:ascii="Times" w:hAnsi="Times"/>
        </w:rPr>
        <w:t xml:space="preserve"> distribution, or widespread in South America</w:t>
      </w:r>
      <w:ins w:id="863" w:author="Nicolas Magain" w:date="2014-10-09T23:11:00Z">
        <w:r w:rsidR="00C11A91" w:rsidRPr="00DE1B8E">
          <w:rPr>
            <w:rFonts w:ascii="Times" w:hAnsi="Times"/>
          </w:rPr>
          <w:t>,</w:t>
        </w:r>
      </w:ins>
      <w:r w:rsidRPr="00DE1B8E">
        <w:rPr>
          <w:rFonts w:ascii="Times" w:hAnsi="Times"/>
        </w:rPr>
        <w:t xml:space="preserve"> or in Asia exist, but no species have been found </w:t>
      </w:r>
      <w:ins w:id="864" w:author="Nicolas Magain" w:date="2014-10-09T23:11:00Z">
        <w:r w:rsidR="00C11A91" w:rsidRPr="00DE1B8E">
          <w:rPr>
            <w:rFonts w:ascii="Times" w:hAnsi="Times"/>
          </w:rPr>
          <w:t>with</w:t>
        </w:r>
      </w:ins>
      <w:r w:rsidRPr="00DE1B8E">
        <w:rPr>
          <w:rFonts w:ascii="Times" w:hAnsi="Times"/>
        </w:rPr>
        <w:t xml:space="preserve"> a</w:t>
      </w:r>
      <w:ins w:id="865" w:author="Nicolas Magain" w:date="2014-10-09T23:11:00Z">
        <w:r w:rsidR="00C11A91" w:rsidRPr="00DE1B8E">
          <w:rPr>
            <w:rFonts w:ascii="Times" w:hAnsi="Times"/>
          </w:rPr>
          <w:t xml:space="preserve">n </w:t>
        </w:r>
        <w:proofErr w:type="gramStart"/>
        <w:r w:rsidR="00C11A91" w:rsidRPr="00DE1B8E">
          <w:rPr>
            <w:rFonts w:ascii="Times" w:hAnsi="Times"/>
          </w:rPr>
          <w:t>actual</w:t>
        </w:r>
      </w:ins>
      <w:r w:rsidRPr="00DE1B8E">
        <w:rPr>
          <w:rFonts w:ascii="Times" w:hAnsi="Times"/>
        </w:rPr>
        <w:t xml:space="preserve">  or</w:t>
      </w:r>
      <w:proofErr w:type="gramEnd"/>
      <w:r w:rsidRPr="00DE1B8E">
        <w:rPr>
          <w:rFonts w:ascii="Times" w:hAnsi="Times"/>
        </w:rPr>
        <w:t xml:space="preserve"> </w:t>
      </w:r>
      <w:ins w:id="866" w:author="Nicolas Magain" w:date="2014-10-09T23:11:00Z">
        <w:r w:rsidR="00C11A91" w:rsidRPr="00DE1B8E">
          <w:rPr>
            <w:rFonts w:ascii="Times" w:hAnsi="Times"/>
          </w:rPr>
          <w:t xml:space="preserve">an </w:t>
        </w:r>
      </w:ins>
      <w:r w:rsidRPr="00DE1B8E">
        <w:rPr>
          <w:rFonts w:ascii="Times" w:hAnsi="Times"/>
        </w:rPr>
        <w:t xml:space="preserve">almost cosmopolitan distribution. The names used to identify similar </w:t>
      </w:r>
      <w:proofErr w:type="spellStart"/>
      <w:r w:rsidRPr="00DE1B8E">
        <w:rPr>
          <w:rFonts w:ascii="Times" w:hAnsi="Times"/>
        </w:rPr>
        <w:t>morphotypes</w:t>
      </w:r>
      <w:proofErr w:type="spellEnd"/>
      <w:r w:rsidRPr="00DE1B8E">
        <w:rPr>
          <w:rFonts w:ascii="Times" w:hAnsi="Times"/>
        </w:rPr>
        <w:t xml:space="preserve"> across continents and climatic zones were assigned to distinct evolutionary species</w:t>
      </w:r>
      <w:ins w:id="867" w:author="Nicolas Magain" w:date="2014-10-09T23:11:00Z">
        <w:r w:rsidR="00C11A91" w:rsidRPr="00DE1B8E">
          <w:rPr>
            <w:rFonts w:ascii="Times" w:hAnsi="Times"/>
          </w:rPr>
          <w:t>, which need formal description</w:t>
        </w:r>
      </w:ins>
      <w:r w:rsidRPr="00DE1B8E">
        <w:rPr>
          <w:rFonts w:ascii="Times" w:hAnsi="Times"/>
        </w:rPr>
        <w:t>.</w:t>
      </w:r>
    </w:p>
    <w:p w14:paraId="204B9346" w14:textId="21DF567B" w:rsidR="00C11A91" w:rsidRPr="00DE1B8E" w:rsidRDefault="00C11A91">
      <w:pPr>
        <w:rPr>
          <w:ins w:id="868" w:author="Nicolas Magain" w:date="2014-10-09T23:11:00Z"/>
          <w:rFonts w:ascii="Times" w:hAnsi="Times"/>
        </w:rPr>
      </w:pPr>
    </w:p>
    <w:p w14:paraId="1005663B" w14:textId="39188360" w:rsidR="00C11A91" w:rsidRPr="00DE1B8E" w:rsidRDefault="00686122">
      <w:pPr>
        <w:rPr>
          <w:rFonts w:ascii="Times" w:hAnsi="Times"/>
        </w:rPr>
      </w:pPr>
      <w:ins w:id="869" w:author="Nicolas Magain" w:date="2014-10-09T23:34:00Z">
        <w:r w:rsidRPr="00DE1B8E">
          <w:rPr>
            <w:rFonts w:ascii="Times" w:hAnsi="Times"/>
          </w:rPr>
          <w:t xml:space="preserve">Now that it is clear that most species only occur within well-delimited geographic range, this information can also be used to facilitate species delimitation. Once that morphologically similar species that are known not to occur in a specific zone have been dismissed, </w:t>
        </w:r>
      </w:ins>
      <w:ins w:id="870" w:author="Nicolas Magain" w:date="2014-10-09T23:35:00Z">
        <w:r w:rsidRPr="00DE1B8E">
          <w:rPr>
            <w:rFonts w:ascii="Times" w:hAnsi="Times"/>
          </w:rPr>
          <w:t xml:space="preserve">it will be easier to identify </w:t>
        </w:r>
        <w:bookmarkStart w:id="871" w:name="_GoBack"/>
        <w:proofErr w:type="spellStart"/>
        <w:r w:rsidRPr="005B4637">
          <w:rPr>
            <w:rFonts w:ascii="Times" w:hAnsi="Times"/>
            <w:i/>
          </w:rPr>
          <w:t>Peltigera</w:t>
        </w:r>
        <w:proofErr w:type="spellEnd"/>
        <w:r w:rsidRPr="00DE1B8E">
          <w:rPr>
            <w:rFonts w:ascii="Times" w:hAnsi="Times"/>
          </w:rPr>
          <w:t xml:space="preserve"> </w:t>
        </w:r>
        <w:bookmarkEnd w:id="871"/>
        <w:r w:rsidRPr="00DE1B8E">
          <w:rPr>
            <w:rFonts w:ascii="Times" w:hAnsi="Times"/>
          </w:rPr>
          <w:t>species.</w:t>
        </w:r>
      </w:ins>
      <w:ins w:id="872" w:author="Nicolas Magain" w:date="2014-10-09T23:34:00Z">
        <w:r w:rsidRPr="00DE1B8E">
          <w:rPr>
            <w:rFonts w:ascii="Times" w:hAnsi="Times"/>
          </w:rPr>
          <w:t xml:space="preserve"> </w:t>
        </w:r>
      </w:ins>
    </w:p>
    <w:p w14:paraId="57B17D18" w14:textId="77777777" w:rsidR="00303338" w:rsidRPr="00DE1B8E" w:rsidRDefault="00303338">
      <w:pPr>
        <w:rPr>
          <w:rFonts w:ascii="Times" w:hAnsi="Times"/>
        </w:rPr>
      </w:pPr>
    </w:p>
    <w:p w14:paraId="4F18EA9E" w14:textId="77777777" w:rsidR="00303338" w:rsidRPr="00DE1B8E" w:rsidRDefault="00303338">
      <w:pPr>
        <w:rPr>
          <w:rFonts w:ascii="Times" w:hAnsi="Times"/>
        </w:rPr>
      </w:pPr>
    </w:p>
    <w:p w14:paraId="09ED94A1" w14:textId="0EF93627" w:rsidR="00303338" w:rsidRPr="00DE1B8E" w:rsidRDefault="00303338">
      <w:pPr>
        <w:rPr>
          <w:rFonts w:ascii="Times" w:hAnsi="Times"/>
        </w:rPr>
      </w:pPr>
      <w:r w:rsidRPr="00DE1B8E">
        <w:rPr>
          <w:rFonts w:ascii="Times" w:hAnsi="Times"/>
        </w:rPr>
        <w:t>Supplementary Material</w:t>
      </w:r>
    </w:p>
    <w:p w14:paraId="099F30B1" w14:textId="77777777" w:rsidR="00303338" w:rsidRPr="00DE1B8E" w:rsidRDefault="00303338">
      <w:pPr>
        <w:rPr>
          <w:rFonts w:ascii="Times" w:hAnsi="Times"/>
        </w:rPr>
      </w:pPr>
    </w:p>
    <w:p w14:paraId="3B1BA475" w14:textId="3E8BB7E1" w:rsidR="00303338" w:rsidRPr="00DE1B8E" w:rsidRDefault="00303338">
      <w:pPr>
        <w:rPr>
          <w:rFonts w:ascii="Times" w:hAnsi="Times"/>
        </w:rPr>
      </w:pPr>
      <w:r w:rsidRPr="00DE1B8E">
        <w:rPr>
          <w:rFonts w:ascii="Times" w:hAnsi="Times"/>
        </w:rPr>
        <w:t>Supplementary Material from this chapter can be downloaded online at https://github.com/NicolasMagain/ThesisOnlineSupplementary/.</w:t>
      </w:r>
    </w:p>
    <w:sectPr w:rsidR="00303338" w:rsidRPr="00DE1B8E" w:rsidSect="004F4AE9">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Jolanta Miadlikowska" w:date="2015-01-19T15:38:00Z" w:initials="JM">
    <w:p w14:paraId="4A85DEDA" w14:textId="77777777" w:rsidR="00CF3618" w:rsidRDefault="00CF3618" w:rsidP="00F82E05">
      <w:pPr>
        <w:pStyle w:val="CommentText"/>
      </w:pPr>
      <w:r>
        <w:rPr>
          <w:rStyle w:val="CommentReference"/>
        </w:rPr>
        <w:annotationRef/>
      </w:r>
      <w:r>
        <w:t>Add the info about the conflict among the single locus phylogenies. You can copy from the other paper.</w:t>
      </w:r>
    </w:p>
    <w:p w14:paraId="1A9DDB0F" w14:textId="77777777" w:rsidR="00CF3618" w:rsidRDefault="00CF3618" w:rsidP="00F82E05">
      <w:pPr>
        <w:pStyle w:val="CommentText"/>
      </w:pPr>
    </w:p>
    <w:p w14:paraId="34E97DE1" w14:textId="7C8EF9C0" w:rsidR="00CF3618" w:rsidRDefault="00CF3618" w:rsidP="00F82E05">
      <w:pPr>
        <w:pStyle w:val="CommentText"/>
      </w:pPr>
      <w:r>
        <w:t>But I'll need to check that these are the same with the different sampling. Will do while you're reading the MS</w:t>
      </w:r>
    </w:p>
  </w:comment>
  <w:comment w:id="65" w:author="Jolanta Miadlikowska" w:date="2014-10-08T17:21:00Z" w:initials="JM">
    <w:p w14:paraId="57EE8A96" w14:textId="4950F521" w:rsidR="00CF3618" w:rsidRDefault="00CF3618">
      <w:pPr>
        <w:pStyle w:val="CommentText"/>
      </w:pPr>
      <w:ins w:id="66" w:author="Jolanta Miadlikowska" w:date="2014-10-08T17:20:00Z">
        <w:r>
          <w:rPr>
            <w:rStyle w:val="CommentReference"/>
          </w:rPr>
          <w:annotationRef/>
        </w:r>
      </w:ins>
      <w:r>
        <w:t xml:space="preserve">I am totally confused here because you gave the total number of variable characters even if not used and the number of variable included characters. Please read the paragraph I rewrote to make sure that the logic and </w:t>
      </w:r>
      <w:proofErr w:type="spellStart"/>
      <w:r>
        <w:t>ifo</w:t>
      </w:r>
      <w:proofErr w:type="spellEnd"/>
      <w:r>
        <w:t xml:space="preserve"> are ok and finish the paragraph accordingly.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84C93" w14:textId="77777777" w:rsidR="00CF3618" w:rsidRDefault="00CF3618" w:rsidP="004D4A42">
      <w:r>
        <w:separator/>
      </w:r>
    </w:p>
  </w:endnote>
  <w:endnote w:type="continuationSeparator" w:id="0">
    <w:p w14:paraId="5FA626CA" w14:textId="77777777" w:rsidR="00CF3618" w:rsidRDefault="00CF3618" w:rsidP="004D4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F06FA" w14:textId="77777777" w:rsidR="00CF3618" w:rsidRDefault="00CF3618" w:rsidP="004D4A42">
      <w:r>
        <w:separator/>
      </w:r>
    </w:p>
  </w:footnote>
  <w:footnote w:type="continuationSeparator" w:id="0">
    <w:p w14:paraId="1F13648E" w14:textId="77777777" w:rsidR="00CF3618" w:rsidRDefault="00CF3618" w:rsidP="004D4A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418A8"/>
    <w:multiLevelType w:val="multilevel"/>
    <w:tmpl w:val="9FE82B8A"/>
    <w:lvl w:ilvl="0">
      <w:start w:val="1"/>
      <w:numFmt w:val="upperLetter"/>
      <w:pStyle w:val="Style1"/>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6A"/>
    <w:rsid w:val="000014D0"/>
    <w:rsid w:val="00001B0B"/>
    <w:rsid w:val="000050FD"/>
    <w:rsid w:val="000160CF"/>
    <w:rsid w:val="00017B2A"/>
    <w:rsid w:val="000201A6"/>
    <w:rsid w:val="00026593"/>
    <w:rsid w:val="00042877"/>
    <w:rsid w:val="00045C05"/>
    <w:rsid w:val="00045D98"/>
    <w:rsid w:val="00052984"/>
    <w:rsid w:val="000554B4"/>
    <w:rsid w:val="0006172C"/>
    <w:rsid w:val="0007489D"/>
    <w:rsid w:val="00075F0E"/>
    <w:rsid w:val="00077BEF"/>
    <w:rsid w:val="00087043"/>
    <w:rsid w:val="000A217E"/>
    <w:rsid w:val="000A7B6A"/>
    <w:rsid w:val="000B52DC"/>
    <w:rsid w:val="000D2524"/>
    <w:rsid w:val="000F7ACC"/>
    <w:rsid w:val="00104C7B"/>
    <w:rsid w:val="00105E65"/>
    <w:rsid w:val="00107404"/>
    <w:rsid w:val="00112EBF"/>
    <w:rsid w:val="001234F9"/>
    <w:rsid w:val="00127434"/>
    <w:rsid w:val="00132389"/>
    <w:rsid w:val="001439E2"/>
    <w:rsid w:val="00154D00"/>
    <w:rsid w:val="00155AB1"/>
    <w:rsid w:val="0015637B"/>
    <w:rsid w:val="0017373B"/>
    <w:rsid w:val="00182C4B"/>
    <w:rsid w:val="001A45BC"/>
    <w:rsid w:val="001A4D65"/>
    <w:rsid w:val="001B7421"/>
    <w:rsid w:val="001B795C"/>
    <w:rsid w:val="001C2930"/>
    <w:rsid w:val="001D3B48"/>
    <w:rsid w:val="001E3F70"/>
    <w:rsid w:val="002065F4"/>
    <w:rsid w:val="00215142"/>
    <w:rsid w:val="00222D14"/>
    <w:rsid w:val="00225067"/>
    <w:rsid w:val="00232DFF"/>
    <w:rsid w:val="00254836"/>
    <w:rsid w:val="0026102E"/>
    <w:rsid w:val="00271BC0"/>
    <w:rsid w:val="00283F61"/>
    <w:rsid w:val="00284967"/>
    <w:rsid w:val="00292F65"/>
    <w:rsid w:val="0029324E"/>
    <w:rsid w:val="002A271B"/>
    <w:rsid w:val="002A5BC7"/>
    <w:rsid w:val="002D0652"/>
    <w:rsid w:val="002D0F7E"/>
    <w:rsid w:val="002D4432"/>
    <w:rsid w:val="002E2F2B"/>
    <w:rsid w:val="002E5CE1"/>
    <w:rsid w:val="002F78A1"/>
    <w:rsid w:val="00302006"/>
    <w:rsid w:val="00303338"/>
    <w:rsid w:val="00313027"/>
    <w:rsid w:val="003318F0"/>
    <w:rsid w:val="00334EFB"/>
    <w:rsid w:val="00335311"/>
    <w:rsid w:val="00343382"/>
    <w:rsid w:val="00347019"/>
    <w:rsid w:val="00350AFE"/>
    <w:rsid w:val="00360080"/>
    <w:rsid w:val="003710F2"/>
    <w:rsid w:val="003740FD"/>
    <w:rsid w:val="00382B42"/>
    <w:rsid w:val="00383903"/>
    <w:rsid w:val="00387CF1"/>
    <w:rsid w:val="00392003"/>
    <w:rsid w:val="0039275A"/>
    <w:rsid w:val="003A5F1F"/>
    <w:rsid w:val="003B1288"/>
    <w:rsid w:val="003B7E1C"/>
    <w:rsid w:val="003C296E"/>
    <w:rsid w:val="003C2E27"/>
    <w:rsid w:val="003C36C7"/>
    <w:rsid w:val="003C5295"/>
    <w:rsid w:val="003D7C6D"/>
    <w:rsid w:val="003F6034"/>
    <w:rsid w:val="00414E43"/>
    <w:rsid w:val="00422C34"/>
    <w:rsid w:val="00424310"/>
    <w:rsid w:val="00441701"/>
    <w:rsid w:val="00443E09"/>
    <w:rsid w:val="00447FB6"/>
    <w:rsid w:val="00456735"/>
    <w:rsid w:val="00465AA9"/>
    <w:rsid w:val="004761D9"/>
    <w:rsid w:val="0049237A"/>
    <w:rsid w:val="004937A6"/>
    <w:rsid w:val="00495F88"/>
    <w:rsid w:val="004A27EA"/>
    <w:rsid w:val="004B3657"/>
    <w:rsid w:val="004B3DA3"/>
    <w:rsid w:val="004D4A42"/>
    <w:rsid w:val="004D5DA8"/>
    <w:rsid w:val="004D6FA6"/>
    <w:rsid w:val="004F4ACE"/>
    <w:rsid w:val="004F4AE9"/>
    <w:rsid w:val="004F72DA"/>
    <w:rsid w:val="004F7C56"/>
    <w:rsid w:val="0050278E"/>
    <w:rsid w:val="005041C7"/>
    <w:rsid w:val="00517585"/>
    <w:rsid w:val="00520014"/>
    <w:rsid w:val="005250E9"/>
    <w:rsid w:val="00534ED5"/>
    <w:rsid w:val="00537F87"/>
    <w:rsid w:val="00542A59"/>
    <w:rsid w:val="00553711"/>
    <w:rsid w:val="00554787"/>
    <w:rsid w:val="00564530"/>
    <w:rsid w:val="00572AD5"/>
    <w:rsid w:val="00573985"/>
    <w:rsid w:val="00577694"/>
    <w:rsid w:val="00596C49"/>
    <w:rsid w:val="005A1FC3"/>
    <w:rsid w:val="005B20EE"/>
    <w:rsid w:val="005B30E8"/>
    <w:rsid w:val="005B4637"/>
    <w:rsid w:val="005B464B"/>
    <w:rsid w:val="005B4B12"/>
    <w:rsid w:val="005B6CE2"/>
    <w:rsid w:val="005C3554"/>
    <w:rsid w:val="005C66EB"/>
    <w:rsid w:val="005C7655"/>
    <w:rsid w:val="005D78E4"/>
    <w:rsid w:val="005E50AE"/>
    <w:rsid w:val="005E64A9"/>
    <w:rsid w:val="005E7111"/>
    <w:rsid w:val="0060291A"/>
    <w:rsid w:val="00625415"/>
    <w:rsid w:val="0062617F"/>
    <w:rsid w:val="0062779C"/>
    <w:rsid w:val="00641CD2"/>
    <w:rsid w:val="0065495A"/>
    <w:rsid w:val="0065629E"/>
    <w:rsid w:val="00662E7B"/>
    <w:rsid w:val="006639C6"/>
    <w:rsid w:val="0066469D"/>
    <w:rsid w:val="006725D8"/>
    <w:rsid w:val="00674688"/>
    <w:rsid w:val="00676234"/>
    <w:rsid w:val="00684FE8"/>
    <w:rsid w:val="00686122"/>
    <w:rsid w:val="00686E3F"/>
    <w:rsid w:val="0069577F"/>
    <w:rsid w:val="006A14BB"/>
    <w:rsid w:val="006A16BE"/>
    <w:rsid w:val="006B4FB0"/>
    <w:rsid w:val="006B6525"/>
    <w:rsid w:val="006C0CFB"/>
    <w:rsid w:val="006D095E"/>
    <w:rsid w:val="006D15DD"/>
    <w:rsid w:val="006D20EC"/>
    <w:rsid w:val="006E2360"/>
    <w:rsid w:val="006F114C"/>
    <w:rsid w:val="006F41C7"/>
    <w:rsid w:val="0070023B"/>
    <w:rsid w:val="007031E5"/>
    <w:rsid w:val="00714729"/>
    <w:rsid w:val="007174BA"/>
    <w:rsid w:val="007226C5"/>
    <w:rsid w:val="00726265"/>
    <w:rsid w:val="00731F65"/>
    <w:rsid w:val="007353E1"/>
    <w:rsid w:val="00736427"/>
    <w:rsid w:val="007579BD"/>
    <w:rsid w:val="00760630"/>
    <w:rsid w:val="00762634"/>
    <w:rsid w:val="0077046B"/>
    <w:rsid w:val="00776558"/>
    <w:rsid w:val="00782DF0"/>
    <w:rsid w:val="0078397E"/>
    <w:rsid w:val="00783FCC"/>
    <w:rsid w:val="00786015"/>
    <w:rsid w:val="0079379B"/>
    <w:rsid w:val="00795F2E"/>
    <w:rsid w:val="007B35FA"/>
    <w:rsid w:val="007B63AA"/>
    <w:rsid w:val="007C4251"/>
    <w:rsid w:val="007F27DF"/>
    <w:rsid w:val="007F4120"/>
    <w:rsid w:val="007F47AA"/>
    <w:rsid w:val="007F7249"/>
    <w:rsid w:val="0080049E"/>
    <w:rsid w:val="00814057"/>
    <w:rsid w:val="008161BE"/>
    <w:rsid w:val="008271D5"/>
    <w:rsid w:val="00835C27"/>
    <w:rsid w:val="00835C5A"/>
    <w:rsid w:val="0085056E"/>
    <w:rsid w:val="00851AF6"/>
    <w:rsid w:val="00851BD4"/>
    <w:rsid w:val="0085558E"/>
    <w:rsid w:val="008623FC"/>
    <w:rsid w:val="0088238A"/>
    <w:rsid w:val="00884966"/>
    <w:rsid w:val="00890F0E"/>
    <w:rsid w:val="008924A6"/>
    <w:rsid w:val="008A0D3C"/>
    <w:rsid w:val="008B44F2"/>
    <w:rsid w:val="008B5590"/>
    <w:rsid w:val="008D5D53"/>
    <w:rsid w:val="008D72CF"/>
    <w:rsid w:val="008E292E"/>
    <w:rsid w:val="008E5A74"/>
    <w:rsid w:val="008F20E5"/>
    <w:rsid w:val="008F6C3B"/>
    <w:rsid w:val="0090072D"/>
    <w:rsid w:val="00903EF4"/>
    <w:rsid w:val="00904903"/>
    <w:rsid w:val="00916229"/>
    <w:rsid w:val="00916C90"/>
    <w:rsid w:val="00926D5A"/>
    <w:rsid w:val="009322F9"/>
    <w:rsid w:val="00936CFC"/>
    <w:rsid w:val="0095231E"/>
    <w:rsid w:val="0095346E"/>
    <w:rsid w:val="00973681"/>
    <w:rsid w:val="00974EBF"/>
    <w:rsid w:val="00974EE5"/>
    <w:rsid w:val="009A5A19"/>
    <w:rsid w:val="009B2BCF"/>
    <w:rsid w:val="009B6130"/>
    <w:rsid w:val="009C1BA6"/>
    <w:rsid w:val="009C637F"/>
    <w:rsid w:val="009D182A"/>
    <w:rsid w:val="009E4C1C"/>
    <w:rsid w:val="009E5058"/>
    <w:rsid w:val="009E672E"/>
    <w:rsid w:val="00A16876"/>
    <w:rsid w:val="00A20697"/>
    <w:rsid w:val="00A233F2"/>
    <w:rsid w:val="00A23D7C"/>
    <w:rsid w:val="00A2546B"/>
    <w:rsid w:val="00A33E73"/>
    <w:rsid w:val="00A34379"/>
    <w:rsid w:val="00A36A32"/>
    <w:rsid w:val="00A37639"/>
    <w:rsid w:val="00A4177A"/>
    <w:rsid w:val="00A46575"/>
    <w:rsid w:val="00A529B2"/>
    <w:rsid w:val="00A73BB4"/>
    <w:rsid w:val="00A74A2B"/>
    <w:rsid w:val="00A96026"/>
    <w:rsid w:val="00AA10D3"/>
    <w:rsid w:val="00AA535C"/>
    <w:rsid w:val="00AB42C9"/>
    <w:rsid w:val="00AE417E"/>
    <w:rsid w:val="00AE4BEC"/>
    <w:rsid w:val="00B00225"/>
    <w:rsid w:val="00B110E6"/>
    <w:rsid w:val="00B1132C"/>
    <w:rsid w:val="00B237D6"/>
    <w:rsid w:val="00B2462A"/>
    <w:rsid w:val="00B33C45"/>
    <w:rsid w:val="00B3423A"/>
    <w:rsid w:val="00B37177"/>
    <w:rsid w:val="00B41BF8"/>
    <w:rsid w:val="00B567A0"/>
    <w:rsid w:val="00B56E6D"/>
    <w:rsid w:val="00B715BE"/>
    <w:rsid w:val="00B7410E"/>
    <w:rsid w:val="00B778AF"/>
    <w:rsid w:val="00B77A65"/>
    <w:rsid w:val="00B913A3"/>
    <w:rsid w:val="00B93562"/>
    <w:rsid w:val="00B95D2E"/>
    <w:rsid w:val="00BB144C"/>
    <w:rsid w:val="00BB2BCE"/>
    <w:rsid w:val="00BB7A9B"/>
    <w:rsid w:val="00BC47A2"/>
    <w:rsid w:val="00BD4D44"/>
    <w:rsid w:val="00BE3595"/>
    <w:rsid w:val="00BE36E8"/>
    <w:rsid w:val="00BE7CFF"/>
    <w:rsid w:val="00C11A91"/>
    <w:rsid w:val="00C15A85"/>
    <w:rsid w:val="00C15D75"/>
    <w:rsid w:val="00C27359"/>
    <w:rsid w:val="00C34D3D"/>
    <w:rsid w:val="00C41030"/>
    <w:rsid w:val="00C449D2"/>
    <w:rsid w:val="00C51872"/>
    <w:rsid w:val="00C52965"/>
    <w:rsid w:val="00C557C3"/>
    <w:rsid w:val="00C64A49"/>
    <w:rsid w:val="00C70773"/>
    <w:rsid w:val="00C709E6"/>
    <w:rsid w:val="00C71F34"/>
    <w:rsid w:val="00C7441D"/>
    <w:rsid w:val="00C81834"/>
    <w:rsid w:val="00C85874"/>
    <w:rsid w:val="00C90BB4"/>
    <w:rsid w:val="00C940FD"/>
    <w:rsid w:val="00C9701B"/>
    <w:rsid w:val="00CA08AB"/>
    <w:rsid w:val="00CA17F6"/>
    <w:rsid w:val="00CA318C"/>
    <w:rsid w:val="00CB2CDC"/>
    <w:rsid w:val="00CB6D88"/>
    <w:rsid w:val="00CC042D"/>
    <w:rsid w:val="00CC255A"/>
    <w:rsid w:val="00CC34B2"/>
    <w:rsid w:val="00CC4EDA"/>
    <w:rsid w:val="00CD1058"/>
    <w:rsid w:val="00CE44E5"/>
    <w:rsid w:val="00CF3618"/>
    <w:rsid w:val="00CF671D"/>
    <w:rsid w:val="00D05E48"/>
    <w:rsid w:val="00D06AF6"/>
    <w:rsid w:val="00D231F4"/>
    <w:rsid w:val="00D24DFF"/>
    <w:rsid w:val="00D252D9"/>
    <w:rsid w:val="00D3119C"/>
    <w:rsid w:val="00D35842"/>
    <w:rsid w:val="00D54207"/>
    <w:rsid w:val="00D553E6"/>
    <w:rsid w:val="00D56860"/>
    <w:rsid w:val="00D650BB"/>
    <w:rsid w:val="00D743B8"/>
    <w:rsid w:val="00D91895"/>
    <w:rsid w:val="00D92A95"/>
    <w:rsid w:val="00D97111"/>
    <w:rsid w:val="00DA07F9"/>
    <w:rsid w:val="00DB19BC"/>
    <w:rsid w:val="00DB2249"/>
    <w:rsid w:val="00DC27DC"/>
    <w:rsid w:val="00DC411D"/>
    <w:rsid w:val="00DC4FC1"/>
    <w:rsid w:val="00DC55B2"/>
    <w:rsid w:val="00DD1989"/>
    <w:rsid w:val="00DD1D4C"/>
    <w:rsid w:val="00DD3DA9"/>
    <w:rsid w:val="00DD694B"/>
    <w:rsid w:val="00DD6CBF"/>
    <w:rsid w:val="00DE1B8E"/>
    <w:rsid w:val="00DF05FC"/>
    <w:rsid w:val="00DF08C8"/>
    <w:rsid w:val="00DF44CB"/>
    <w:rsid w:val="00DF5A00"/>
    <w:rsid w:val="00DF79B3"/>
    <w:rsid w:val="00E016C0"/>
    <w:rsid w:val="00E10EF7"/>
    <w:rsid w:val="00E135F5"/>
    <w:rsid w:val="00E2107E"/>
    <w:rsid w:val="00E22071"/>
    <w:rsid w:val="00E252A9"/>
    <w:rsid w:val="00E275A2"/>
    <w:rsid w:val="00E327CE"/>
    <w:rsid w:val="00E3389C"/>
    <w:rsid w:val="00E37BB0"/>
    <w:rsid w:val="00E430F8"/>
    <w:rsid w:val="00E54563"/>
    <w:rsid w:val="00E6703E"/>
    <w:rsid w:val="00E737FB"/>
    <w:rsid w:val="00E7768A"/>
    <w:rsid w:val="00E80F78"/>
    <w:rsid w:val="00E83804"/>
    <w:rsid w:val="00E92C63"/>
    <w:rsid w:val="00E9651F"/>
    <w:rsid w:val="00EA56B8"/>
    <w:rsid w:val="00EB67C8"/>
    <w:rsid w:val="00EC4E8D"/>
    <w:rsid w:val="00ED318B"/>
    <w:rsid w:val="00ED47C0"/>
    <w:rsid w:val="00EE56CC"/>
    <w:rsid w:val="00EE5CEB"/>
    <w:rsid w:val="00EF114B"/>
    <w:rsid w:val="00EF6539"/>
    <w:rsid w:val="00F377B1"/>
    <w:rsid w:val="00F5018D"/>
    <w:rsid w:val="00F53430"/>
    <w:rsid w:val="00F62389"/>
    <w:rsid w:val="00F6734C"/>
    <w:rsid w:val="00F675B8"/>
    <w:rsid w:val="00F7586A"/>
    <w:rsid w:val="00F77C6A"/>
    <w:rsid w:val="00F82E05"/>
    <w:rsid w:val="00F95E33"/>
    <w:rsid w:val="00FA43B5"/>
    <w:rsid w:val="00FA62B8"/>
    <w:rsid w:val="00FA6B09"/>
    <w:rsid w:val="00FB11E4"/>
    <w:rsid w:val="00FC2516"/>
    <w:rsid w:val="00FC7A6E"/>
    <w:rsid w:val="00FD31D5"/>
    <w:rsid w:val="00FE44D3"/>
    <w:rsid w:val="00FE6EB6"/>
    <w:rsid w:val="00FF5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BDE2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6A"/>
  </w:style>
  <w:style w:type="paragraph" w:styleId="Heading1">
    <w:name w:val="heading 1"/>
    <w:basedOn w:val="Normal"/>
    <w:next w:val="Normal"/>
    <w:link w:val="Heading1Char"/>
    <w:uiPriority w:val="9"/>
    <w:qFormat/>
    <w:rsid w:val="00F758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58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586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8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71BC0"/>
    <w:pPr>
      <w:numPr>
        <w:numId w:val="1"/>
      </w:numPr>
      <w:spacing w:after="200" w:line="276" w:lineRule="auto"/>
    </w:pPr>
    <w:rPr>
      <w:rFonts w:ascii="Times New Roman" w:eastAsiaTheme="minorHAnsi" w:hAnsi="Times New Roman"/>
      <w:b/>
      <w:sz w:val="36"/>
      <w:szCs w:val="36"/>
      <w:lang w:val="fr-BE"/>
    </w:rPr>
  </w:style>
  <w:style w:type="character" w:customStyle="1" w:styleId="Heading1Char">
    <w:name w:val="Heading 1 Char"/>
    <w:basedOn w:val="DefaultParagraphFont"/>
    <w:link w:val="Heading1"/>
    <w:uiPriority w:val="9"/>
    <w:rsid w:val="00F7586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58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86A"/>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7586A"/>
    <w:rPr>
      <w:sz w:val="18"/>
      <w:szCs w:val="18"/>
    </w:rPr>
  </w:style>
  <w:style w:type="paragraph" w:styleId="CommentText">
    <w:name w:val="annotation text"/>
    <w:basedOn w:val="Normal"/>
    <w:link w:val="CommentTextChar"/>
    <w:uiPriority w:val="99"/>
    <w:semiHidden/>
    <w:unhideWhenUsed/>
    <w:rsid w:val="00F7586A"/>
    <w:rPr>
      <w:rFonts w:ascii="Times" w:eastAsia="Times New Roman" w:hAnsi="Times" w:cs="Times New Roman"/>
    </w:rPr>
  </w:style>
  <w:style w:type="character" w:customStyle="1" w:styleId="CommentTextChar">
    <w:name w:val="Comment Text Char"/>
    <w:basedOn w:val="DefaultParagraphFont"/>
    <w:link w:val="CommentText"/>
    <w:uiPriority w:val="99"/>
    <w:semiHidden/>
    <w:rsid w:val="00F7586A"/>
    <w:rPr>
      <w:rFonts w:ascii="Times" w:eastAsia="Times New Roman" w:hAnsi="Times" w:cs="Times New Roman"/>
    </w:rPr>
  </w:style>
  <w:style w:type="paragraph" w:styleId="BalloonText">
    <w:name w:val="Balloon Text"/>
    <w:basedOn w:val="Normal"/>
    <w:link w:val="BalloonTextChar"/>
    <w:uiPriority w:val="99"/>
    <w:semiHidden/>
    <w:unhideWhenUsed/>
    <w:rsid w:val="00F758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586A"/>
    <w:rPr>
      <w:rFonts w:ascii="Lucida Grande" w:hAnsi="Lucida Grande" w:cs="Lucida Grande"/>
      <w:sz w:val="18"/>
      <w:szCs w:val="18"/>
    </w:rPr>
  </w:style>
  <w:style w:type="paragraph" w:styleId="Title">
    <w:name w:val="Title"/>
    <w:basedOn w:val="Normal"/>
    <w:next w:val="Normal"/>
    <w:link w:val="TitleChar"/>
    <w:uiPriority w:val="10"/>
    <w:qFormat/>
    <w:rsid w:val="00F758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86A"/>
    <w:rPr>
      <w:rFonts w:asciiTheme="majorHAnsi" w:eastAsiaTheme="majorEastAsia" w:hAnsiTheme="majorHAnsi" w:cstheme="majorBidi"/>
      <w:color w:val="17365D" w:themeColor="text2" w:themeShade="BF"/>
      <w:spacing w:val="5"/>
      <w:kern w:val="28"/>
      <w:sz w:val="52"/>
      <w:szCs w:val="52"/>
    </w:rPr>
  </w:style>
  <w:style w:type="paragraph" w:customStyle="1" w:styleId="EndNoteBibliographyTitle">
    <w:name w:val="EndNote Bibliography Title"/>
    <w:basedOn w:val="Normal"/>
    <w:rsid w:val="00F7586A"/>
    <w:pPr>
      <w:jc w:val="center"/>
    </w:pPr>
    <w:rPr>
      <w:rFonts w:ascii="Cambria" w:hAnsi="Cambria"/>
    </w:rPr>
  </w:style>
  <w:style w:type="paragraph" w:customStyle="1" w:styleId="EndNoteBibliography">
    <w:name w:val="EndNote Bibliography"/>
    <w:basedOn w:val="Normal"/>
    <w:rsid w:val="00F7586A"/>
    <w:rPr>
      <w:rFonts w:ascii="Cambria" w:hAnsi="Cambria"/>
    </w:rPr>
  </w:style>
  <w:style w:type="paragraph" w:styleId="CommentSubject">
    <w:name w:val="annotation subject"/>
    <w:basedOn w:val="CommentText"/>
    <w:next w:val="CommentText"/>
    <w:link w:val="CommentSubjectChar"/>
    <w:uiPriority w:val="99"/>
    <w:semiHidden/>
    <w:unhideWhenUsed/>
    <w:rsid w:val="00F7586A"/>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F7586A"/>
    <w:rPr>
      <w:rFonts w:ascii="Times" w:eastAsia="Times New Roman" w:hAnsi="Times" w:cs="Times New Roman"/>
      <w:b/>
      <w:bCs/>
      <w:sz w:val="20"/>
      <w:szCs w:val="20"/>
    </w:rPr>
  </w:style>
  <w:style w:type="character" w:styleId="Hyperlink">
    <w:name w:val="Hyperlink"/>
    <w:basedOn w:val="DefaultParagraphFont"/>
    <w:uiPriority w:val="99"/>
    <w:unhideWhenUsed/>
    <w:rsid w:val="00F7586A"/>
    <w:rPr>
      <w:color w:val="0000FF" w:themeColor="hyperlink"/>
      <w:u w:val="single"/>
    </w:rPr>
  </w:style>
  <w:style w:type="paragraph" w:styleId="NoSpacing">
    <w:name w:val="No Spacing"/>
    <w:uiPriority w:val="1"/>
    <w:qFormat/>
    <w:rsid w:val="00F7586A"/>
  </w:style>
  <w:style w:type="paragraph" w:styleId="EndnoteText">
    <w:name w:val="endnote text"/>
    <w:basedOn w:val="Normal"/>
    <w:link w:val="EndnoteTextChar"/>
    <w:uiPriority w:val="99"/>
    <w:unhideWhenUsed/>
    <w:rsid w:val="00F7586A"/>
  </w:style>
  <w:style w:type="character" w:customStyle="1" w:styleId="EndnoteTextChar">
    <w:name w:val="Endnote Text Char"/>
    <w:basedOn w:val="DefaultParagraphFont"/>
    <w:link w:val="EndnoteText"/>
    <w:uiPriority w:val="99"/>
    <w:rsid w:val="00F7586A"/>
  </w:style>
  <w:style w:type="character" w:styleId="EndnoteReference">
    <w:name w:val="endnote reference"/>
    <w:basedOn w:val="DefaultParagraphFont"/>
    <w:uiPriority w:val="99"/>
    <w:unhideWhenUsed/>
    <w:rsid w:val="00F7586A"/>
    <w:rPr>
      <w:vertAlign w:val="superscript"/>
    </w:rPr>
  </w:style>
  <w:style w:type="table" w:styleId="TableGrid">
    <w:name w:val="Table Grid"/>
    <w:basedOn w:val="TableNormal"/>
    <w:uiPriority w:val="59"/>
    <w:rsid w:val="00F758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
    <w:name w:val="object"/>
    <w:basedOn w:val="DefaultParagraphFont"/>
    <w:rsid w:val="00F7586A"/>
  </w:style>
  <w:style w:type="paragraph" w:styleId="Header">
    <w:name w:val="header"/>
    <w:basedOn w:val="Normal"/>
    <w:link w:val="HeaderChar"/>
    <w:uiPriority w:val="99"/>
    <w:unhideWhenUsed/>
    <w:rsid w:val="00F7586A"/>
    <w:pPr>
      <w:tabs>
        <w:tab w:val="center" w:pos="4320"/>
        <w:tab w:val="right" w:pos="8640"/>
      </w:tabs>
    </w:pPr>
  </w:style>
  <w:style w:type="character" w:customStyle="1" w:styleId="HeaderChar">
    <w:name w:val="Header Char"/>
    <w:basedOn w:val="DefaultParagraphFont"/>
    <w:link w:val="Header"/>
    <w:uiPriority w:val="99"/>
    <w:rsid w:val="00F7586A"/>
  </w:style>
  <w:style w:type="paragraph" w:styleId="Footer">
    <w:name w:val="footer"/>
    <w:basedOn w:val="Normal"/>
    <w:link w:val="FooterChar"/>
    <w:uiPriority w:val="99"/>
    <w:unhideWhenUsed/>
    <w:rsid w:val="00F7586A"/>
    <w:pPr>
      <w:tabs>
        <w:tab w:val="center" w:pos="4320"/>
        <w:tab w:val="right" w:pos="8640"/>
      </w:tabs>
    </w:pPr>
  </w:style>
  <w:style w:type="character" w:customStyle="1" w:styleId="FooterChar">
    <w:name w:val="Footer Char"/>
    <w:basedOn w:val="DefaultParagraphFont"/>
    <w:link w:val="Footer"/>
    <w:uiPriority w:val="99"/>
    <w:rsid w:val="00F7586A"/>
  </w:style>
  <w:style w:type="paragraph" w:styleId="Revision">
    <w:name w:val="Revision"/>
    <w:hidden/>
    <w:uiPriority w:val="99"/>
    <w:semiHidden/>
    <w:rsid w:val="007031E5"/>
  </w:style>
  <w:style w:type="character" w:customStyle="1" w:styleId="citation">
    <w:name w:val="citation"/>
    <w:basedOn w:val="DefaultParagraphFont"/>
    <w:rsid w:val="00572A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6A"/>
  </w:style>
  <w:style w:type="paragraph" w:styleId="Heading1">
    <w:name w:val="heading 1"/>
    <w:basedOn w:val="Normal"/>
    <w:next w:val="Normal"/>
    <w:link w:val="Heading1Char"/>
    <w:uiPriority w:val="9"/>
    <w:qFormat/>
    <w:rsid w:val="00F758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58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586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8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71BC0"/>
    <w:pPr>
      <w:numPr>
        <w:numId w:val="1"/>
      </w:numPr>
      <w:spacing w:after="200" w:line="276" w:lineRule="auto"/>
    </w:pPr>
    <w:rPr>
      <w:rFonts w:ascii="Times New Roman" w:eastAsiaTheme="minorHAnsi" w:hAnsi="Times New Roman"/>
      <w:b/>
      <w:sz w:val="36"/>
      <w:szCs w:val="36"/>
      <w:lang w:val="fr-BE"/>
    </w:rPr>
  </w:style>
  <w:style w:type="character" w:customStyle="1" w:styleId="Heading1Char">
    <w:name w:val="Heading 1 Char"/>
    <w:basedOn w:val="DefaultParagraphFont"/>
    <w:link w:val="Heading1"/>
    <w:uiPriority w:val="9"/>
    <w:rsid w:val="00F7586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58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86A"/>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7586A"/>
    <w:rPr>
      <w:sz w:val="18"/>
      <w:szCs w:val="18"/>
    </w:rPr>
  </w:style>
  <w:style w:type="paragraph" w:styleId="CommentText">
    <w:name w:val="annotation text"/>
    <w:basedOn w:val="Normal"/>
    <w:link w:val="CommentTextChar"/>
    <w:uiPriority w:val="99"/>
    <w:semiHidden/>
    <w:unhideWhenUsed/>
    <w:rsid w:val="00F7586A"/>
    <w:rPr>
      <w:rFonts w:ascii="Times" w:eastAsia="Times New Roman" w:hAnsi="Times" w:cs="Times New Roman"/>
    </w:rPr>
  </w:style>
  <w:style w:type="character" w:customStyle="1" w:styleId="CommentTextChar">
    <w:name w:val="Comment Text Char"/>
    <w:basedOn w:val="DefaultParagraphFont"/>
    <w:link w:val="CommentText"/>
    <w:uiPriority w:val="99"/>
    <w:semiHidden/>
    <w:rsid w:val="00F7586A"/>
    <w:rPr>
      <w:rFonts w:ascii="Times" w:eastAsia="Times New Roman" w:hAnsi="Times" w:cs="Times New Roman"/>
    </w:rPr>
  </w:style>
  <w:style w:type="paragraph" w:styleId="BalloonText">
    <w:name w:val="Balloon Text"/>
    <w:basedOn w:val="Normal"/>
    <w:link w:val="BalloonTextChar"/>
    <w:uiPriority w:val="99"/>
    <w:semiHidden/>
    <w:unhideWhenUsed/>
    <w:rsid w:val="00F758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586A"/>
    <w:rPr>
      <w:rFonts w:ascii="Lucida Grande" w:hAnsi="Lucida Grande" w:cs="Lucida Grande"/>
      <w:sz w:val="18"/>
      <w:szCs w:val="18"/>
    </w:rPr>
  </w:style>
  <w:style w:type="paragraph" w:styleId="Title">
    <w:name w:val="Title"/>
    <w:basedOn w:val="Normal"/>
    <w:next w:val="Normal"/>
    <w:link w:val="TitleChar"/>
    <w:uiPriority w:val="10"/>
    <w:qFormat/>
    <w:rsid w:val="00F758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86A"/>
    <w:rPr>
      <w:rFonts w:asciiTheme="majorHAnsi" w:eastAsiaTheme="majorEastAsia" w:hAnsiTheme="majorHAnsi" w:cstheme="majorBidi"/>
      <w:color w:val="17365D" w:themeColor="text2" w:themeShade="BF"/>
      <w:spacing w:val="5"/>
      <w:kern w:val="28"/>
      <w:sz w:val="52"/>
      <w:szCs w:val="52"/>
    </w:rPr>
  </w:style>
  <w:style w:type="paragraph" w:customStyle="1" w:styleId="EndNoteBibliographyTitle">
    <w:name w:val="EndNote Bibliography Title"/>
    <w:basedOn w:val="Normal"/>
    <w:rsid w:val="00F7586A"/>
    <w:pPr>
      <w:jc w:val="center"/>
    </w:pPr>
    <w:rPr>
      <w:rFonts w:ascii="Cambria" w:hAnsi="Cambria"/>
    </w:rPr>
  </w:style>
  <w:style w:type="paragraph" w:customStyle="1" w:styleId="EndNoteBibliography">
    <w:name w:val="EndNote Bibliography"/>
    <w:basedOn w:val="Normal"/>
    <w:rsid w:val="00F7586A"/>
    <w:rPr>
      <w:rFonts w:ascii="Cambria" w:hAnsi="Cambria"/>
    </w:rPr>
  </w:style>
  <w:style w:type="paragraph" w:styleId="CommentSubject">
    <w:name w:val="annotation subject"/>
    <w:basedOn w:val="CommentText"/>
    <w:next w:val="CommentText"/>
    <w:link w:val="CommentSubjectChar"/>
    <w:uiPriority w:val="99"/>
    <w:semiHidden/>
    <w:unhideWhenUsed/>
    <w:rsid w:val="00F7586A"/>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F7586A"/>
    <w:rPr>
      <w:rFonts w:ascii="Times" w:eastAsia="Times New Roman" w:hAnsi="Times" w:cs="Times New Roman"/>
      <w:b/>
      <w:bCs/>
      <w:sz w:val="20"/>
      <w:szCs w:val="20"/>
    </w:rPr>
  </w:style>
  <w:style w:type="character" w:styleId="Hyperlink">
    <w:name w:val="Hyperlink"/>
    <w:basedOn w:val="DefaultParagraphFont"/>
    <w:uiPriority w:val="99"/>
    <w:unhideWhenUsed/>
    <w:rsid w:val="00F7586A"/>
    <w:rPr>
      <w:color w:val="0000FF" w:themeColor="hyperlink"/>
      <w:u w:val="single"/>
    </w:rPr>
  </w:style>
  <w:style w:type="paragraph" w:styleId="NoSpacing">
    <w:name w:val="No Spacing"/>
    <w:uiPriority w:val="1"/>
    <w:qFormat/>
    <w:rsid w:val="00F7586A"/>
  </w:style>
  <w:style w:type="paragraph" w:styleId="EndnoteText">
    <w:name w:val="endnote text"/>
    <w:basedOn w:val="Normal"/>
    <w:link w:val="EndnoteTextChar"/>
    <w:uiPriority w:val="99"/>
    <w:unhideWhenUsed/>
    <w:rsid w:val="00F7586A"/>
  </w:style>
  <w:style w:type="character" w:customStyle="1" w:styleId="EndnoteTextChar">
    <w:name w:val="Endnote Text Char"/>
    <w:basedOn w:val="DefaultParagraphFont"/>
    <w:link w:val="EndnoteText"/>
    <w:uiPriority w:val="99"/>
    <w:rsid w:val="00F7586A"/>
  </w:style>
  <w:style w:type="character" w:styleId="EndnoteReference">
    <w:name w:val="endnote reference"/>
    <w:basedOn w:val="DefaultParagraphFont"/>
    <w:uiPriority w:val="99"/>
    <w:unhideWhenUsed/>
    <w:rsid w:val="00F7586A"/>
    <w:rPr>
      <w:vertAlign w:val="superscript"/>
    </w:rPr>
  </w:style>
  <w:style w:type="table" w:styleId="TableGrid">
    <w:name w:val="Table Grid"/>
    <w:basedOn w:val="TableNormal"/>
    <w:uiPriority w:val="59"/>
    <w:rsid w:val="00F758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
    <w:name w:val="object"/>
    <w:basedOn w:val="DefaultParagraphFont"/>
    <w:rsid w:val="00F7586A"/>
  </w:style>
  <w:style w:type="paragraph" w:styleId="Header">
    <w:name w:val="header"/>
    <w:basedOn w:val="Normal"/>
    <w:link w:val="HeaderChar"/>
    <w:uiPriority w:val="99"/>
    <w:unhideWhenUsed/>
    <w:rsid w:val="00F7586A"/>
    <w:pPr>
      <w:tabs>
        <w:tab w:val="center" w:pos="4320"/>
        <w:tab w:val="right" w:pos="8640"/>
      </w:tabs>
    </w:pPr>
  </w:style>
  <w:style w:type="character" w:customStyle="1" w:styleId="HeaderChar">
    <w:name w:val="Header Char"/>
    <w:basedOn w:val="DefaultParagraphFont"/>
    <w:link w:val="Header"/>
    <w:uiPriority w:val="99"/>
    <w:rsid w:val="00F7586A"/>
  </w:style>
  <w:style w:type="paragraph" w:styleId="Footer">
    <w:name w:val="footer"/>
    <w:basedOn w:val="Normal"/>
    <w:link w:val="FooterChar"/>
    <w:uiPriority w:val="99"/>
    <w:unhideWhenUsed/>
    <w:rsid w:val="00F7586A"/>
    <w:pPr>
      <w:tabs>
        <w:tab w:val="center" w:pos="4320"/>
        <w:tab w:val="right" w:pos="8640"/>
      </w:tabs>
    </w:pPr>
  </w:style>
  <w:style w:type="character" w:customStyle="1" w:styleId="FooterChar">
    <w:name w:val="Footer Char"/>
    <w:basedOn w:val="DefaultParagraphFont"/>
    <w:link w:val="Footer"/>
    <w:uiPriority w:val="99"/>
    <w:rsid w:val="00F7586A"/>
  </w:style>
  <w:style w:type="paragraph" w:styleId="Revision">
    <w:name w:val="Revision"/>
    <w:hidden/>
    <w:uiPriority w:val="99"/>
    <w:semiHidden/>
    <w:rsid w:val="007031E5"/>
  </w:style>
  <w:style w:type="character" w:customStyle="1" w:styleId="citation">
    <w:name w:val="citation"/>
    <w:basedOn w:val="DefaultParagraphFont"/>
    <w:rsid w:val="0057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362402">
      <w:bodyDiv w:val="1"/>
      <w:marLeft w:val="0"/>
      <w:marRight w:val="0"/>
      <w:marTop w:val="0"/>
      <w:marBottom w:val="0"/>
      <w:divBdr>
        <w:top w:val="none" w:sz="0" w:space="0" w:color="auto"/>
        <w:left w:val="none" w:sz="0" w:space="0" w:color="auto"/>
        <w:bottom w:val="none" w:sz="0" w:space="0" w:color="auto"/>
        <w:right w:val="none" w:sz="0" w:space="0" w:color="auto"/>
      </w:divBdr>
      <w:divsChild>
        <w:div w:id="956445110">
          <w:marLeft w:val="0"/>
          <w:marRight w:val="0"/>
          <w:marTop w:val="0"/>
          <w:marBottom w:val="0"/>
          <w:divBdr>
            <w:top w:val="none" w:sz="0" w:space="0" w:color="auto"/>
            <w:left w:val="none" w:sz="0" w:space="0" w:color="auto"/>
            <w:bottom w:val="none" w:sz="0" w:space="0" w:color="auto"/>
            <w:right w:val="none" w:sz="0" w:space="0" w:color="auto"/>
          </w:divBdr>
        </w:div>
        <w:div w:id="687949684">
          <w:marLeft w:val="0"/>
          <w:marRight w:val="0"/>
          <w:marTop w:val="0"/>
          <w:marBottom w:val="0"/>
          <w:divBdr>
            <w:top w:val="none" w:sz="0" w:space="0" w:color="auto"/>
            <w:left w:val="none" w:sz="0" w:space="0" w:color="auto"/>
            <w:bottom w:val="none" w:sz="0" w:space="0" w:color="auto"/>
            <w:right w:val="none" w:sz="0" w:space="0" w:color="auto"/>
          </w:divBdr>
        </w:div>
        <w:div w:id="980889061">
          <w:marLeft w:val="0"/>
          <w:marRight w:val="0"/>
          <w:marTop w:val="0"/>
          <w:marBottom w:val="0"/>
          <w:divBdr>
            <w:top w:val="none" w:sz="0" w:space="0" w:color="auto"/>
            <w:left w:val="none" w:sz="0" w:space="0" w:color="auto"/>
            <w:bottom w:val="none" w:sz="0" w:space="0" w:color="auto"/>
            <w:right w:val="none" w:sz="0" w:space="0" w:color="auto"/>
          </w:divBdr>
        </w:div>
        <w:div w:id="1353535715">
          <w:marLeft w:val="0"/>
          <w:marRight w:val="0"/>
          <w:marTop w:val="0"/>
          <w:marBottom w:val="0"/>
          <w:divBdr>
            <w:top w:val="none" w:sz="0" w:space="0" w:color="auto"/>
            <w:left w:val="none" w:sz="0" w:space="0" w:color="auto"/>
            <w:bottom w:val="none" w:sz="0" w:space="0" w:color="auto"/>
            <w:right w:val="none" w:sz="0" w:space="0" w:color="auto"/>
          </w:divBdr>
        </w:div>
        <w:div w:id="997004696">
          <w:marLeft w:val="0"/>
          <w:marRight w:val="0"/>
          <w:marTop w:val="0"/>
          <w:marBottom w:val="0"/>
          <w:divBdr>
            <w:top w:val="none" w:sz="0" w:space="0" w:color="auto"/>
            <w:left w:val="none" w:sz="0" w:space="0" w:color="auto"/>
            <w:bottom w:val="none" w:sz="0" w:space="0" w:color="auto"/>
            <w:right w:val="none" w:sz="0" w:space="0" w:color="auto"/>
          </w:divBdr>
        </w:div>
        <w:div w:id="1961649460">
          <w:marLeft w:val="0"/>
          <w:marRight w:val="0"/>
          <w:marTop w:val="0"/>
          <w:marBottom w:val="0"/>
          <w:divBdr>
            <w:top w:val="none" w:sz="0" w:space="0" w:color="auto"/>
            <w:left w:val="none" w:sz="0" w:space="0" w:color="auto"/>
            <w:bottom w:val="none" w:sz="0" w:space="0" w:color="auto"/>
            <w:right w:val="none" w:sz="0" w:space="0" w:color="auto"/>
          </w:divBdr>
        </w:div>
        <w:div w:id="826047490">
          <w:marLeft w:val="0"/>
          <w:marRight w:val="0"/>
          <w:marTop w:val="0"/>
          <w:marBottom w:val="0"/>
          <w:divBdr>
            <w:top w:val="none" w:sz="0" w:space="0" w:color="auto"/>
            <w:left w:val="none" w:sz="0" w:space="0" w:color="auto"/>
            <w:bottom w:val="none" w:sz="0" w:space="0" w:color="auto"/>
            <w:right w:val="none" w:sz="0" w:space="0" w:color="auto"/>
          </w:divBdr>
        </w:div>
        <w:div w:id="78986837">
          <w:marLeft w:val="0"/>
          <w:marRight w:val="0"/>
          <w:marTop w:val="0"/>
          <w:marBottom w:val="0"/>
          <w:divBdr>
            <w:top w:val="none" w:sz="0" w:space="0" w:color="auto"/>
            <w:left w:val="none" w:sz="0" w:space="0" w:color="auto"/>
            <w:bottom w:val="none" w:sz="0" w:space="0" w:color="auto"/>
            <w:right w:val="none" w:sz="0" w:space="0" w:color="auto"/>
          </w:divBdr>
        </w:div>
      </w:divsChild>
    </w:div>
    <w:div w:id="1544446111">
      <w:bodyDiv w:val="1"/>
      <w:marLeft w:val="0"/>
      <w:marRight w:val="0"/>
      <w:marTop w:val="0"/>
      <w:marBottom w:val="0"/>
      <w:divBdr>
        <w:top w:val="none" w:sz="0" w:space="0" w:color="auto"/>
        <w:left w:val="none" w:sz="0" w:space="0" w:color="auto"/>
        <w:bottom w:val="none" w:sz="0" w:space="0" w:color="auto"/>
        <w:right w:val="none" w:sz="0" w:space="0" w:color="auto"/>
      </w:divBdr>
      <w:divsChild>
        <w:div w:id="338167626">
          <w:marLeft w:val="0"/>
          <w:marRight w:val="0"/>
          <w:marTop w:val="0"/>
          <w:marBottom w:val="0"/>
          <w:divBdr>
            <w:top w:val="none" w:sz="0" w:space="0" w:color="auto"/>
            <w:left w:val="none" w:sz="0" w:space="0" w:color="auto"/>
            <w:bottom w:val="none" w:sz="0" w:space="0" w:color="auto"/>
            <w:right w:val="none" w:sz="0" w:space="0" w:color="auto"/>
          </w:divBdr>
        </w:div>
        <w:div w:id="586882774">
          <w:marLeft w:val="0"/>
          <w:marRight w:val="0"/>
          <w:marTop w:val="0"/>
          <w:marBottom w:val="0"/>
          <w:divBdr>
            <w:top w:val="none" w:sz="0" w:space="0" w:color="auto"/>
            <w:left w:val="none" w:sz="0" w:space="0" w:color="auto"/>
            <w:bottom w:val="none" w:sz="0" w:space="0" w:color="auto"/>
            <w:right w:val="none" w:sz="0" w:space="0" w:color="auto"/>
          </w:divBdr>
        </w:div>
        <w:div w:id="433524208">
          <w:marLeft w:val="0"/>
          <w:marRight w:val="0"/>
          <w:marTop w:val="0"/>
          <w:marBottom w:val="0"/>
          <w:divBdr>
            <w:top w:val="none" w:sz="0" w:space="0" w:color="auto"/>
            <w:left w:val="none" w:sz="0" w:space="0" w:color="auto"/>
            <w:bottom w:val="none" w:sz="0" w:space="0" w:color="auto"/>
            <w:right w:val="none" w:sz="0" w:space="0" w:color="auto"/>
          </w:divBdr>
        </w:div>
        <w:div w:id="1000041040">
          <w:marLeft w:val="0"/>
          <w:marRight w:val="0"/>
          <w:marTop w:val="0"/>
          <w:marBottom w:val="0"/>
          <w:divBdr>
            <w:top w:val="none" w:sz="0" w:space="0" w:color="auto"/>
            <w:left w:val="none" w:sz="0" w:space="0" w:color="auto"/>
            <w:bottom w:val="none" w:sz="0" w:space="0" w:color="auto"/>
            <w:right w:val="none" w:sz="0" w:space="0" w:color="auto"/>
          </w:divBdr>
        </w:div>
        <w:div w:id="736368246">
          <w:marLeft w:val="0"/>
          <w:marRight w:val="0"/>
          <w:marTop w:val="0"/>
          <w:marBottom w:val="0"/>
          <w:divBdr>
            <w:top w:val="none" w:sz="0" w:space="0" w:color="auto"/>
            <w:left w:val="none" w:sz="0" w:space="0" w:color="auto"/>
            <w:bottom w:val="none" w:sz="0" w:space="0" w:color="auto"/>
            <w:right w:val="none" w:sz="0" w:space="0" w:color="auto"/>
          </w:divBdr>
        </w:div>
        <w:div w:id="725492984">
          <w:marLeft w:val="0"/>
          <w:marRight w:val="0"/>
          <w:marTop w:val="0"/>
          <w:marBottom w:val="0"/>
          <w:divBdr>
            <w:top w:val="none" w:sz="0" w:space="0" w:color="auto"/>
            <w:left w:val="none" w:sz="0" w:space="0" w:color="auto"/>
            <w:bottom w:val="none" w:sz="0" w:space="0" w:color="auto"/>
            <w:right w:val="none" w:sz="0" w:space="0" w:color="auto"/>
          </w:divBdr>
        </w:div>
        <w:div w:id="1052847763">
          <w:marLeft w:val="0"/>
          <w:marRight w:val="0"/>
          <w:marTop w:val="0"/>
          <w:marBottom w:val="0"/>
          <w:divBdr>
            <w:top w:val="none" w:sz="0" w:space="0" w:color="auto"/>
            <w:left w:val="none" w:sz="0" w:space="0" w:color="auto"/>
            <w:bottom w:val="none" w:sz="0" w:space="0" w:color="auto"/>
            <w:right w:val="none" w:sz="0" w:space="0" w:color="auto"/>
          </w:divBdr>
        </w:div>
        <w:div w:id="1682852654">
          <w:marLeft w:val="0"/>
          <w:marRight w:val="0"/>
          <w:marTop w:val="0"/>
          <w:marBottom w:val="0"/>
          <w:divBdr>
            <w:top w:val="none" w:sz="0" w:space="0" w:color="auto"/>
            <w:left w:val="none" w:sz="0" w:space="0" w:color="auto"/>
            <w:bottom w:val="none" w:sz="0" w:space="0" w:color="auto"/>
            <w:right w:val="none" w:sz="0" w:space="0" w:color="auto"/>
          </w:divBdr>
        </w:div>
        <w:div w:id="1115900965">
          <w:marLeft w:val="0"/>
          <w:marRight w:val="0"/>
          <w:marTop w:val="0"/>
          <w:marBottom w:val="0"/>
          <w:divBdr>
            <w:top w:val="none" w:sz="0" w:space="0" w:color="auto"/>
            <w:left w:val="none" w:sz="0" w:space="0" w:color="auto"/>
            <w:bottom w:val="none" w:sz="0" w:space="0" w:color="auto"/>
            <w:right w:val="none" w:sz="0" w:space="0" w:color="auto"/>
          </w:divBdr>
        </w:div>
        <w:div w:id="1479031102">
          <w:marLeft w:val="0"/>
          <w:marRight w:val="0"/>
          <w:marTop w:val="0"/>
          <w:marBottom w:val="0"/>
          <w:divBdr>
            <w:top w:val="none" w:sz="0" w:space="0" w:color="auto"/>
            <w:left w:val="none" w:sz="0" w:space="0" w:color="auto"/>
            <w:bottom w:val="none" w:sz="0" w:space="0" w:color="auto"/>
            <w:right w:val="none" w:sz="0" w:space="0" w:color="auto"/>
          </w:divBdr>
        </w:div>
        <w:div w:id="499547537">
          <w:marLeft w:val="0"/>
          <w:marRight w:val="0"/>
          <w:marTop w:val="0"/>
          <w:marBottom w:val="0"/>
          <w:divBdr>
            <w:top w:val="none" w:sz="0" w:space="0" w:color="auto"/>
            <w:left w:val="none" w:sz="0" w:space="0" w:color="auto"/>
            <w:bottom w:val="none" w:sz="0" w:space="0" w:color="auto"/>
            <w:right w:val="none" w:sz="0" w:space="0" w:color="auto"/>
          </w:divBdr>
        </w:div>
        <w:div w:id="1275480400">
          <w:marLeft w:val="0"/>
          <w:marRight w:val="0"/>
          <w:marTop w:val="0"/>
          <w:marBottom w:val="0"/>
          <w:divBdr>
            <w:top w:val="none" w:sz="0" w:space="0" w:color="auto"/>
            <w:left w:val="none" w:sz="0" w:space="0" w:color="auto"/>
            <w:bottom w:val="none" w:sz="0" w:space="0" w:color="auto"/>
            <w:right w:val="none" w:sz="0" w:space="0" w:color="auto"/>
          </w:divBdr>
        </w:div>
        <w:div w:id="789012230">
          <w:marLeft w:val="0"/>
          <w:marRight w:val="0"/>
          <w:marTop w:val="0"/>
          <w:marBottom w:val="0"/>
          <w:divBdr>
            <w:top w:val="none" w:sz="0" w:space="0" w:color="auto"/>
            <w:left w:val="none" w:sz="0" w:space="0" w:color="auto"/>
            <w:bottom w:val="none" w:sz="0" w:space="0" w:color="auto"/>
            <w:right w:val="none" w:sz="0" w:space="0" w:color="auto"/>
          </w:divBdr>
        </w:div>
        <w:div w:id="189608920">
          <w:marLeft w:val="0"/>
          <w:marRight w:val="0"/>
          <w:marTop w:val="0"/>
          <w:marBottom w:val="0"/>
          <w:divBdr>
            <w:top w:val="none" w:sz="0" w:space="0" w:color="auto"/>
            <w:left w:val="none" w:sz="0" w:space="0" w:color="auto"/>
            <w:bottom w:val="none" w:sz="0" w:space="0" w:color="auto"/>
            <w:right w:val="none" w:sz="0" w:space="0" w:color="auto"/>
          </w:divBdr>
        </w:div>
        <w:div w:id="153225587">
          <w:marLeft w:val="0"/>
          <w:marRight w:val="0"/>
          <w:marTop w:val="0"/>
          <w:marBottom w:val="0"/>
          <w:divBdr>
            <w:top w:val="none" w:sz="0" w:space="0" w:color="auto"/>
            <w:left w:val="none" w:sz="0" w:space="0" w:color="auto"/>
            <w:bottom w:val="none" w:sz="0" w:space="0" w:color="auto"/>
            <w:right w:val="none" w:sz="0" w:space="0" w:color="auto"/>
          </w:divBdr>
        </w:div>
        <w:div w:id="2068138676">
          <w:marLeft w:val="0"/>
          <w:marRight w:val="0"/>
          <w:marTop w:val="0"/>
          <w:marBottom w:val="0"/>
          <w:divBdr>
            <w:top w:val="none" w:sz="0" w:space="0" w:color="auto"/>
            <w:left w:val="none" w:sz="0" w:space="0" w:color="auto"/>
            <w:bottom w:val="none" w:sz="0" w:space="0" w:color="auto"/>
            <w:right w:val="none" w:sz="0" w:space="0" w:color="auto"/>
          </w:divBdr>
        </w:div>
        <w:div w:id="1850557096">
          <w:marLeft w:val="0"/>
          <w:marRight w:val="0"/>
          <w:marTop w:val="0"/>
          <w:marBottom w:val="0"/>
          <w:divBdr>
            <w:top w:val="none" w:sz="0" w:space="0" w:color="auto"/>
            <w:left w:val="none" w:sz="0" w:space="0" w:color="auto"/>
            <w:bottom w:val="none" w:sz="0" w:space="0" w:color="auto"/>
            <w:right w:val="none" w:sz="0" w:space="0" w:color="auto"/>
          </w:divBdr>
        </w:div>
        <w:div w:id="1304237889">
          <w:marLeft w:val="0"/>
          <w:marRight w:val="0"/>
          <w:marTop w:val="0"/>
          <w:marBottom w:val="0"/>
          <w:divBdr>
            <w:top w:val="none" w:sz="0" w:space="0" w:color="auto"/>
            <w:left w:val="none" w:sz="0" w:space="0" w:color="auto"/>
            <w:bottom w:val="none" w:sz="0" w:space="0" w:color="auto"/>
            <w:right w:val="none" w:sz="0" w:space="0" w:color="auto"/>
          </w:divBdr>
        </w:div>
        <w:div w:id="904610091">
          <w:marLeft w:val="0"/>
          <w:marRight w:val="0"/>
          <w:marTop w:val="0"/>
          <w:marBottom w:val="0"/>
          <w:divBdr>
            <w:top w:val="none" w:sz="0" w:space="0" w:color="auto"/>
            <w:left w:val="none" w:sz="0" w:space="0" w:color="auto"/>
            <w:bottom w:val="none" w:sz="0" w:space="0" w:color="auto"/>
            <w:right w:val="none" w:sz="0" w:space="0" w:color="auto"/>
          </w:divBdr>
        </w:div>
        <w:div w:id="959996104">
          <w:marLeft w:val="0"/>
          <w:marRight w:val="0"/>
          <w:marTop w:val="0"/>
          <w:marBottom w:val="0"/>
          <w:divBdr>
            <w:top w:val="none" w:sz="0" w:space="0" w:color="auto"/>
            <w:left w:val="none" w:sz="0" w:space="0" w:color="auto"/>
            <w:bottom w:val="none" w:sz="0" w:space="0" w:color="auto"/>
            <w:right w:val="none" w:sz="0" w:space="0" w:color="auto"/>
          </w:divBdr>
        </w:div>
        <w:div w:id="214968155">
          <w:marLeft w:val="0"/>
          <w:marRight w:val="0"/>
          <w:marTop w:val="0"/>
          <w:marBottom w:val="0"/>
          <w:divBdr>
            <w:top w:val="none" w:sz="0" w:space="0" w:color="auto"/>
            <w:left w:val="none" w:sz="0" w:space="0" w:color="auto"/>
            <w:bottom w:val="none" w:sz="0" w:space="0" w:color="auto"/>
            <w:right w:val="none" w:sz="0" w:space="0" w:color="auto"/>
          </w:divBdr>
        </w:div>
        <w:div w:id="1555896931">
          <w:marLeft w:val="0"/>
          <w:marRight w:val="0"/>
          <w:marTop w:val="0"/>
          <w:marBottom w:val="0"/>
          <w:divBdr>
            <w:top w:val="none" w:sz="0" w:space="0" w:color="auto"/>
            <w:left w:val="none" w:sz="0" w:space="0" w:color="auto"/>
            <w:bottom w:val="none" w:sz="0" w:space="0" w:color="auto"/>
            <w:right w:val="none" w:sz="0" w:space="0" w:color="auto"/>
          </w:divBdr>
        </w:div>
        <w:div w:id="1616250553">
          <w:marLeft w:val="0"/>
          <w:marRight w:val="0"/>
          <w:marTop w:val="0"/>
          <w:marBottom w:val="0"/>
          <w:divBdr>
            <w:top w:val="none" w:sz="0" w:space="0" w:color="auto"/>
            <w:left w:val="none" w:sz="0" w:space="0" w:color="auto"/>
            <w:bottom w:val="none" w:sz="0" w:space="0" w:color="auto"/>
            <w:right w:val="none" w:sz="0" w:space="0" w:color="auto"/>
          </w:divBdr>
        </w:div>
        <w:div w:id="1912888947">
          <w:marLeft w:val="0"/>
          <w:marRight w:val="0"/>
          <w:marTop w:val="0"/>
          <w:marBottom w:val="0"/>
          <w:divBdr>
            <w:top w:val="none" w:sz="0" w:space="0" w:color="auto"/>
            <w:left w:val="none" w:sz="0" w:space="0" w:color="auto"/>
            <w:bottom w:val="none" w:sz="0" w:space="0" w:color="auto"/>
            <w:right w:val="none" w:sz="0" w:space="0" w:color="auto"/>
          </w:divBdr>
        </w:div>
        <w:div w:id="2045593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nome.jgi-psf.org/Xanpa1/Xanpa1.home.html"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31</Pages>
  <Words>16795</Words>
  <Characters>95732</Characters>
  <Application>Microsoft Macintosh Word</Application>
  <DocSecurity>0</DocSecurity>
  <Lines>797</Lines>
  <Paragraphs>224</Paragraphs>
  <ScaleCrop>false</ScaleCrop>
  <Company/>
  <LinksUpToDate>false</LinksUpToDate>
  <CharactersWithSpaces>112303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Magain</dc:creator>
  <cp:keywords/>
  <dc:description/>
  <cp:lastModifiedBy>Nicolas Magain</cp:lastModifiedBy>
  <cp:revision>73</cp:revision>
  <dcterms:created xsi:type="dcterms:W3CDTF">2015-01-19T19:44:00Z</dcterms:created>
  <dcterms:modified xsi:type="dcterms:W3CDTF">2015-01-26T21:58:00Z</dcterms:modified>
</cp:coreProperties>
</file>